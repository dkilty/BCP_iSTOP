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48D" w:rsidRPr="00BA1B52" w:rsidRDefault="00BA1B52" w:rsidP="004B05D9">
      <w:pPr>
        <w:spacing w:after="0" w:line="240" w:lineRule="auto"/>
        <w:jc w:val="center"/>
        <w:rPr>
          <w:b/>
          <w:lang w:val="fr-CA"/>
        </w:rPr>
      </w:pPr>
      <w:r>
        <w:rPr>
          <w:b/>
          <w:lang w:val="fr-CA"/>
        </w:rPr>
        <w:t xml:space="preserve">FORMULAIRE </w:t>
      </w:r>
      <w:r w:rsidR="000F5E84">
        <w:rPr>
          <w:b/>
          <w:lang w:val="fr-CA"/>
        </w:rPr>
        <w:t>DE DEMANDE</w:t>
      </w:r>
      <w:r>
        <w:rPr>
          <w:b/>
          <w:lang w:val="fr-CA"/>
        </w:rPr>
        <w:t xml:space="preserve"> </w:t>
      </w:r>
      <w:r w:rsidR="000F5E84">
        <w:rPr>
          <w:b/>
          <w:lang w:val="fr-CA"/>
        </w:rPr>
        <w:t>D’</w:t>
      </w:r>
      <w:r>
        <w:rPr>
          <w:b/>
          <w:lang w:val="fr-CA"/>
        </w:rPr>
        <w:t xml:space="preserve">HABILITATIONS DE SÉCURITÉ ÉMISES AUX TERMES DE LA </w:t>
      </w:r>
      <w:r w:rsidRPr="00BA1B52">
        <w:rPr>
          <w:b/>
          <w:i/>
          <w:lang w:val="fr-CA"/>
        </w:rPr>
        <w:t>LOI SUR LES AGENTS PATHOGÈNES HUMAINS ET LES TOXINES</w:t>
      </w:r>
      <w:r>
        <w:rPr>
          <w:b/>
          <w:lang w:val="fr-CA"/>
        </w:rPr>
        <w:t xml:space="preserve"> (LAPHT) </w:t>
      </w:r>
    </w:p>
    <w:p w:rsidR="00666790" w:rsidRPr="00BA1B52" w:rsidRDefault="00666790" w:rsidP="004B05D9">
      <w:pPr>
        <w:spacing w:after="0" w:line="240" w:lineRule="auto"/>
        <w:ind w:right="4"/>
        <w:rPr>
          <w:b/>
          <w:lang w:val="fr-CA"/>
        </w:rPr>
      </w:pPr>
    </w:p>
    <w:p w:rsidR="003802B9" w:rsidRPr="00BA1B52" w:rsidRDefault="00BA1B52" w:rsidP="004B05D9">
      <w:pPr>
        <w:spacing w:after="0" w:line="240" w:lineRule="auto"/>
        <w:rPr>
          <w:b/>
          <w:sz w:val="16"/>
          <w:szCs w:val="16"/>
          <w:lang w:val="fr-CA"/>
        </w:rPr>
      </w:pPr>
      <w:r>
        <w:rPr>
          <w:b/>
          <w:sz w:val="16"/>
          <w:szCs w:val="16"/>
          <w:lang w:val="fr-CA"/>
        </w:rPr>
        <w:t>ÉNONCÉ DE CONFIDENTIALITÉ</w:t>
      </w:r>
    </w:p>
    <w:p w:rsidR="007D61C5" w:rsidRPr="00BA1B52" w:rsidRDefault="00D744A4" w:rsidP="007D61C5">
      <w:pPr>
        <w:spacing w:after="0"/>
        <w:rPr>
          <w:sz w:val="16"/>
          <w:szCs w:val="24"/>
          <w:lang w:val="fr-CA"/>
        </w:rPr>
      </w:pPr>
      <w:r>
        <w:rPr>
          <w:sz w:val="16"/>
          <w:szCs w:val="24"/>
          <w:lang w:val="fr-CA"/>
        </w:rPr>
        <w:t xml:space="preserve">Les renseignements personnels que vous fournissez à l’Agence de la santé publique du Canada (ASPC) et à Santé Canada sont régis par la </w:t>
      </w:r>
      <w:r w:rsidRPr="00D744A4">
        <w:rPr>
          <w:i/>
          <w:sz w:val="16"/>
          <w:szCs w:val="24"/>
          <w:lang w:val="fr-CA"/>
        </w:rPr>
        <w:t>Loi sur la protection des renseignements personnels</w:t>
      </w:r>
      <w:r>
        <w:rPr>
          <w:sz w:val="16"/>
          <w:szCs w:val="24"/>
          <w:lang w:val="fr-CA"/>
        </w:rPr>
        <w:t xml:space="preserve"> (LPRP). Nous recueillons uniquement les renseignements dont nous avons besoin pour gérer le programme</w:t>
      </w:r>
      <w:r w:rsidR="000F1A98">
        <w:rPr>
          <w:sz w:val="16"/>
          <w:szCs w:val="24"/>
          <w:lang w:val="fr-CA"/>
        </w:rPr>
        <w:t xml:space="preserve"> d’habilitations de sécurité émises aux termes de la </w:t>
      </w:r>
      <w:r w:rsidR="000F1A98" w:rsidRPr="000F1A98">
        <w:rPr>
          <w:i/>
          <w:sz w:val="16"/>
          <w:szCs w:val="24"/>
          <w:lang w:val="fr-CA"/>
        </w:rPr>
        <w:t>Loi sur les agents pathogènes humains et les toxines</w:t>
      </w:r>
      <w:r w:rsidR="000F1A98">
        <w:rPr>
          <w:sz w:val="16"/>
          <w:szCs w:val="24"/>
          <w:lang w:val="fr-CA"/>
        </w:rPr>
        <w:t xml:space="preserve"> (LAPHT) et du </w:t>
      </w:r>
      <w:r w:rsidR="000F1A98" w:rsidRPr="000F1A98">
        <w:rPr>
          <w:i/>
          <w:sz w:val="16"/>
          <w:szCs w:val="24"/>
          <w:lang w:val="fr-CA"/>
        </w:rPr>
        <w:t>Règlement sur les agents pathogènes humains et les toxines</w:t>
      </w:r>
      <w:r w:rsidR="000F1A98">
        <w:rPr>
          <w:sz w:val="16"/>
          <w:szCs w:val="24"/>
          <w:lang w:val="fr-CA"/>
        </w:rPr>
        <w:t xml:space="preserve"> (RAPHT). Les renseignements contenus dans le présent formulaire ainsi que les documents connexes (</w:t>
      </w:r>
      <w:r w:rsidR="000F5E84">
        <w:rPr>
          <w:sz w:val="16"/>
          <w:szCs w:val="24"/>
          <w:lang w:val="fr-CA"/>
        </w:rPr>
        <w:t xml:space="preserve">Formulaire d’approbation des habilitations de sécurité émises aux termes de la LAPHT) sont nécessaires afin que l’ASPC et Santé Canada puissent délivrer des habilitations de sécurité en vertu des articles 33 à 35 de la LAPHT et des articles 11 à 22 du RAPHT. </w:t>
      </w:r>
      <w:r w:rsidR="000F5E84">
        <w:rPr>
          <w:sz w:val="16"/>
          <w:szCs w:val="16"/>
          <w:lang w:val="fr-CA"/>
        </w:rPr>
        <w:t>Les renseignements recueillis</w:t>
      </w:r>
      <w:r w:rsidR="00284557">
        <w:rPr>
          <w:sz w:val="16"/>
          <w:szCs w:val="16"/>
          <w:lang w:val="fr-CA"/>
        </w:rPr>
        <w:t xml:space="preserve"> par</w:t>
      </w:r>
      <w:r w:rsidR="000F5E84">
        <w:rPr>
          <w:sz w:val="16"/>
          <w:szCs w:val="16"/>
          <w:lang w:val="fr-CA"/>
        </w:rPr>
        <w:t xml:space="preserve"> </w:t>
      </w:r>
      <w:r w:rsidR="00247BB5">
        <w:rPr>
          <w:sz w:val="16"/>
          <w:szCs w:val="16"/>
          <w:lang w:val="fr-CA"/>
        </w:rPr>
        <w:t>l’ASPC</w:t>
      </w:r>
      <w:r w:rsidR="000F5E84">
        <w:rPr>
          <w:sz w:val="16"/>
          <w:szCs w:val="16"/>
          <w:lang w:val="fr-CA"/>
        </w:rPr>
        <w:t xml:space="preserve"> et Santé Canada peuvent être divulgués à la Gendarmerie royale du Canada (GRC) et au Service canadien de renseignement de sécurité (SCRS)</w:t>
      </w:r>
      <w:r w:rsidR="00247BB5">
        <w:rPr>
          <w:sz w:val="16"/>
          <w:szCs w:val="16"/>
          <w:lang w:val="fr-CA"/>
        </w:rPr>
        <w:t>, qui effectueront les vérifications et les enquêtes nécessaires</w:t>
      </w:r>
      <w:r w:rsidR="007D61C5" w:rsidRPr="00BA1B52">
        <w:rPr>
          <w:sz w:val="16"/>
          <w:szCs w:val="24"/>
          <w:lang w:val="fr-CA"/>
        </w:rPr>
        <w:t xml:space="preserve">. </w:t>
      </w:r>
      <w:r w:rsidR="00247BB5">
        <w:rPr>
          <w:sz w:val="16"/>
          <w:szCs w:val="24"/>
          <w:lang w:val="fr-CA"/>
        </w:rPr>
        <w:t xml:space="preserve"> Au besoin, l’ASPC et Santé Canada réaliseront des vérifications </w:t>
      </w:r>
      <w:r w:rsidR="00741D32">
        <w:rPr>
          <w:sz w:val="16"/>
          <w:szCs w:val="24"/>
          <w:lang w:val="fr-CA"/>
        </w:rPr>
        <w:t xml:space="preserve">afin de confirmer que les renseignements fournis dans la demande sont exacts. Ces vérifications seront menées en collaboration avec d’autres parties, soit les organismes dont vous </w:t>
      </w:r>
      <w:r w:rsidR="00284557">
        <w:rPr>
          <w:sz w:val="16"/>
          <w:szCs w:val="24"/>
          <w:lang w:val="fr-CA"/>
        </w:rPr>
        <w:t>ferez</w:t>
      </w:r>
      <w:r w:rsidR="00741D32">
        <w:rPr>
          <w:sz w:val="16"/>
          <w:szCs w:val="24"/>
          <w:lang w:val="fr-CA"/>
        </w:rPr>
        <w:t xml:space="preserve"> référence dans le formulaire de demande </w:t>
      </w:r>
      <w:r w:rsidR="007D61C5" w:rsidRPr="00BA1B52">
        <w:rPr>
          <w:sz w:val="16"/>
          <w:szCs w:val="24"/>
          <w:lang w:val="fr-CA"/>
        </w:rPr>
        <w:t xml:space="preserve">: </w:t>
      </w:r>
      <w:r w:rsidR="00741D32">
        <w:rPr>
          <w:sz w:val="16"/>
          <w:szCs w:val="24"/>
          <w:lang w:val="fr-CA"/>
        </w:rPr>
        <w:t xml:space="preserve">ministères fédéraux, organismes </w:t>
      </w:r>
      <w:r w:rsidR="00284557">
        <w:rPr>
          <w:sz w:val="16"/>
          <w:szCs w:val="24"/>
          <w:lang w:val="fr-CA"/>
        </w:rPr>
        <w:t xml:space="preserve">gouvernementaux </w:t>
      </w:r>
      <w:r w:rsidR="00741D32">
        <w:rPr>
          <w:sz w:val="16"/>
          <w:szCs w:val="24"/>
          <w:lang w:val="fr-CA"/>
        </w:rPr>
        <w:t xml:space="preserve">et d’application de la loi étrangers, établissements d’enseignement et anciens et actuels propriétaires ou employeurs. Les </w:t>
      </w:r>
      <w:r w:rsidR="00284557">
        <w:rPr>
          <w:sz w:val="16"/>
          <w:szCs w:val="24"/>
          <w:lang w:val="fr-CA"/>
        </w:rPr>
        <w:t>renseignements</w:t>
      </w:r>
      <w:r w:rsidR="00741D32">
        <w:rPr>
          <w:sz w:val="16"/>
          <w:szCs w:val="24"/>
          <w:lang w:val="fr-CA"/>
        </w:rPr>
        <w:t xml:space="preserve"> recueillis seront conservés pendant au moins dix ans après leur date de collecte</w:t>
      </w:r>
      <w:r w:rsidR="007D61C5" w:rsidRPr="00BA1B52">
        <w:rPr>
          <w:sz w:val="16"/>
          <w:szCs w:val="24"/>
          <w:lang w:val="fr-CA"/>
        </w:rPr>
        <w:t xml:space="preserve">. </w:t>
      </w:r>
      <w:r w:rsidR="00741D32">
        <w:rPr>
          <w:sz w:val="16"/>
          <w:szCs w:val="16"/>
          <w:lang w:val="fr-CA"/>
        </w:rPr>
        <w:t xml:space="preserve">Dans certaines situations, vos renseignements personnels peuvent être divulgués sans votre consentement conformément au paragraphe  </w:t>
      </w:r>
      <w:r w:rsidR="00741D32" w:rsidRPr="004604FB">
        <w:rPr>
          <w:sz w:val="16"/>
          <w:szCs w:val="16"/>
          <w:lang w:val="fr-CA"/>
        </w:rPr>
        <w:t>8(2)</w:t>
      </w:r>
      <w:r w:rsidR="00741D32">
        <w:rPr>
          <w:sz w:val="16"/>
          <w:szCs w:val="16"/>
          <w:lang w:val="fr-CA"/>
        </w:rPr>
        <w:t xml:space="preserve"> de la LPRP</w:t>
      </w:r>
      <w:r w:rsidR="00741D32" w:rsidRPr="00BA1B52">
        <w:rPr>
          <w:sz w:val="16"/>
          <w:szCs w:val="24"/>
          <w:lang w:val="fr-CA"/>
        </w:rPr>
        <w:t xml:space="preserve"> </w:t>
      </w:r>
      <w:r w:rsidR="00741D32">
        <w:rPr>
          <w:sz w:val="16"/>
          <w:szCs w:val="24"/>
          <w:lang w:val="fr-CA"/>
        </w:rPr>
        <w:t>ou à l’article 39 de la LAPHT. Ces renseignements sont nécessaires pour effectuer les vérifications requises dans le cadre de la demande. Tout refus de fournir les rensei</w:t>
      </w:r>
      <w:r w:rsidR="00860309">
        <w:rPr>
          <w:sz w:val="16"/>
          <w:szCs w:val="24"/>
          <w:lang w:val="fr-CA"/>
        </w:rPr>
        <w:t xml:space="preserve">gnements demandés entraînera un rejet de la demande. </w:t>
      </w:r>
      <w:r w:rsidR="00860309">
        <w:rPr>
          <w:sz w:val="16"/>
          <w:szCs w:val="16"/>
          <w:lang w:val="fr-CA"/>
        </w:rPr>
        <w:t>Les directives pour obtenir les renseignements personnels que vous avez fournis sont accessibles dans Info Source, dont une copie est disponible dans les principales bibliothèques publiques et universitaires ainsi qu’en ligne au http://www.infosource.gc.ca</w:t>
      </w:r>
      <w:r w:rsidR="007D61C5" w:rsidRPr="00BA1B52">
        <w:rPr>
          <w:sz w:val="16"/>
          <w:szCs w:val="24"/>
          <w:lang w:val="fr-CA"/>
        </w:rPr>
        <w:t xml:space="preserve">. </w:t>
      </w:r>
      <w:r w:rsidR="00860309">
        <w:rPr>
          <w:sz w:val="16"/>
          <w:szCs w:val="16"/>
          <w:lang w:val="fr-CA"/>
        </w:rPr>
        <w:t xml:space="preserve">Voir le fichier de renseignements personnels </w:t>
      </w:r>
      <w:r w:rsidR="00BA7C9B">
        <w:rPr>
          <w:sz w:val="16"/>
          <w:szCs w:val="16"/>
          <w:lang w:val="fr-CA"/>
        </w:rPr>
        <w:t xml:space="preserve">FRP </w:t>
      </w:r>
      <w:r w:rsidR="00A62837">
        <w:rPr>
          <w:sz w:val="16"/>
          <w:szCs w:val="16"/>
          <w:lang w:val="fr-CA"/>
        </w:rPr>
        <w:t>ASPC</w:t>
      </w:r>
      <w:r w:rsidR="00860309">
        <w:rPr>
          <w:sz w:val="16"/>
          <w:szCs w:val="16"/>
          <w:lang w:val="fr-CA"/>
        </w:rPr>
        <w:t xml:space="preserve"> P</w:t>
      </w:r>
      <w:r w:rsidR="00A62837">
        <w:rPr>
          <w:sz w:val="16"/>
          <w:szCs w:val="16"/>
          <w:lang w:val="fr-CA"/>
        </w:rPr>
        <w:t>P</w:t>
      </w:r>
      <w:r w:rsidR="00860309">
        <w:rPr>
          <w:sz w:val="16"/>
          <w:szCs w:val="16"/>
          <w:lang w:val="fr-CA"/>
        </w:rPr>
        <w:t>U</w:t>
      </w:r>
      <w:r w:rsidR="00860309" w:rsidRPr="004604FB">
        <w:rPr>
          <w:sz w:val="16"/>
          <w:szCs w:val="16"/>
          <w:lang w:val="fr-CA"/>
        </w:rPr>
        <w:t xml:space="preserve"> </w:t>
      </w:r>
      <w:r w:rsidR="00A94914">
        <w:rPr>
          <w:sz w:val="16"/>
          <w:szCs w:val="16"/>
          <w:lang w:val="fr-CA"/>
        </w:rPr>
        <w:t>306</w:t>
      </w:r>
      <w:r w:rsidR="00860309" w:rsidRPr="004604FB">
        <w:rPr>
          <w:sz w:val="16"/>
          <w:szCs w:val="16"/>
          <w:lang w:val="fr-CA"/>
        </w:rPr>
        <w:t xml:space="preserve"> (</w:t>
      </w:r>
      <w:r w:rsidR="00860309">
        <w:rPr>
          <w:sz w:val="16"/>
          <w:szCs w:val="16"/>
          <w:lang w:val="fr-CA"/>
        </w:rPr>
        <w:t>Contrôle de sécurité du personnel</w:t>
      </w:r>
      <w:r w:rsidR="00860309" w:rsidRPr="004604FB">
        <w:rPr>
          <w:sz w:val="16"/>
          <w:szCs w:val="16"/>
          <w:lang w:val="fr-CA"/>
        </w:rPr>
        <w:t>)</w:t>
      </w:r>
      <w:r w:rsidR="007D61C5" w:rsidRPr="00BA1B52">
        <w:rPr>
          <w:sz w:val="16"/>
          <w:szCs w:val="24"/>
          <w:lang w:val="fr-CA"/>
        </w:rPr>
        <w:t xml:space="preserve">. </w:t>
      </w:r>
      <w:r w:rsidR="00860309">
        <w:rPr>
          <w:sz w:val="16"/>
          <w:szCs w:val="24"/>
          <w:lang w:val="fr-CA"/>
        </w:rPr>
        <w:t xml:space="preserve">En plus de protéger vos renseignements personnels, la LPRP </w:t>
      </w:r>
      <w:r w:rsidR="00860309">
        <w:rPr>
          <w:sz w:val="16"/>
          <w:szCs w:val="16"/>
          <w:lang w:val="fr-CA"/>
        </w:rPr>
        <w:t>vous permet de consulter les renseignements personnels que vous avez fournis et de corriger ces derniers</w:t>
      </w:r>
      <w:r w:rsidR="007D61C5" w:rsidRPr="00BA1B52">
        <w:rPr>
          <w:sz w:val="16"/>
          <w:szCs w:val="24"/>
          <w:lang w:val="fr-CA"/>
        </w:rPr>
        <w:t xml:space="preserve">. </w:t>
      </w:r>
      <w:r w:rsidR="00860309">
        <w:rPr>
          <w:sz w:val="16"/>
          <w:szCs w:val="16"/>
          <w:lang w:val="fr-CA"/>
        </w:rPr>
        <w:t>Pour en apprendre davantage sur ces droits ou sur nos pratiques de protection des renseignements personnels, veuillez communiquer avec la Division de la gestion des renseignements personnels de l’ASPC au</w:t>
      </w:r>
      <w:r w:rsidR="00860309" w:rsidRPr="004604FB">
        <w:rPr>
          <w:sz w:val="16"/>
          <w:szCs w:val="16"/>
          <w:lang w:val="fr-CA"/>
        </w:rPr>
        <w:t xml:space="preserve"> 613‐954‐9165 </w:t>
      </w:r>
      <w:r w:rsidR="00860309">
        <w:rPr>
          <w:sz w:val="16"/>
          <w:szCs w:val="16"/>
          <w:lang w:val="fr-CA"/>
        </w:rPr>
        <w:t>ou envoyer un courriel à</w:t>
      </w:r>
      <w:r w:rsidR="00860309" w:rsidRPr="004604FB">
        <w:rPr>
          <w:sz w:val="16"/>
          <w:szCs w:val="16"/>
          <w:lang w:val="fr-CA"/>
        </w:rPr>
        <w:t xml:space="preserve"> </w:t>
      </w:r>
      <w:hyperlink r:id="rId9" w:history="1">
        <w:r w:rsidR="00860309" w:rsidRPr="00AC1446">
          <w:rPr>
            <w:rStyle w:val="Hyperlink"/>
            <w:sz w:val="16"/>
            <w:szCs w:val="16"/>
            <w:lang w:val="fr-CA"/>
          </w:rPr>
          <w:t>Privacy-vie.privee@hc-sc.gc.ca</w:t>
        </w:r>
      </w:hyperlink>
      <w:r w:rsidR="007D61C5" w:rsidRPr="00BA1B52">
        <w:rPr>
          <w:sz w:val="16"/>
          <w:szCs w:val="24"/>
          <w:lang w:val="fr-CA"/>
        </w:rPr>
        <w:t>.</w:t>
      </w:r>
      <w:r w:rsidR="00860309">
        <w:rPr>
          <w:sz w:val="16"/>
          <w:szCs w:val="24"/>
          <w:lang w:val="fr-CA"/>
        </w:rPr>
        <w:t xml:space="preserve"> </w:t>
      </w:r>
      <w:r w:rsidR="00860309">
        <w:rPr>
          <w:sz w:val="16"/>
          <w:szCs w:val="16"/>
          <w:lang w:val="fr-CA"/>
        </w:rPr>
        <w:t>Vous avez également le droit de déposer une plainte auprès du Commissariat à la protection de la vie privée du Canada si vous croyez que vos renseignements personnels ont été traités de façon inadéquate</w:t>
      </w:r>
      <w:r w:rsidR="007D61C5" w:rsidRPr="00BA1B52">
        <w:rPr>
          <w:sz w:val="16"/>
          <w:szCs w:val="24"/>
          <w:lang w:val="fr-CA"/>
        </w:rPr>
        <w:t xml:space="preserve">. </w:t>
      </w:r>
    </w:p>
    <w:p w:rsidR="004B05D9" w:rsidRPr="00BA1B52" w:rsidRDefault="004B05D9" w:rsidP="004B05D9">
      <w:pPr>
        <w:spacing w:after="0"/>
        <w:rPr>
          <w:sz w:val="16"/>
          <w:szCs w:val="16"/>
          <w:lang w:val="fr-CA"/>
        </w:rPr>
      </w:pPr>
    </w:p>
    <w:p w:rsidR="0086454C" w:rsidRPr="00BA1B52" w:rsidRDefault="00BA1B52" w:rsidP="004B05D9">
      <w:pPr>
        <w:spacing w:after="0" w:line="240" w:lineRule="auto"/>
        <w:rPr>
          <w:b/>
          <w:sz w:val="16"/>
          <w:szCs w:val="16"/>
          <w:lang w:val="fr-CA"/>
        </w:rPr>
      </w:pPr>
      <w:r>
        <w:rPr>
          <w:b/>
          <w:sz w:val="16"/>
          <w:szCs w:val="16"/>
          <w:lang w:val="fr-CA"/>
        </w:rPr>
        <w:t>Si le présent document n’est pas rempli électroniquement, veuillez écrire en lettres moulées à l’encre noire</w:t>
      </w:r>
      <w:r w:rsidR="0086454C" w:rsidRPr="00BA1B52">
        <w:rPr>
          <w:b/>
          <w:sz w:val="16"/>
          <w:szCs w:val="16"/>
          <w:lang w:val="fr-CA"/>
        </w:rPr>
        <w:t>.</w:t>
      </w:r>
    </w:p>
    <w:tbl>
      <w:tblPr>
        <w:tblStyle w:val="TableGrid"/>
        <w:tblW w:w="10173" w:type="dxa"/>
        <w:tblLook w:val="04A0" w:firstRow="1" w:lastRow="0" w:firstColumn="1" w:lastColumn="0" w:noHBand="0" w:noVBand="1"/>
      </w:tblPr>
      <w:tblGrid>
        <w:gridCol w:w="530"/>
        <w:gridCol w:w="2861"/>
        <w:gridCol w:w="3391"/>
        <w:gridCol w:w="3391"/>
      </w:tblGrid>
      <w:tr w:rsidR="001D44D5" w:rsidRPr="005E6681" w:rsidTr="009539CC">
        <w:trPr>
          <w:trHeight w:val="451"/>
        </w:trPr>
        <w:tc>
          <w:tcPr>
            <w:tcW w:w="530" w:type="dxa"/>
            <w:vAlign w:val="center"/>
          </w:tcPr>
          <w:p w:rsidR="001D44D5" w:rsidRPr="00BA1B52" w:rsidRDefault="001D44D5" w:rsidP="004B05D9">
            <w:pPr>
              <w:jc w:val="center"/>
              <w:rPr>
                <w:b/>
                <w:szCs w:val="16"/>
                <w:lang w:val="fr-CA"/>
              </w:rPr>
            </w:pPr>
            <w:r w:rsidRPr="00BA1B52">
              <w:rPr>
                <w:b/>
                <w:sz w:val="24"/>
                <w:szCs w:val="16"/>
                <w:lang w:val="fr-CA"/>
              </w:rPr>
              <w:t>A</w:t>
            </w:r>
          </w:p>
        </w:tc>
        <w:tc>
          <w:tcPr>
            <w:tcW w:w="9643" w:type="dxa"/>
            <w:gridSpan w:val="3"/>
            <w:shd w:val="clear" w:color="auto" w:fill="000000" w:themeFill="text1"/>
            <w:vAlign w:val="center"/>
          </w:tcPr>
          <w:p w:rsidR="001D44D5" w:rsidRPr="00BA1B52" w:rsidRDefault="00860309" w:rsidP="004B05D9">
            <w:pPr>
              <w:rPr>
                <w:b/>
                <w:sz w:val="20"/>
                <w:szCs w:val="16"/>
                <w:lang w:val="fr-CA"/>
              </w:rPr>
            </w:pPr>
            <w:r>
              <w:rPr>
                <w:b/>
                <w:sz w:val="18"/>
                <w:szCs w:val="16"/>
                <w:lang w:val="fr-CA"/>
              </w:rPr>
              <w:t>RENSEIGNEMENTS ADMINISTRATIFS</w:t>
            </w:r>
            <w:r w:rsidRPr="004604FB">
              <w:rPr>
                <w:b/>
                <w:sz w:val="18"/>
                <w:szCs w:val="16"/>
                <w:lang w:val="fr-CA"/>
              </w:rPr>
              <w:t xml:space="preserve"> (</w:t>
            </w:r>
            <w:r>
              <w:rPr>
                <w:b/>
                <w:sz w:val="18"/>
                <w:szCs w:val="16"/>
                <w:lang w:val="fr-CA"/>
              </w:rPr>
              <w:t>cette section doit être remplie par le Ministère/l’Agence/l’organisme)</w:t>
            </w:r>
          </w:p>
        </w:tc>
      </w:tr>
      <w:tr w:rsidR="00DE12FA" w:rsidRPr="00BA1B52" w:rsidTr="00EC084E">
        <w:trPr>
          <w:trHeight w:val="626"/>
        </w:trPr>
        <w:tc>
          <w:tcPr>
            <w:tcW w:w="3391" w:type="dxa"/>
            <w:gridSpan w:val="2"/>
            <w:vAlign w:val="center"/>
          </w:tcPr>
          <w:p w:rsidR="00284557" w:rsidRDefault="00DE12FA" w:rsidP="00EC084E">
            <w:pPr>
              <w:tabs>
                <w:tab w:val="left" w:pos="1441"/>
              </w:tabs>
              <w:spacing w:line="360" w:lineRule="auto"/>
              <w:ind w:left="426" w:hanging="18"/>
              <w:rPr>
                <w:sz w:val="18"/>
                <w:szCs w:val="18"/>
                <w:lang w:val="fr-CA"/>
              </w:rPr>
            </w:pPr>
            <w:r w:rsidRPr="00BA1B52">
              <w:rPr>
                <w:sz w:val="18"/>
                <w:szCs w:val="18"/>
                <w:lang w:val="fr-CA"/>
              </w:rPr>
              <w:sym w:font="Wingdings 2" w:char="F0A3"/>
            </w:r>
            <w:r w:rsidRPr="00BA1B52">
              <w:rPr>
                <w:sz w:val="18"/>
                <w:szCs w:val="18"/>
                <w:lang w:val="fr-CA"/>
              </w:rPr>
              <w:t xml:space="preserve"> </w:t>
            </w:r>
            <w:r w:rsidR="00860309">
              <w:rPr>
                <w:sz w:val="18"/>
                <w:szCs w:val="18"/>
                <w:lang w:val="fr-CA"/>
              </w:rPr>
              <w:t>Nouvelle</w:t>
            </w:r>
            <w:r w:rsidR="00EC084E" w:rsidRPr="00BA1B52">
              <w:rPr>
                <w:sz w:val="18"/>
                <w:szCs w:val="18"/>
                <w:lang w:val="fr-CA"/>
              </w:rPr>
              <w:t xml:space="preserve"> </w:t>
            </w:r>
            <w:r w:rsidR="00284557">
              <w:rPr>
                <w:sz w:val="18"/>
                <w:szCs w:val="18"/>
                <w:lang w:val="fr-CA"/>
              </w:rPr>
              <w:t>demande</w:t>
            </w:r>
            <w:r w:rsidR="00EC084E" w:rsidRPr="00BA1B52">
              <w:rPr>
                <w:sz w:val="18"/>
                <w:szCs w:val="18"/>
                <w:lang w:val="fr-CA"/>
              </w:rPr>
              <w:t xml:space="preserve">           </w:t>
            </w:r>
          </w:p>
          <w:p w:rsidR="00EC084E" w:rsidRPr="00BA1B52" w:rsidRDefault="00EC084E" w:rsidP="00284557">
            <w:pPr>
              <w:tabs>
                <w:tab w:val="left" w:pos="1441"/>
              </w:tabs>
              <w:spacing w:line="360" w:lineRule="auto"/>
              <w:rPr>
                <w:sz w:val="18"/>
                <w:szCs w:val="18"/>
                <w:lang w:val="fr-CA"/>
              </w:rPr>
            </w:pPr>
            <w:r w:rsidRPr="00BA1B52">
              <w:rPr>
                <w:sz w:val="18"/>
                <w:szCs w:val="18"/>
                <w:lang w:val="fr-CA"/>
              </w:rPr>
              <w:t xml:space="preserve"> </w:t>
            </w:r>
            <w:r w:rsidR="00284557">
              <w:rPr>
                <w:sz w:val="18"/>
                <w:szCs w:val="18"/>
                <w:lang w:val="fr-CA"/>
              </w:rPr>
              <w:t xml:space="preserve"> </w:t>
            </w:r>
            <w:r w:rsidRPr="00BA1B52">
              <w:rPr>
                <w:sz w:val="18"/>
                <w:szCs w:val="18"/>
                <w:lang w:val="fr-CA"/>
              </w:rPr>
              <w:t xml:space="preserve">        </w:t>
            </w:r>
            <w:r w:rsidRPr="00BA1B52">
              <w:rPr>
                <w:sz w:val="18"/>
                <w:szCs w:val="18"/>
                <w:lang w:val="fr-CA"/>
              </w:rPr>
              <w:sym w:font="Wingdings 2" w:char="F0A3"/>
            </w:r>
            <w:r w:rsidRPr="00BA1B52">
              <w:rPr>
                <w:sz w:val="18"/>
                <w:szCs w:val="18"/>
                <w:lang w:val="fr-CA"/>
              </w:rPr>
              <w:t xml:space="preserve"> </w:t>
            </w:r>
            <w:r w:rsidR="00860309">
              <w:rPr>
                <w:sz w:val="18"/>
                <w:szCs w:val="18"/>
                <w:lang w:val="fr-CA"/>
              </w:rPr>
              <w:t>Mise à jour</w:t>
            </w:r>
          </w:p>
          <w:p w:rsidR="00DE12FA" w:rsidRPr="00BA1B52" w:rsidRDefault="00DE12FA" w:rsidP="00860309">
            <w:pPr>
              <w:tabs>
                <w:tab w:val="left" w:pos="1441"/>
              </w:tabs>
              <w:spacing w:line="360" w:lineRule="auto"/>
              <w:ind w:left="426" w:hanging="18"/>
              <w:rPr>
                <w:sz w:val="18"/>
                <w:szCs w:val="18"/>
                <w:lang w:val="fr-CA"/>
              </w:rPr>
            </w:pPr>
            <w:r w:rsidRPr="00BA1B52">
              <w:rPr>
                <w:sz w:val="18"/>
                <w:szCs w:val="18"/>
                <w:lang w:val="fr-CA"/>
              </w:rPr>
              <w:sym w:font="Wingdings 2" w:char="F0A3"/>
            </w:r>
            <w:r w:rsidRPr="00BA1B52">
              <w:rPr>
                <w:sz w:val="18"/>
                <w:szCs w:val="18"/>
                <w:lang w:val="fr-CA"/>
              </w:rPr>
              <w:t xml:space="preserve"> </w:t>
            </w:r>
            <w:r w:rsidR="00860309">
              <w:rPr>
                <w:sz w:val="18"/>
                <w:szCs w:val="18"/>
                <w:lang w:val="fr-CA"/>
              </w:rPr>
              <w:t>Renouvellement</w:t>
            </w:r>
          </w:p>
        </w:tc>
        <w:tc>
          <w:tcPr>
            <w:tcW w:w="3391" w:type="dxa"/>
          </w:tcPr>
          <w:p w:rsidR="00DE12FA" w:rsidRPr="00BA1B52" w:rsidRDefault="00860309" w:rsidP="00860309">
            <w:pPr>
              <w:tabs>
                <w:tab w:val="left" w:pos="1441"/>
              </w:tabs>
              <w:spacing w:line="360" w:lineRule="auto"/>
              <w:ind w:hanging="18"/>
              <w:rPr>
                <w:sz w:val="18"/>
                <w:szCs w:val="18"/>
                <w:lang w:val="fr-CA"/>
              </w:rPr>
            </w:pPr>
            <w:r>
              <w:rPr>
                <w:sz w:val="18"/>
                <w:szCs w:val="18"/>
                <w:lang w:val="fr-CA"/>
              </w:rPr>
              <w:t xml:space="preserve">Numéro de dossier de l’habilitation de sécurité émise aux termes de la LAPHT </w:t>
            </w:r>
          </w:p>
        </w:tc>
        <w:tc>
          <w:tcPr>
            <w:tcW w:w="3391" w:type="dxa"/>
          </w:tcPr>
          <w:p w:rsidR="00DE12FA" w:rsidRPr="00BA1B52" w:rsidRDefault="00860309" w:rsidP="003A75A5">
            <w:pPr>
              <w:spacing w:line="360" w:lineRule="auto"/>
              <w:rPr>
                <w:sz w:val="18"/>
                <w:szCs w:val="18"/>
                <w:lang w:val="fr-CA"/>
              </w:rPr>
            </w:pPr>
            <w:r>
              <w:rPr>
                <w:sz w:val="18"/>
                <w:szCs w:val="18"/>
                <w:lang w:val="fr-CA"/>
              </w:rPr>
              <w:t>Code du fichier</w:t>
            </w:r>
          </w:p>
          <w:p w:rsidR="00DE12FA" w:rsidRPr="00BA1B52" w:rsidRDefault="00860309" w:rsidP="003A75A5">
            <w:pPr>
              <w:spacing w:line="360" w:lineRule="auto"/>
              <w:rPr>
                <w:rFonts w:ascii="Arial" w:hAnsi="Arial" w:cs="Arial"/>
                <w:b/>
                <w:sz w:val="18"/>
                <w:szCs w:val="18"/>
                <w:lang w:val="fr-CA"/>
              </w:rPr>
            </w:pPr>
            <w:r>
              <w:rPr>
                <w:rFonts w:ascii="Arial" w:hAnsi="Arial" w:cs="Arial"/>
                <w:b/>
                <w:szCs w:val="18"/>
                <w:lang w:val="fr-CA"/>
              </w:rPr>
              <w:t>LAPHT</w:t>
            </w:r>
          </w:p>
        </w:tc>
      </w:tr>
      <w:tr w:rsidR="00EC084E" w:rsidRPr="005E6681" w:rsidTr="00DE12FA">
        <w:trPr>
          <w:trHeight w:val="360"/>
        </w:trPr>
        <w:tc>
          <w:tcPr>
            <w:tcW w:w="3391" w:type="dxa"/>
            <w:gridSpan w:val="2"/>
          </w:tcPr>
          <w:p w:rsidR="00EC084E" w:rsidRPr="00BA1B52" w:rsidRDefault="00860309" w:rsidP="00DE12FA">
            <w:pPr>
              <w:tabs>
                <w:tab w:val="left" w:pos="1441"/>
              </w:tabs>
              <w:spacing w:line="360" w:lineRule="auto"/>
              <w:ind w:hanging="18"/>
              <w:rPr>
                <w:sz w:val="18"/>
                <w:szCs w:val="18"/>
                <w:lang w:val="fr-CA"/>
              </w:rPr>
            </w:pPr>
            <w:r>
              <w:rPr>
                <w:sz w:val="18"/>
                <w:szCs w:val="18"/>
                <w:lang w:val="fr-CA"/>
              </w:rPr>
              <w:t>Date de réception</w:t>
            </w:r>
            <w:r w:rsidR="00EC084E" w:rsidRPr="00BA1B52">
              <w:rPr>
                <w:sz w:val="18"/>
                <w:szCs w:val="18"/>
                <w:lang w:val="fr-CA"/>
              </w:rPr>
              <w:t xml:space="preserve"> </w:t>
            </w:r>
          </w:p>
        </w:tc>
        <w:tc>
          <w:tcPr>
            <w:tcW w:w="3391" w:type="dxa"/>
          </w:tcPr>
          <w:p w:rsidR="00EC084E" w:rsidRPr="00BA1B52" w:rsidRDefault="00EC084E" w:rsidP="00EC084E">
            <w:pPr>
              <w:spacing w:line="360" w:lineRule="auto"/>
              <w:rPr>
                <w:sz w:val="18"/>
                <w:szCs w:val="18"/>
                <w:lang w:val="fr-CA"/>
              </w:rPr>
            </w:pPr>
            <w:r w:rsidRPr="00BA1B52">
              <w:rPr>
                <w:sz w:val="18"/>
                <w:szCs w:val="18"/>
                <w:lang w:val="fr-CA"/>
              </w:rPr>
              <w:sym w:font="Wingdings 2" w:char="F0A3"/>
            </w:r>
            <w:r w:rsidRPr="00BA1B52">
              <w:rPr>
                <w:sz w:val="18"/>
                <w:szCs w:val="18"/>
                <w:lang w:val="fr-CA"/>
              </w:rPr>
              <w:t xml:space="preserve"> </w:t>
            </w:r>
            <w:r w:rsidR="00860309">
              <w:rPr>
                <w:sz w:val="18"/>
                <w:szCs w:val="18"/>
                <w:lang w:val="fr-CA"/>
              </w:rPr>
              <w:t>Recommandé</w:t>
            </w:r>
          </w:p>
          <w:p w:rsidR="00EC084E" w:rsidRPr="00BA1B52" w:rsidRDefault="00860309" w:rsidP="00EC084E">
            <w:pPr>
              <w:spacing w:line="360" w:lineRule="auto"/>
              <w:rPr>
                <w:sz w:val="18"/>
                <w:szCs w:val="18"/>
                <w:lang w:val="fr-CA"/>
              </w:rPr>
            </w:pPr>
            <w:r>
              <w:rPr>
                <w:sz w:val="18"/>
                <w:szCs w:val="18"/>
                <w:lang w:val="fr-CA"/>
              </w:rPr>
              <w:t xml:space="preserve">Date de délivrance : </w:t>
            </w:r>
          </w:p>
          <w:p w:rsidR="00EC084E" w:rsidRPr="00BA1B52" w:rsidRDefault="00860309" w:rsidP="00EC084E">
            <w:pPr>
              <w:tabs>
                <w:tab w:val="left" w:pos="1441"/>
              </w:tabs>
              <w:spacing w:line="360" w:lineRule="auto"/>
              <w:ind w:hanging="18"/>
              <w:rPr>
                <w:sz w:val="18"/>
                <w:szCs w:val="18"/>
                <w:lang w:val="fr-CA"/>
              </w:rPr>
            </w:pPr>
            <w:r>
              <w:rPr>
                <w:sz w:val="18"/>
                <w:szCs w:val="18"/>
                <w:lang w:val="fr-CA"/>
              </w:rPr>
              <w:t xml:space="preserve">Date d’expiration : </w:t>
            </w:r>
          </w:p>
        </w:tc>
        <w:tc>
          <w:tcPr>
            <w:tcW w:w="3391" w:type="dxa"/>
          </w:tcPr>
          <w:p w:rsidR="00EC084E" w:rsidRPr="00BA1B52" w:rsidRDefault="00EC084E" w:rsidP="00EC084E">
            <w:pPr>
              <w:spacing w:line="360" w:lineRule="auto"/>
              <w:rPr>
                <w:sz w:val="18"/>
                <w:szCs w:val="18"/>
                <w:lang w:val="fr-CA"/>
              </w:rPr>
            </w:pPr>
            <w:r w:rsidRPr="00BA1B52">
              <w:rPr>
                <w:sz w:val="18"/>
                <w:szCs w:val="18"/>
                <w:lang w:val="fr-CA"/>
              </w:rPr>
              <w:sym w:font="Wingdings 2" w:char="F0A3"/>
            </w:r>
            <w:r w:rsidRPr="00BA1B52">
              <w:rPr>
                <w:sz w:val="18"/>
                <w:szCs w:val="18"/>
                <w:lang w:val="fr-CA"/>
              </w:rPr>
              <w:t xml:space="preserve"> </w:t>
            </w:r>
            <w:r w:rsidR="00860309">
              <w:rPr>
                <w:sz w:val="18"/>
                <w:szCs w:val="18"/>
                <w:lang w:val="fr-CA"/>
              </w:rPr>
              <w:t>Non recommandé</w:t>
            </w:r>
          </w:p>
          <w:p w:rsidR="00EC084E" w:rsidRPr="00BA1B52" w:rsidRDefault="00860309" w:rsidP="00EC084E">
            <w:pPr>
              <w:spacing w:line="360" w:lineRule="auto"/>
              <w:rPr>
                <w:sz w:val="18"/>
                <w:szCs w:val="18"/>
                <w:lang w:val="fr-CA"/>
              </w:rPr>
            </w:pPr>
            <w:r>
              <w:rPr>
                <w:sz w:val="18"/>
                <w:szCs w:val="18"/>
                <w:lang w:val="fr-CA"/>
              </w:rPr>
              <w:t>Date d</w:t>
            </w:r>
            <w:r w:rsidR="00284557">
              <w:rPr>
                <w:sz w:val="18"/>
                <w:szCs w:val="18"/>
                <w:lang w:val="fr-CA"/>
              </w:rPr>
              <w:t>e</w:t>
            </w:r>
            <w:r>
              <w:rPr>
                <w:sz w:val="18"/>
                <w:szCs w:val="18"/>
                <w:lang w:val="fr-CA"/>
              </w:rPr>
              <w:t xml:space="preserve"> la recommandation </w:t>
            </w:r>
            <w:r w:rsidR="00EC084E" w:rsidRPr="00BA1B52">
              <w:rPr>
                <w:sz w:val="18"/>
                <w:szCs w:val="18"/>
                <w:lang w:val="fr-CA"/>
              </w:rPr>
              <w:t>:</w:t>
            </w:r>
          </w:p>
        </w:tc>
      </w:tr>
    </w:tbl>
    <w:p w:rsidR="008A4DD6" w:rsidRDefault="000C3AC7" w:rsidP="003F52DA">
      <w:pPr>
        <w:spacing w:after="0"/>
        <w:rPr>
          <w:b/>
          <w:sz w:val="24"/>
          <w:szCs w:val="16"/>
          <w:lang w:val="fr-CA"/>
        </w:rPr>
      </w:pPr>
      <w:r w:rsidRPr="00BA1B52">
        <w:rPr>
          <w:b/>
          <w:sz w:val="24"/>
          <w:szCs w:val="16"/>
          <w:lang w:val="fr-CA"/>
        </w:rPr>
        <w:t xml:space="preserve">                                </w:t>
      </w:r>
    </w:p>
    <w:tbl>
      <w:tblPr>
        <w:tblStyle w:val="TableGrid"/>
        <w:tblW w:w="10158" w:type="dxa"/>
        <w:tblLook w:val="04A0" w:firstRow="1" w:lastRow="0" w:firstColumn="1" w:lastColumn="0" w:noHBand="0" w:noVBand="1"/>
      </w:tblPr>
      <w:tblGrid>
        <w:gridCol w:w="531"/>
        <w:gridCol w:w="8"/>
        <w:gridCol w:w="1135"/>
        <w:gridCol w:w="818"/>
        <w:gridCol w:w="885"/>
        <w:gridCol w:w="1000"/>
        <w:gridCol w:w="643"/>
        <w:gridCol w:w="57"/>
        <w:gridCol w:w="1243"/>
        <w:gridCol w:w="405"/>
        <w:gridCol w:w="44"/>
        <w:gridCol w:w="1445"/>
        <w:gridCol w:w="214"/>
        <w:gridCol w:w="1716"/>
        <w:gridCol w:w="14"/>
      </w:tblGrid>
      <w:tr w:rsidR="00C9662E" w:rsidRPr="005E6681" w:rsidTr="00DE12FA">
        <w:trPr>
          <w:trHeight w:val="451"/>
        </w:trPr>
        <w:tc>
          <w:tcPr>
            <w:tcW w:w="531" w:type="dxa"/>
            <w:vAlign w:val="center"/>
          </w:tcPr>
          <w:p w:rsidR="00C9662E" w:rsidRPr="00BA1B52" w:rsidRDefault="00C9662E" w:rsidP="00BD3B24">
            <w:pPr>
              <w:jc w:val="center"/>
              <w:rPr>
                <w:b/>
                <w:szCs w:val="16"/>
                <w:lang w:val="fr-CA"/>
              </w:rPr>
            </w:pPr>
            <w:r w:rsidRPr="00BA1B52">
              <w:rPr>
                <w:b/>
                <w:sz w:val="24"/>
                <w:szCs w:val="16"/>
                <w:lang w:val="fr-CA"/>
              </w:rPr>
              <w:t>B</w:t>
            </w:r>
          </w:p>
        </w:tc>
        <w:tc>
          <w:tcPr>
            <w:tcW w:w="9627" w:type="dxa"/>
            <w:gridSpan w:val="14"/>
            <w:shd w:val="clear" w:color="auto" w:fill="000000" w:themeFill="text1"/>
            <w:vAlign w:val="center"/>
          </w:tcPr>
          <w:p w:rsidR="00C9662E" w:rsidRPr="00BA1B52" w:rsidRDefault="00860309" w:rsidP="00860309">
            <w:pPr>
              <w:rPr>
                <w:b/>
                <w:sz w:val="20"/>
                <w:szCs w:val="16"/>
                <w:lang w:val="fr-CA"/>
              </w:rPr>
            </w:pPr>
            <w:r>
              <w:rPr>
                <w:b/>
                <w:sz w:val="20"/>
                <w:szCs w:val="16"/>
                <w:lang w:val="fr-CA"/>
              </w:rPr>
              <w:t xml:space="preserve">LISTE DE VÉRIFICATION DES EXIGENCES (cette section doit être remplie par le demandeur) </w:t>
            </w:r>
          </w:p>
        </w:tc>
      </w:tr>
      <w:tr w:rsidR="0066283E" w:rsidRPr="005E6681" w:rsidTr="001E34F2">
        <w:trPr>
          <w:trHeight w:val="363"/>
        </w:trPr>
        <w:tc>
          <w:tcPr>
            <w:tcW w:w="10158" w:type="dxa"/>
            <w:gridSpan w:val="15"/>
            <w:shd w:val="clear" w:color="auto" w:fill="auto"/>
            <w:vAlign w:val="center"/>
          </w:tcPr>
          <w:p w:rsidR="0066283E" w:rsidRPr="00BA1B52" w:rsidRDefault="00860309" w:rsidP="00284557">
            <w:pPr>
              <w:rPr>
                <w:b/>
                <w:sz w:val="17"/>
                <w:szCs w:val="17"/>
                <w:lang w:val="fr-CA"/>
              </w:rPr>
            </w:pPr>
            <w:r>
              <w:rPr>
                <w:b/>
                <w:sz w:val="17"/>
                <w:szCs w:val="17"/>
                <w:lang w:val="fr-CA"/>
              </w:rPr>
              <w:t xml:space="preserve">Vous devez </w:t>
            </w:r>
            <w:r w:rsidR="00284557">
              <w:rPr>
                <w:b/>
                <w:sz w:val="17"/>
                <w:szCs w:val="17"/>
                <w:lang w:val="fr-CA"/>
              </w:rPr>
              <w:t>fournir</w:t>
            </w:r>
            <w:r>
              <w:rPr>
                <w:b/>
                <w:sz w:val="17"/>
                <w:szCs w:val="17"/>
                <w:lang w:val="fr-CA"/>
              </w:rPr>
              <w:t xml:space="preserve"> ce qui suit</w:t>
            </w:r>
            <w:r w:rsidR="00284557">
              <w:rPr>
                <w:b/>
                <w:sz w:val="17"/>
                <w:szCs w:val="17"/>
                <w:lang w:val="fr-CA"/>
              </w:rPr>
              <w:t xml:space="preserve"> avec votre demande</w:t>
            </w:r>
            <w:r>
              <w:rPr>
                <w:b/>
                <w:sz w:val="17"/>
                <w:szCs w:val="17"/>
                <w:lang w:val="fr-CA"/>
              </w:rPr>
              <w:t xml:space="preserve"> à l’Agence de la santé publique du Canada et à Santé Canada. </w:t>
            </w:r>
          </w:p>
        </w:tc>
      </w:tr>
      <w:tr w:rsidR="00C9662E" w:rsidRPr="005E6681" w:rsidTr="001E34F2">
        <w:trPr>
          <w:trHeight w:val="2723"/>
        </w:trPr>
        <w:tc>
          <w:tcPr>
            <w:tcW w:w="10158" w:type="dxa"/>
            <w:gridSpan w:val="15"/>
            <w:shd w:val="clear" w:color="auto" w:fill="auto"/>
            <w:vAlign w:val="center"/>
          </w:tcPr>
          <w:p w:rsidR="00E6457B" w:rsidRPr="00BA1B52" w:rsidRDefault="00E6457B" w:rsidP="00F13868">
            <w:pPr>
              <w:tabs>
                <w:tab w:val="left" w:pos="900"/>
              </w:tabs>
              <w:ind w:left="540" w:hanging="360"/>
              <w:rPr>
                <w:sz w:val="16"/>
                <w:szCs w:val="16"/>
                <w:lang w:val="fr-CA"/>
              </w:rPr>
            </w:pPr>
            <w:r w:rsidRPr="00BA1B52">
              <w:rPr>
                <w:sz w:val="20"/>
                <w:szCs w:val="16"/>
                <w:lang w:val="fr-CA"/>
              </w:rPr>
              <w:sym w:font="Wingdings 2" w:char="F0A3"/>
            </w:r>
            <w:r w:rsidR="00F13868" w:rsidRPr="00BA1B52">
              <w:rPr>
                <w:sz w:val="20"/>
                <w:szCs w:val="16"/>
                <w:lang w:val="fr-CA"/>
              </w:rPr>
              <w:t xml:space="preserve">    </w:t>
            </w:r>
            <w:r w:rsidR="00860309">
              <w:rPr>
                <w:sz w:val="16"/>
                <w:szCs w:val="16"/>
                <w:lang w:val="fr-CA"/>
              </w:rPr>
              <w:t xml:space="preserve">Formulaire d’approbation des habilitations de sécurité émises aux termes de la LAPHT signé et daté </w:t>
            </w:r>
          </w:p>
          <w:p w:rsidR="00A86095" w:rsidRPr="00BA1B52" w:rsidRDefault="00355CDF" w:rsidP="00F13868">
            <w:pPr>
              <w:tabs>
                <w:tab w:val="left" w:pos="540"/>
              </w:tabs>
              <w:ind w:left="540" w:hanging="360"/>
              <w:rPr>
                <w:sz w:val="16"/>
                <w:szCs w:val="16"/>
                <w:lang w:val="fr-CA"/>
              </w:rPr>
            </w:pPr>
            <w:r w:rsidRPr="00BA1B52">
              <w:rPr>
                <w:sz w:val="20"/>
                <w:szCs w:val="16"/>
                <w:lang w:val="fr-CA"/>
              </w:rPr>
              <w:sym w:font="Wingdings 2" w:char="F0A3"/>
            </w:r>
            <w:r w:rsidR="00F13868" w:rsidRPr="00BA1B52">
              <w:rPr>
                <w:sz w:val="16"/>
                <w:szCs w:val="16"/>
                <w:lang w:val="fr-CA"/>
              </w:rPr>
              <w:t xml:space="preserve">     </w:t>
            </w:r>
            <w:r w:rsidR="00860309">
              <w:rPr>
                <w:sz w:val="16"/>
                <w:szCs w:val="16"/>
                <w:lang w:val="fr-CA"/>
              </w:rPr>
              <w:t>Copie du certificat de naissance délivré par le gouvernement du demandeur, si ce dernier est né au Canada</w:t>
            </w:r>
            <w:r w:rsidR="00284557">
              <w:rPr>
                <w:sz w:val="16"/>
                <w:szCs w:val="16"/>
                <w:lang w:val="fr-CA"/>
              </w:rPr>
              <w:t>,</w:t>
            </w:r>
            <w:r w:rsidR="00860309">
              <w:rPr>
                <w:sz w:val="16"/>
                <w:szCs w:val="16"/>
                <w:lang w:val="fr-CA"/>
              </w:rPr>
              <w:t xml:space="preserve"> ainsi qu’une copie du certificat de naissance de son conjoint ou de son conjoint de fait, s’il est né au Canada </w:t>
            </w:r>
          </w:p>
          <w:p w:rsidR="00EA7AA6" w:rsidRPr="00BA1B52" w:rsidRDefault="00EA7AA6" w:rsidP="00F13868">
            <w:pPr>
              <w:tabs>
                <w:tab w:val="left" w:pos="540"/>
              </w:tabs>
              <w:ind w:left="540" w:hanging="360"/>
              <w:rPr>
                <w:sz w:val="20"/>
                <w:szCs w:val="16"/>
                <w:lang w:val="fr-CA"/>
              </w:rPr>
            </w:pPr>
            <w:r w:rsidRPr="00BA1B52">
              <w:rPr>
                <w:sz w:val="20"/>
                <w:szCs w:val="16"/>
                <w:lang w:val="fr-CA"/>
              </w:rPr>
              <w:sym w:font="Wingdings 2" w:char="F0A3"/>
            </w:r>
            <w:r w:rsidR="00F13868" w:rsidRPr="00BA1B52">
              <w:rPr>
                <w:sz w:val="20"/>
                <w:szCs w:val="16"/>
                <w:lang w:val="fr-CA"/>
              </w:rPr>
              <w:t xml:space="preserve">    </w:t>
            </w:r>
            <w:r w:rsidR="00860309">
              <w:rPr>
                <w:sz w:val="16"/>
                <w:szCs w:val="16"/>
                <w:lang w:val="fr-CA"/>
              </w:rPr>
              <w:t xml:space="preserve">Copie de deux pièces d’identification émises par le gouvernement, dont une avec photo </w:t>
            </w:r>
          </w:p>
          <w:p w:rsidR="00EA7AA6" w:rsidRPr="00BA1B52" w:rsidRDefault="00EA7AA6" w:rsidP="00F13868">
            <w:pPr>
              <w:tabs>
                <w:tab w:val="left" w:pos="540"/>
              </w:tabs>
              <w:ind w:left="540" w:hanging="360"/>
              <w:rPr>
                <w:sz w:val="16"/>
                <w:szCs w:val="16"/>
                <w:lang w:val="fr-CA"/>
              </w:rPr>
            </w:pPr>
            <w:r w:rsidRPr="00BA1B52">
              <w:rPr>
                <w:sz w:val="20"/>
                <w:szCs w:val="16"/>
                <w:lang w:val="fr-CA"/>
              </w:rPr>
              <w:sym w:font="Wingdings 2" w:char="F0A3"/>
            </w:r>
            <w:r w:rsidR="00F13868" w:rsidRPr="00BA1B52">
              <w:rPr>
                <w:sz w:val="20"/>
                <w:szCs w:val="16"/>
                <w:lang w:val="fr-CA"/>
              </w:rPr>
              <w:t xml:space="preserve">    </w:t>
            </w:r>
            <w:r w:rsidR="00860309">
              <w:rPr>
                <w:sz w:val="16"/>
                <w:szCs w:val="16"/>
                <w:lang w:val="fr-CA"/>
              </w:rPr>
              <w:t xml:space="preserve">Empreintes digitales prélevées et traitées par l’un des organismes suivants : </w:t>
            </w:r>
            <w:r w:rsidRPr="00BA1B52">
              <w:rPr>
                <w:sz w:val="16"/>
                <w:szCs w:val="16"/>
                <w:lang w:val="fr-CA"/>
              </w:rPr>
              <w:t xml:space="preserve">i) </w:t>
            </w:r>
            <w:r w:rsidR="00860309">
              <w:rPr>
                <w:sz w:val="16"/>
                <w:szCs w:val="16"/>
                <w:lang w:val="fr-CA"/>
              </w:rPr>
              <w:t xml:space="preserve">un service de police canadien, </w:t>
            </w:r>
            <w:r w:rsidR="00D11427" w:rsidRPr="00BA1B52">
              <w:rPr>
                <w:sz w:val="16"/>
                <w:szCs w:val="16"/>
                <w:lang w:val="fr-CA"/>
              </w:rPr>
              <w:t xml:space="preserve">ii) </w:t>
            </w:r>
            <w:r w:rsidR="00860309">
              <w:rPr>
                <w:sz w:val="16"/>
                <w:szCs w:val="16"/>
                <w:lang w:val="fr-CA"/>
              </w:rPr>
              <w:t xml:space="preserve">une entreprise privée accréditée par la Gendarmerie royale du Canada apte à traiter des empreintes digitales aux fins de vérification des antécédents judiciaires ou </w:t>
            </w:r>
            <w:r w:rsidRPr="00BA1B52">
              <w:rPr>
                <w:sz w:val="16"/>
                <w:szCs w:val="16"/>
                <w:lang w:val="fr-CA"/>
              </w:rPr>
              <w:t>iii)</w:t>
            </w:r>
            <w:r w:rsidR="00860309">
              <w:rPr>
                <w:sz w:val="16"/>
                <w:szCs w:val="16"/>
                <w:lang w:val="fr-CA"/>
              </w:rPr>
              <w:t xml:space="preserve"> un ministère ou organisme du gouvernement du Canada. La liste des entreprises </w:t>
            </w:r>
            <w:r w:rsidR="00620A8B">
              <w:rPr>
                <w:sz w:val="16"/>
                <w:szCs w:val="16"/>
                <w:lang w:val="fr-CA"/>
              </w:rPr>
              <w:t>accréditées</w:t>
            </w:r>
            <w:r w:rsidR="00860309">
              <w:rPr>
                <w:sz w:val="16"/>
                <w:szCs w:val="16"/>
                <w:lang w:val="fr-CA"/>
              </w:rPr>
              <w:t xml:space="preserve"> est </w:t>
            </w:r>
            <w:r w:rsidR="00620A8B">
              <w:rPr>
                <w:sz w:val="16"/>
                <w:szCs w:val="16"/>
                <w:lang w:val="fr-CA"/>
              </w:rPr>
              <w:t>disponible</w:t>
            </w:r>
            <w:r w:rsidR="00860309">
              <w:rPr>
                <w:sz w:val="16"/>
                <w:szCs w:val="16"/>
                <w:lang w:val="fr-CA"/>
              </w:rPr>
              <w:t xml:space="preserve"> à l’adresse suivante : </w:t>
            </w:r>
            <w:hyperlink r:id="rId10" w:history="1">
              <w:r w:rsidR="00860309" w:rsidRPr="00AC1446">
                <w:rPr>
                  <w:rStyle w:val="Hyperlink"/>
                  <w:sz w:val="16"/>
                  <w:szCs w:val="16"/>
                  <w:lang w:val="fr-CA"/>
                </w:rPr>
                <w:t>http://www.rcmp-grc.gc.ca/cr-cj/acc-fra.htm</w:t>
              </w:r>
            </w:hyperlink>
            <w:r w:rsidR="00E878B0" w:rsidRPr="00BA1B52">
              <w:rPr>
                <w:rStyle w:val="Hyperlink"/>
                <w:sz w:val="16"/>
                <w:szCs w:val="16"/>
                <w:lang w:val="fr-CA"/>
              </w:rPr>
              <w:t>l</w:t>
            </w:r>
            <w:r w:rsidR="00E9006C" w:rsidRPr="00BA1B52">
              <w:rPr>
                <w:sz w:val="16"/>
                <w:szCs w:val="16"/>
                <w:lang w:val="fr-CA"/>
              </w:rPr>
              <w:t xml:space="preserve">. </w:t>
            </w:r>
            <w:r w:rsidR="00860309">
              <w:rPr>
                <w:sz w:val="16"/>
                <w:szCs w:val="16"/>
                <w:lang w:val="fr-CA"/>
              </w:rPr>
              <w:t>Ces organismes, ainsi que les</w:t>
            </w:r>
            <w:r w:rsidR="00617FC1">
              <w:rPr>
                <w:sz w:val="16"/>
                <w:szCs w:val="16"/>
                <w:lang w:val="fr-CA"/>
              </w:rPr>
              <w:t xml:space="preserve"> corps policiers canadiens</w:t>
            </w:r>
            <w:r w:rsidR="00620A8B">
              <w:rPr>
                <w:sz w:val="16"/>
                <w:szCs w:val="16"/>
                <w:lang w:val="fr-CA"/>
              </w:rPr>
              <w:t>,</w:t>
            </w:r>
            <w:r w:rsidR="00617FC1">
              <w:rPr>
                <w:sz w:val="16"/>
                <w:szCs w:val="16"/>
                <w:lang w:val="fr-CA"/>
              </w:rPr>
              <w:t xml:space="preserve"> fourniront vos empreintes digitales directement à la GRC. </w:t>
            </w:r>
          </w:p>
          <w:p w:rsidR="008F3D0E" w:rsidRPr="00BA1B52" w:rsidRDefault="0066283E" w:rsidP="00F13868">
            <w:pPr>
              <w:tabs>
                <w:tab w:val="left" w:pos="540"/>
              </w:tabs>
              <w:ind w:left="540" w:hanging="360"/>
              <w:rPr>
                <w:sz w:val="16"/>
                <w:szCs w:val="16"/>
                <w:lang w:val="fr-CA"/>
              </w:rPr>
            </w:pPr>
            <w:r w:rsidRPr="00BA1B52">
              <w:rPr>
                <w:sz w:val="20"/>
                <w:szCs w:val="16"/>
                <w:lang w:val="fr-CA"/>
              </w:rPr>
              <w:sym w:font="Wingdings 2" w:char="F0A3"/>
            </w:r>
            <w:r w:rsidR="00F13868" w:rsidRPr="00BA1B52">
              <w:rPr>
                <w:sz w:val="20"/>
                <w:szCs w:val="16"/>
                <w:lang w:val="fr-CA"/>
              </w:rPr>
              <w:t xml:space="preserve">    </w:t>
            </w:r>
            <w:r w:rsidR="00617FC1">
              <w:rPr>
                <w:sz w:val="16"/>
                <w:szCs w:val="16"/>
                <w:lang w:val="fr-CA"/>
              </w:rPr>
              <w:t xml:space="preserve">Si le demandeur n’est pas citoyen canadien ou un résident permanent du Canada, il doit fournir les documents suivants </w:t>
            </w:r>
            <w:r w:rsidRPr="00BA1B52">
              <w:rPr>
                <w:sz w:val="16"/>
                <w:szCs w:val="16"/>
                <w:lang w:val="fr-CA"/>
              </w:rPr>
              <w:t xml:space="preserve">: </w:t>
            </w:r>
          </w:p>
          <w:p w:rsidR="008F3D0E" w:rsidRPr="00BA1B52" w:rsidRDefault="00E878B0" w:rsidP="00E878B0">
            <w:pPr>
              <w:tabs>
                <w:tab w:val="left" w:pos="1260"/>
              </w:tabs>
              <w:ind w:left="1260" w:hanging="270"/>
              <w:rPr>
                <w:sz w:val="16"/>
                <w:szCs w:val="16"/>
                <w:lang w:val="fr-CA"/>
              </w:rPr>
            </w:pPr>
            <w:r w:rsidRPr="00BA1B52">
              <w:rPr>
                <w:sz w:val="16"/>
                <w:szCs w:val="16"/>
                <w:lang w:val="fr-CA"/>
              </w:rPr>
              <w:t xml:space="preserve"> </w:t>
            </w:r>
            <w:r w:rsidR="007F55F8" w:rsidRPr="00BA1B52">
              <w:rPr>
                <w:sz w:val="16"/>
                <w:szCs w:val="16"/>
                <w:lang w:val="fr-CA"/>
              </w:rPr>
              <w:t xml:space="preserve">i) </w:t>
            </w:r>
            <w:r w:rsidR="00617FC1">
              <w:rPr>
                <w:sz w:val="16"/>
                <w:szCs w:val="16"/>
                <w:lang w:val="fr-CA"/>
              </w:rPr>
              <w:t xml:space="preserve">une copie de son </w:t>
            </w:r>
            <w:r w:rsidR="0066283E" w:rsidRPr="00BA1B52">
              <w:rPr>
                <w:i/>
                <w:sz w:val="16"/>
                <w:szCs w:val="16"/>
                <w:lang w:val="fr-CA"/>
              </w:rPr>
              <w:t>curriculum vit</w:t>
            </w:r>
            <w:r w:rsidR="00617FC1">
              <w:rPr>
                <w:rFonts w:cstheme="minorHAnsi"/>
                <w:i/>
                <w:sz w:val="16"/>
                <w:szCs w:val="16"/>
                <w:lang w:val="fr-CA"/>
              </w:rPr>
              <w:t>æ</w:t>
            </w:r>
            <w:r w:rsidR="00617FC1">
              <w:rPr>
                <w:sz w:val="16"/>
                <w:szCs w:val="16"/>
                <w:lang w:val="fr-CA"/>
              </w:rPr>
              <w:t xml:space="preserve"> qui indique ses qualifications et </w:t>
            </w:r>
            <w:r w:rsidR="00620A8B">
              <w:rPr>
                <w:sz w:val="16"/>
                <w:szCs w:val="16"/>
                <w:lang w:val="fr-CA"/>
              </w:rPr>
              <w:t>s</w:t>
            </w:r>
            <w:r w:rsidR="00617FC1">
              <w:rPr>
                <w:sz w:val="16"/>
                <w:szCs w:val="16"/>
                <w:lang w:val="fr-CA"/>
              </w:rPr>
              <w:t>es antécédents professionnels</w:t>
            </w:r>
            <w:r w:rsidR="0066283E" w:rsidRPr="00BA1B52">
              <w:rPr>
                <w:sz w:val="16"/>
                <w:szCs w:val="16"/>
                <w:lang w:val="fr-CA"/>
              </w:rPr>
              <w:t xml:space="preserve">; </w:t>
            </w:r>
          </w:p>
          <w:p w:rsidR="008F3D0E" w:rsidRPr="00BA1B52" w:rsidRDefault="00617FC1" w:rsidP="00E878B0">
            <w:pPr>
              <w:tabs>
                <w:tab w:val="left" w:pos="1260"/>
              </w:tabs>
              <w:ind w:left="1260" w:hanging="270"/>
              <w:rPr>
                <w:b/>
                <w:sz w:val="20"/>
                <w:szCs w:val="16"/>
                <w:lang w:val="fr-CA"/>
              </w:rPr>
            </w:pPr>
            <w:r>
              <w:rPr>
                <w:sz w:val="16"/>
                <w:szCs w:val="16"/>
                <w:lang w:val="fr-CA"/>
              </w:rPr>
              <w:t xml:space="preserve">ii) un visa valide, le cas échéant, </w:t>
            </w:r>
          </w:p>
          <w:p w:rsidR="0066283E" w:rsidRPr="00BA1B52" w:rsidRDefault="00617FC1" w:rsidP="00617FC1">
            <w:pPr>
              <w:tabs>
                <w:tab w:val="left" w:pos="1260"/>
              </w:tabs>
              <w:ind w:left="1260" w:hanging="270"/>
              <w:rPr>
                <w:b/>
                <w:sz w:val="20"/>
                <w:szCs w:val="16"/>
                <w:lang w:val="fr-CA"/>
              </w:rPr>
            </w:pPr>
            <w:r>
              <w:rPr>
                <w:sz w:val="16"/>
                <w:szCs w:val="16"/>
                <w:lang w:val="fr-CA"/>
              </w:rPr>
              <w:t>iii) les résultats des vérifications policières effectuées dans chaque administration où le demandeur a vécu au cours des cinq dernières années</w:t>
            </w:r>
            <w:r w:rsidR="0066283E" w:rsidRPr="00BA1B52">
              <w:rPr>
                <w:sz w:val="16"/>
                <w:szCs w:val="16"/>
                <w:lang w:val="fr-CA"/>
              </w:rPr>
              <w:t xml:space="preserve">, </w:t>
            </w:r>
            <w:r>
              <w:rPr>
                <w:sz w:val="16"/>
                <w:szCs w:val="16"/>
                <w:lang w:val="fr-CA"/>
              </w:rPr>
              <w:t>si l’administration</w:t>
            </w:r>
            <w:r w:rsidR="00620A8B">
              <w:rPr>
                <w:sz w:val="16"/>
                <w:szCs w:val="16"/>
                <w:lang w:val="fr-CA"/>
              </w:rPr>
              <w:t xml:space="preserve"> en question</w:t>
            </w:r>
            <w:r>
              <w:rPr>
                <w:sz w:val="16"/>
                <w:szCs w:val="16"/>
                <w:lang w:val="fr-CA"/>
              </w:rPr>
              <w:t xml:space="preserve"> réalise de telles vérifications.</w:t>
            </w:r>
            <w:r w:rsidR="00980D48" w:rsidRPr="00BA1B52">
              <w:rPr>
                <w:sz w:val="16"/>
                <w:szCs w:val="16"/>
                <w:lang w:val="fr-CA"/>
              </w:rPr>
              <w:t xml:space="preserve">  </w:t>
            </w:r>
          </w:p>
        </w:tc>
      </w:tr>
      <w:tr w:rsidR="001E287F" w:rsidRPr="005E6681" w:rsidTr="00DE12FA">
        <w:trPr>
          <w:gridAfter w:val="1"/>
          <w:wAfter w:w="14" w:type="dxa"/>
          <w:trHeight w:val="433"/>
        </w:trPr>
        <w:tc>
          <w:tcPr>
            <w:tcW w:w="539" w:type="dxa"/>
            <w:gridSpan w:val="2"/>
            <w:vAlign w:val="center"/>
          </w:tcPr>
          <w:p w:rsidR="001E287F" w:rsidRPr="00BA1B52" w:rsidRDefault="005D0898" w:rsidP="00561617">
            <w:pPr>
              <w:jc w:val="center"/>
              <w:rPr>
                <w:b/>
                <w:szCs w:val="16"/>
                <w:lang w:val="fr-CA"/>
              </w:rPr>
            </w:pPr>
            <w:r w:rsidRPr="00BA1B52">
              <w:rPr>
                <w:b/>
                <w:sz w:val="24"/>
                <w:szCs w:val="16"/>
                <w:lang w:val="fr-CA"/>
              </w:rPr>
              <w:lastRenderedPageBreak/>
              <w:t>C</w:t>
            </w:r>
          </w:p>
        </w:tc>
        <w:tc>
          <w:tcPr>
            <w:tcW w:w="9605" w:type="dxa"/>
            <w:gridSpan w:val="12"/>
            <w:shd w:val="clear" w:color="auto" w:fill="000000" w:themeFill="text1"/>
            <w:vAlign w:val="center"/>
          </w:tcPr>
          <w:p w:rsidR="001E287F" w:rsidRPr="00BA1B52" w:rsidRDefault="00617FC1" w:rsidP="00617FC1">
            <w:pPr>
              <w:rPr>
                <w:b/>
                <w:sz w:val="20"/>
                <w:szCs w:val="16"/>
                <w:lang w:val="fr-CA"/>
              </w:rPr>
            </w:pPr>
            <w:r>
              <w:rPr>
                <w:b/>
                <w:sz w:val="20"/>
                <w:szCs w:val="16"/>
                <w:lang w:val="fr-CA"/>
              </w:rPr>
              <w:t>RENSEIGNEMENTS PERSONNELS</w:t>
            </w:r>
            <w:r w:rsidR="001E287F" w:rsidRPr="00BA1B52">
              <w:rPr>
                <w:b/>
                <w:sz w:val="20"/>
                <w:szCs w:val="16"/>
                <w:lang w:val="fr-CA"/>
              </w:rPr>
              <w:t xml:space="preserve"> (</w:t>
            </w:r>
            <w:r>
              <w:rPr>
                <w:b/>
                <w:sz w:val="20"/>
                <w:szCs w:val="16"/>
                <w:lang w:val="fr-CA"/>
              </w:rPr>
              <w:t xml:space="preserve">cette section doit être remplie par le demandeur) </w:t>
            </w:r>
          </w:p>
        </w:tc>
      </w:tr>
      <w:tr w:rsidR="009C34D4" w:rsidRPr="005E6681" w:rsidTr="00DE12FA">
        <w:trPr>
          <w:gridAfter w:val="1"/>
          <w:wAfter w:w="14" w:type="dxa"/>
          <w:trHeight w:val="706"/>
        </w:trPr>
        <w:tc>
          <w:tcPr>
            <w:tcW w:w="5077" w:type="dxa"/>
            <w:gridSpan w:val="8"/>
          </w:tcPr>
          <w:p w:rsidR="009C34D4" w:rsidRPr="00BA1B52" w:rsidRDefault="009C34D4" w:rsidP="00617FC1">
            <w:pPr>
              <w:rPr>
                <w:sz w:val="16"/>
                <w:szCs w:val="16"/>
                <w:lang w:val="fr-CA"/>
              </w:rPr>
            </w:pPr>
            <w:r w:rsidRPr="00BA1B52">
              <w:rPr>
                <w:sz w:val="16"/>
                <w:szCs w:val="16"/>
                <w:lang w:val="fr-CA"/>
              </w:rPr>
              <w:t xml:space="preserve">1. </w:t>
            </w:r>
            <w:r w:rsidR="00617FC1">
              <w:rPr>
                <w:sz w:val="16"/>
                <w:szCs w:val="16"/>
                <w:lang w:val="fr-CA"/>
              </w:rPr>
              <w:t>Nom</w:t>
            </w:r>
            <w:r w:rsidRPr="00BA1B52">
              <w:rPr>
                <w:sz w:val="16"/>
                <w:szCs w:val="16"/>
                <w:lang w:val="fr-CA"/>
              </w:rPr>
              <w:t xml:space="preserve"> (</w:t>
            </w:r>
            <w:r w:rsidR="00617FC1">
              <w:rPr>
                <w:sz w:val="16"/>
                <w:szCs w:val="16"/>
                <w:lang w:val="fr-CA"/>
              </w:rPr>
              <w:t xml:space="preserve">nom de famille) </w:t>
            </w:r>
          </w:p>
        </w:tc>
        <w:tc>
          <w:tcPr>
            <w:tcW w:w="5067" w:type="dxa"/>
            <w:gridSpan w:val="6"/>
          </w:tcPr>
          <w:p w:rsidR="009C34D4" w:rsidRPr="00BA1B52" w:rsidRDefault="009C34D4" w:rsidP="00620A8B">
            <w:pPr>
              <w:rPr>
                <w:sz w:val="16"/>
                <w:szCs w:val="16"/>
                <w:lang w:val="fr-CA"/>
              </w:rPr>
            </w:pPr>
            <w:r w:rsidRPr="00BA1B52">
              <w:rPr>
                <w:sz w:val="16"/>
                <w:szCs w:val="16"/>
                <w:lang w:val="fr-CA"/>
              </w:rPr>
              <w:t xml:space="preserve">2. </w:t>
            </w:r>
            <w:r w:rsidR="00617FC1">
              <w:rPr>
                <w:sz w:val="16"/>
                <w:szCs w:val="16"/>
                <w:lang w:val="fr-CA"/>
              </w:rPr>
              <w:t>Prénoms au long</w:t>
            </w:r>
            <w:r w:rsidRPr="00BA1B52">
              <w:rPr>
                <w:sz w:val="16"/>
                <w:szCs w:val="16"/>
                <w:lang w:val="fr-CA"/>
              </w:rPr>
              <w:t xml:space="preserve"> (</w:t>
            </w:r>
            <w:r w:rsidR="00620A8B">
              <w:rPr>
                <w:sz w:val="16"/>
                <w:szCs w:val="16"/>
                <w:lang w:val="fr-CA"/>
              </w:rPr>
              <w:t>aucune initiale</w:t>
            </w:r>
            <w:r w:rsidR="00617FC1">
              <w:rPr>
                <w:sz w:val="16"/>
                <w:szCs w:val="16"/>
                <w:lang w:val="fr-CA"/>
              </w:rPr>
              <w:t>)</w:t>
            </w:r>
            <w:r w:rsidR="000456FC" w:rsidRPr="00BA1B52">
              <w:rPr>
                <w:sz w:val="16"/>
                <w:szCs w:val="16"/>
                <w:lang w:val="fr-CA"/>
              </w:rPr>
              <w:t xml:space="preserve">. </w:t>
            </w:r>
            <w:r w:rsidR="00617FC1">
              <w:rPr>
                <w:sz w:val="16"/>
                <w:szCs w:val="16"/>
                <w:lang w:val="fr-CA"/>
              </w:rPr>
              <w:t xml:space="preserve">Soulignez ou encerclez le nom utilisé </w:t>
            </w:r>
          </w:p>
        </w:tc>
      </w:tr>
      <w:tr w:rsidR="000317C9" w:rsidRPr="005E6681" w:rsidTr="00DE12FA">
        <w:trPr>
          <w:gridAfter w:val="1"/>
          <w:wAfter w:w="14" w:type="dxa"/>
          <w:trHeight w:val="709"/>
        </w:trPr>
        <w:tc>
          <w:tcPr>
            <w:tcW w:w="5077" w:type="dxa"/>
            <w:gridSpan w:val="8"/>
          </w:tcPr>
          <w:p w:rsidR="000317C9" w:rsidRPr="00BA1B52" w:rsidRDefault="009C34D4" w:rsidP="00617FC1">
            <w:pPr>
              <w:rPr>
                <w:sz w:val="16"/>
                <w:szCs w:val="16"/>
                <w:lang w:val="fr-CA"/>
              </w:rPr>
            </w:pPr>
            <w:r w:rsidRPr="00BA1B52">
              <w:rPr>
                <w:sz w:val="16"/>
                <w:szCs w:val="16"/>
                <w:lang w:val="fr-CA"/>
              </w:rPr>
              <w:t xml:space="preserve">3. </w:t>
            </w:r>
            <w:r w:rsidR="00617FC1">
              <w:rPr>
                <w:sz w:val="16"/>
                <w:szCs w:val="16"/>
                <w:lang w:val="fr-CA"/>
              </w:rPr>
              <w:t>Nom de famille à la naissance</w:t>
            </w:r>
            <w:r w:rsidRPr="00BA1B52">
              <w:rPr>
                <w:sz w:val="16"/>
                <w:szCs w:val="16"/>
                <w:lang w:val="fr-CA"/>
              </w:rPr>
              <w:t xml:space="preserve"> </w:t>
            </w:r>
          </w:p>
        </w:tc>
        <w:tc>
          <w:tcPr>
            <w:tcW w:w="5067" w:type="dxa"/>
            <w:gridSpan w:val="6"/>
          </w:tcPr>
          <w:p w:rsidR="000317C9" w:rsidRPr="00BA1B52" w:rsidRDefault="009C34D4" w:rsidP="00617FC1">
            <w:pPr>
              <w:rPr>
                <w:sz w:val="16"/>
                <w:szCs w:val="16"/>
                <w:lang w:val="fr-CA"/>
              </w:rPr>
            </w:pPr>
            <w:r w:rsidRPr="00BA1B52">
              <w:rPr>
                <w:sz w:val="16"/>
                <w:szCs w:val="16"/>
                <w:lang w:val="fr-CA"/>
              </w:rPr>
              <w:t xml:space="preserve">4. </w:t>
            </w:r>
            <w:r w:rsidR="00617FC1">
              <w:rPr>
                <w:sz w:val="16"/>
                <w:szCs w:val="16"/>
                <w:lang w:val="fr-CA"/>
              </w:rPr>
              <w:t xml:space="preserve">Tous autres noms utilisés (p. ex. surnoms) </w:t>
            </w:r>
          </w:p>
        </w:tc>
      </w:tr>
      <w:tr w:rsidR="00AC34B3" w:rsidRPr="005E6681" w:rsidTr="00523699">
        <w:trPr>
          <w:gridAfter w:val="1"/>
          <w:wAfter w:w="14" w:type="dxa"/>
          <w:trHeight w:val="113"/>
        </w:trPr>
        <w:tc>
          <w:tcPr>
            <w:tcW w:w="10144" w:type="dxa"/>
            <w:gridSpan w:val="14"/>
          </w:tcPr>
          <w:p w:rsidR="00AC34B3" w:rsidRPr="00BA1B52" w:rsidRDefault="00AC34B3" w:rsidP="00617FC1">
            <w:pPr>
              <w:rPr>
                <w:sz w:val="16"/>
                <w:szCs w:val="16"/>
                <w:lang w:val="fr-CA"/>
              </w:rPr>
            </w:pPr>
            <w:r w:rsidRPr="00BA1B52">
              <w:rPr>
                <w:sz w:val="16"/>
                <w:szCs w:val="16"/>
                <w:lang w:val="fr-CA"/>
              </w:rPr>
              <w:t xml:space="preserve">5. </w:t>
            </w:r>
            <w:r w:rsidR="00617FC1">
              <w:rPr>
                <w:sz w:val="16"/>
                <w:szCs w:val="16"/>
                <w:lang w:val="fr-CA"/>
              </w:rPr>
              <w:t>Changement de nom</w:t>
            </w:r>
            <w:r w:rsidRPr="00BA1B52">
              <w:rPr>
                <w:sz w:val="16"/>
                <w:szCs w:val="16"/>
                <w:lang w:val="fr-CA"/>
              </w:rPr>
              <w:t xml:space="preserve"> (</w:t>
            </w:r>
            <w:r w:rsidR="00617FC1">
              <w:rPr>
                <w:sz w:val="16"/>
                <w:szCs w:val="16"/>
                <w:lang w:val="fr-CA"/>
              </w:rPr>
              <w:t xml:space="preserve">autre qu’en raison d’un mariage, le cas échéant) </w:t>
            </w:r>
          </w:p>
        </w:tc>
      </w:tr>
      <w:tr w:rsidR="009C34D4" w:rsidRPr="00BA1B52" w:rsidTr="00DE12FA">
        <w:trPr>
          <w:gridAfter w:val="1"/>
          <w:wAfter w:w="14" w:type="dxa"/>
          <w:trHeight w:val="590"/>
        </w:trPr>
        <w:tc>
          <w:tcPr>
            <w:tcW w:w="6769" w:type="dxa"/>
            <w:gridSpan w:val="11"/>
          </w:tcPr>
          <w:p w:rsidR="002D7447" w:rsidRPr="00BA1B52" w:rsidRDefault="00617FC1" w:rsidP="00617FC1">
            <w:pPr>
              <w:rPr>
                <w:sz w:val="16"/>
                <w:szCs w:val="16"/>
                <w:lang w:val="fr-CA"/>
              </w:rPr>
            </w:pPr>
            <w:r>
              <w:rPr>
                <w:sz w:val="16"/>
                <w:szCs w:val="16"/>
                <w:lang w:val="fr-CA"/>
              </w:rPr>
              <w:t>Ancien nom</w:t>
            </w:r>
            <w:r w:rsidR="00EE7E96" w:rsidRPr="00BA1B52">
              <w:rPr>
                <w:sz w:val="16"/>
                <w:szCs w:val="16"/>
                <w:lang w:val="fr-CA"/>
              </w:rPr>
              <w:t xml:space="preserve">                             </w:t>
            </w:r>
            <w:r w:rsidR="00AC34B3" w:rsidRPr="00BA1B52">
              <w:rPr>
                <w:sz w:val="16"/>
                <w:szCs w:val="16"/>
                <w:lang w:val="fr-CA"/>
              </w:rPr>
              <w:t xml:space="preserve">                             </w:t>
            </w:r>
            <w:r w:rsidR="004E0506" w:rsidRPr="00BA1B52">
              <w:rPr>
                <w:sz w:val="16"/>
                <w:szCs w:val="16"/>
                <w:lang w:val="fr-CA"/>
              </w:rPr>
              <w:t xml:space="preserve">                   </w:t>
            </w:r>
            <w:r w:rsidR="00EE7E96" w:rsidRPr="00BA1B52">
              <w:rPr>
                <w:sz w:val="16"/>
                <w:szCs w:val="16"/>
                <w:lang w:val="fr-CA"/>
              </w:rPr>
              <w:t xml:space="preserve"> </w:t>
            </w:r>
            <w:proofErr w:type="spellStart"/>
            <w:r>
              <w:rPr>
                <w:sz w:val="16"/>
                <w:szCs w:val="16"/>
                <w:lang w:val="fr-CA"/>
              </w:rPr>
              <w:t>Nom</w:t>
            </w:r>
            <w:proofErr w:type="spellEnd"/>
            <w:r>
              <w:rPr>
                <w:sz w:val="16"/>
                <w:szCs w:val="16"/>
                <w:lang w:val="fr-CA"/>
              </w:rPr>
              <w:t xml:space="preserve"> actuel</w:t>
            </w:r>
          </w:p>
        </w:tc>
        <w:tc>
          <w:tcPr>
            <w:tcW w:w="3375" w:type="dxa"/>
            <w:gridSpan w:val="3"/>
          </w:tcPr>
          <w:p w:rsidR="009C34D4" w:rsidRPr="00BA1B52" w:rsidRDefault="009C34D4" w:rsidP="000456FC">
            <w:pPr>
              <w:rPr>
                <w:sz w:val="16"/>
                <w:szCs w:val="16"/>
                <w:lang w:val="fr-CA"/>
              </w:rPr>
            </w:pPr>
            <w:r w:rsidRPr="00BA1B52">
              <w:rPr>
                <w:sz w:val="16"/>
                <w:szCs w:val="16"/>
                <w:lang w:val="fr-CA"/>
              </w:rPr>
              <w:t>Date</w:t>
            </w:r>
          </w:p>
        </w:tc>
      </w:tr>
      <w:tr w:rsidR="000456FC" w:rsidRPr="005E6681" w:rsidTr="002C7AA5">
        <w:trPr>
          <w:trHeight w:val="113"/>
        </w:trPr>
        <w:tc>
          <w:tcPr>
            <w:tcW w:w="10158" w:type="dxa"/>
            <w:gridSpan w:val="15"/>
          </w:tcPr>
          <w:p w:rsidR="000456FC" w:rsidRPr="00BA1B52" w:rsidRDefault="00617FC1" w:rsidP="00561617">
            <w:pPr>
              <w:rPr>
                <w:sz w:val="16"/>
                <w:szCs w:val="16"/>
                <w:lang w:val="fr-CA"/>
              </w:rPr>
            </w:pPr>
            <w:r>
              <w:rPr>
                <w:sz w:val="16"/>
                <w:szCs w:val="16"/>
                <w:lang w:val="fr-CA"/>
              </w:rPr>
              <w:t>Lieu du changement de nom</w:t>
            </w:r>
            <w:r w:rsidR="000456FC" w:rsidRPr="00BA1B52">
              <w:rPr>
                <w:sz w:val="16"/>
                <w:szCs w:val="16"/>
                <w:lang w:val="fr-CA"/>
              </w:rPr>
              <w:t xml:space="preserve"> </w:t>
            </w:r>
          </w:p>
        </w:tc>
      </w:tr>
      <w:tr w:rsidR="000456FC" w:rsidRPr="00BA1B52" w:rsidTr="00DE12FA">
        <w:trPr>
          <w:trHeight w:val="591"/>
        </w:trPr>
        <w:tc>
          <w:tcPr>
            <w:tcW w:w="3377" w:type="dxa"/>
            <w:gridSpan w:val="5"/>
          </w:tcPr>
          <w:p w:rsidR="000456FC" w:rsidRPr="00BA1B52" w:rsidRDefault="000456FC" w:rsidP="00617FC1">
            <w:pPr>
              <w:rPr>
                <w:sz w:val="16"/>
                <w:szCs w:val="16"/>
                <w:lang w:val="fr-CA"/>
              </w:rPr>
            </w:pPr>
            <w:r w:rsidRPr="00BA1B52">
              <w:rPr>
                <w:sz w:val="16"/>
                <w:szCs w:val="16"/>
                <w:lang w:val="fr-CA"/>
              </w:rPr>
              <w:t xml:space="preserve"> </w:t>
            </w:r>
            <w:r w:rsidR="00617FC1">
              <w:rPr>
                <w:sz w:val="16"/>
                <w:szCs w:val="16"/>
                <w:lang w:val="fr-CA"/>
              </w:rPr>
              <w:t>Ville</w:t>
            </w:r>
          </w:p>
        </w:tc>
        <w:tc>
          <w:tcPr>
            <w:tcW w:w="3392" w:type="dxa"/>
            <w:gridSpan w:val="6"/>
          </w:tcPr>
          <w:p w:rsidR="000456FC" w:rsidRPr="00BA1B52" w:rsidRDefault="000456FC" w:rsidP="00617FC1">
            <w:pPr>
              <w:rPr>
                <w:sz w:val="16"/>
                <w:szCs w:val="16"/>
                <w:lang w:val="fr-CA"/>
              </w:rPr>
            </w:pPr>
            <w:r w:rsidRPr="00BA1B52">
              <w:rPr>
                <w:sz w:val="16"/>
                <w:szCs w:val="16"/>
                <w:lang w:val="fr-CA"/>
              </w:rPr>
              <w:t>Province</w:t>
            </w:r>
            <w:r w:rsidR="00617FC1">
              <w:rPr>
                <w:sz w:val="16"/>
                <w:szCs w:val="16"/>
                <w:lang w:val="fr-CA"/>
              </w:rPr>
              <w:t xml:space="preserve"> ou État </w:t>
            </w:r>
          </w:p>
        </w:tc>
        <w:tc>
          <w:tcPr>
            <w:tcW w:w="3389" w:type="dxa"/>
            <w:gridSpan w:val="4"/>
          </w:tcPr>
          <w:p w:rsidR="000456FC" w:rsidRPr="00BA1B52" w:rsidRDefault="00617FC1" w:rsidP="00561617">
            <w:pPr>
              <w:rPr>
                <w:sz w:val="16"/>
                <w:szCs w:val="16"/>
                <w:lang w:val="fr-CA"/>
              </w:rPr>
            </w:pPr>
            <w:r>
              <w:rPr>
                <w:sz w:val="16"/>
                <w:szCs w:val="16"/>
                <w:lang w:val="fr-CA"/>
              </w:rPr>
              <w:t>Pays</w:t>
            </w:r>
          </w:p>
        </w:tc>
      </w:tr>
      <w:tr w:rsidR="00750539" w:rsidRPr="00BA1B52" w:rsidTr="00DE12FA">
        <w:trPr>
          <w:gridAfter w:val="1"/>
          <w:wAfter w:w="14" w:type="dxa"/>
          <w:trHeight w:val="113"/>
        </w:trPr>
        <w:tc>
          <w:tcPr>
            <w:tcW w:w="2492" w:type="dxa"/>
            <w:gridSpan w:val="4"/>
            <w:vMerge w:val="restart"/>
          </w:tcPr>
          <w:p w:rsidR="00750539" w:rsidRPr="00BA1B52" w:rsidRDefault="002D7447" w:rsidP="000317C9">
            <w:pPr>
              <w:rPr>
                <w:sz w:val="16"/>
                <w:szCs w:val="16"/>
                <w:lang w:val="fr-CA"/>
              </w:rPr>
            </w:pPr>
            <w:r w:rsidRPr="00BA1B52">
              <w:rPr>
                <w:sz w:val="16"/>
                <w:szCs w:val="16"/>
                <w:lang w:val="fr-CA"/>
              </w:rPr>
              <w:t>6</w:t>
            </w:r>
            <w:r w:rsidR="00537CEB" w:rsidRPr="00BA1B52">
              <w:rPr>
                <w:sz w:val="16"/>
                <w:szCs w:val="16"/>
                <w:lang w:val="fr-CA"/>
              </w:rPr>
              <w:t xml:space="preserve">. </w:t>
            </w:r>
            <w:r w:rsidR="00617FC1">
              <w:rPr>
                <w:sz w:val="16"/>
                <w:szCs w:val="16"/>
                <w:lang w:val="fr-CA"/>
              </w:rPr>
              <w:t>Sexe</w:t>
            </w:r>
          </w:p>
          <w:p w:rsidR="00750539" w:rsidRPr="00BA1B52" w:rsidRDefault="00750539" w:rsidP="000317C9">
            <w:pPr>
              <w:jc w:val="center"/>
              <w:rPr>
                <w:sz w:val="16"/>
                <w:szCs w:val="16"/>
                <w:lang w:val="fr-CA"/>
              </w:rPr>
            </w:pPr>
          </w:p>
          <w:p w:rsidR="00750539" w:rsidRPr="00BA1B52" w:rsidRDefault="00750539" w:rsidP="00617FC1">
            <w:pPr>
              <w:jc w:val="center"/>
              <w:rPr>
                <w:sz w:val="16"/>
                <w:szCs w:val="16"/>
                <w:lang w:val="fr-CA"/>
              </w:rPr>
            </w:pPr>
            <w:r w:rsidRPr="00BA1B52">
              <w:rPr>
                <w:sz w:val="20"/>
                <w:szCs w:val="16"/>
                <w:lang w:val="fr-CA"/>
              </w:rPr>
              <w:sym w:font="Wingdings 2" w:char="F0A3"/>
            </w:r>
            <w:r w:rsidRPr="00BA1B52">
              <w:rPr>
                <w:sz w:val="20"/>
                <w:szCs w:val="16"/>
                <w:lang w:val="fr-CA"/>
              </w:rPr>
              <w:t xml:space="preserve"> </w:t>
            </w:r>
            <w:r w:rsidR="00617FC1">
              <w:rPr>
                <w:sz w:val="16"/>
                <w:szCs w:val="16"/>
                <w:lang w:val="fr-CA"/>
              </w:rPr>
              <w:t>Homme</w:t>
            </w:r>
            <w:r w:rsidR="00F34C9E" w:rsidRPr="00BA1B52">
              <w:rPr>
                <w:sz w:val="16"/>
                <w:szCs w:val="16"/>
                <w:lang w:val="fr-CA"/>
              </w:rPr>
              <w:t xml:space="preserve"> </w:t>
            </w:r>
            <w:r w:rsidR="00AC34B3" w:rsidRPr="00BA1B52">
              <w:rPr>
                <w:sz w:val="16"/>
                <w:szCs w:val="16"/>
                <w:lang w:val="fr-CA"/>
              </w:rPr>
              <w:t xml:space="preserve">       </w:t>
            </w:r>
            <w:r w:rsidR="00F34C9E" w:rsidRPr="00BA1B52">
              <w:rPr>
                <w:sz w:val="16"/>
                <w:szCs w:val="16"/>
                <w:lang w:val="fr-CA"/>
              </w:rPr>
              <w:t xml:space="preserve"> </w:t>
            </w:r>
            <w:r w:rsidRPr="00BA1B52">
              <w:rPr>
                <w:sz w:val="16"/>
                <w:szCs w:val="16"/>
                <w:lang w:val="fr-CA"/>
              </w:rPr>
              <w:t xml:space="preserve"> </w:t>
            </w:r>
            <w:r w:rsidRPr="00BA1B52">
              <w:rPr>
                <w:sz w:val="20"/>
                <w:szCs w:val="16"/>
                <w:lang w:val="fr-CA"/>
              </w:rPr>
              <w:sym w:font="Wingdings 2" w:char="F0A3"/>
            </w:r>
            <w:r w:rsidRPr="00BA1B52">
              <w:rPr>
                <w:sz w:val="20"/>
                <w:szCs w:val="16"/>
                <w:lang w:val="fr-CA"/>
              </w:rPr>
              <w:t xml:space="preserve"> </w:t>
            </w:r>
            <w:r w:rsidR="00617FC1">
              <w:rPr>
                <w:sz w:val="16"/>
                <w:szCs w:val="16"/>
                <w:lang w:val="fr-CA"/>
              </w:rPr>
              <w:t>Femme</w:t>
            </w:r>
          </w:p>
        </w:tc>
        <w:tc>
          <w:tcPr>
            <w:tcW w:w="7652" w:type="dxa"/>
            <w:gridSpan w:val="10"/>
          </w:tcPr>
          <w:p w:rsidR="00750539" w:rsidRPr="00BA1B52" w:rsidRDefault="002D7447" w:rsidP="00617FC1">
            <w:pPr>
              <w:rPr>
                <w:sz w:val="16"/>
                <w:szCs w:val="16"/>
                <w:lang w:val="fr-CA"/>
              </w:rPr>
            </w:pPr>
            <w:r w:rsidRPr="00BA1B52">
              <w:rPr>
                <w:sz w:val="16"/>
                <w:szCs w:val="16"/>
                <w:lang w:val="fr-CA"/>
              </w:rPr>
              <w:t>7</w:t>
            </w:r>
            <w:r w:rsidR="00750539" w:rsidRPr="00BA1B52">
              <w:rPr>
                <w:sz w:val="16"/>
                <w:szCs w:val="16"/>
                <w:lang w:val="fr-CA"/>
              </w:rPr>
              <w:t xml:space="preserve">. </w:t>
            </w:r>
            <w:r w:rsidR="00617FC1">
              <w:rPr>
                <w:sz w:val="16"/>
                <w:szCs w:val="16"/>
                <w:lang w:val="fr-CA"/>
              </w:rPr>
              <w:t>Caractéristiques physiques</w:t>
            </w:r>
          </w:p>
        </w:tc>
      </w:tr>
      <w:tr w:rsidR="00750539" w:rsidRPr="00BA1B52" w:rsidTr="00DE12FA">
        <w:trPr>
          <w:gridAfter w:val="1"/>
          <w:wAfter w:w="14" w:type="dxa"/>
          <w:trHeight w:val="680"/>
        </w:trPr>
        <w:tc>
          <w:tcPr>
            <w:tcW w:w="2492" w:type="dxa"/>
            <w:gridSpan w:val="4"/>
            <w:vMerge/>
          </w:tcPr>
          <w:p w:rsidR="00750539" w:rsidRPr="00BA1B52" w:rsidRDefault="00750539" w:rsidP="000317C9">
            <w:pPr>
              <w:rPr>
                <w:sz w:val="16"/>
                <w:szCs w:val="16"/>
                <w:lang w:val="fr-CA"/>
              </w:rPr>
            </w:pPr>
          </w:p>
        </w:tc>
        <w:tc>
          <w:tcPr>
            <w:tcW w:w="1885" w:type="dxa"/>
            <w:gridSpan w:val="2"/>
          </w:tcPr>
          <w:p w:rsidR="00750539" w:rsidRPr="00BA1B52" w:rsidRDefault="00617FC1" w:rsidP="00561617">
            <w:pPr>
              <w:rPr>
                <w:sz w:val="16"/>
                <w:szCs w:val="16"/>
                <w:lang w:val="fr-CA"/>
              </w:rPr>
            </w:pPr>
            <w:r>
              <w:rPr>
                <w:sz w:val="16"/>
                <w:szCs w:val="16"/>
                <w:lang w:val="fr-CA"/>
              </w:rPr>
              <w:t>Couleur des yeux</w:t>
            </w:r>
          </w:p>
        </w:tc>
        <w:tc>
          <w:tcPr>
            <w:tcW w:w="1943" w:type="dxa"/>
            <w:gridSpan w:val="3"/>
          </w:tcPr>
          <w:p w:rsidR="00750539" w:rsidRPr="00BA1B52" w:rsidRDefault="00617FC1" w:rsidP="00561617">
            <w:pPr>
              <w:rPr>
                <w:sz w:val="16"/>
                <w:szCs w:val="16"/>
                <w:lang w:val="fr-CA"/>
              </w:rPr>
            </w:pPr>
            <w:r>
              <w:rPr>
                <w:sz w:val="16"/>
                <w:szCs w:val="16"/>
                <w:lang w:val="fr-CA"/>
              </w:rPr>
              <w:t>Couleur des cheveux</w:t>
            </w:r>
          </w:p>
        </w:tc>
        <w:tc>
          <w:tcPr>
            <w:tcW w:w="1894" w:type="dxa"/>
            <w:gridSpan w:val="3"/>
          </w:tcPr>
          <w:p w:rsidR="00750539" w:rsidRPr="00BA1B52" w:rsidRDefault="00617FC1" w:rsidP="00617FC1">
            <w:pPr>
              <w:rPr>
                <w:sz w:val="16"/>
                <w:szCs w:val="16"/>
                <w:lang w:val="fr-CA"/>
              </w:rPr>
            </w:pPr>
            <w:r>
              <w:rPr>
                <w:sz w:val="16"/>
                <w:szCs w:val="16"/>
                <w:lang w:val="fr-CA"/>
              </w:rPr>
              <w:t>Taille (cm ou po</w:t>
            </w:r>
            <w:r w:rsidR="00750539" w:rsidRPr="00BA1B52">
              <w:rPr>
                <w:sz w:val="16"/>
                <w:szCs w:val="16"/>
                <w:lang w:val="fr-CA"/>
              </w:rPr>
              <w:t>)</w:t>
            </w:r>
          </w:p>
        </w:tc>
        <w:tc>
          <w:tcPr>
            <w:tcW w:w="1930" w:type="dxa"/>
            <w:gridSpan w:val="2"/>
          </w:tcPr>
          <w:p w:rsidR="00750539" w:rsidRPr="00BA1B52" w:rsidRDefault="00617FC1" w:rsidP="00104054">
            <w:pPr>
              <w:rPr>
                <w:sz w:val="16"/>
                <w:szCs w:val="16"/>
                <w:lang w:val="fr-CA"/>
              </w:rPr>
            </w:pPr>
            <w:r>
              <w:rPr>
                <w:sz w:val="16"/>
                <w:szCs w:val="16"/>
                <w:lang w:val="fr-CA"/>
              </w:rPr>
              <w:t xml:space="preserve">Poids (kg ou </w:t>
            </w:r>
            <w:r w:rsidR="00750539" w:rsidRPr="00BA1B52">
              <w:rPr>
                <w:sz w:val="16"/>
                <w:szCs w:val="16"/>
                <w:lang w:val="fr-CA"/>
              </w:rPr>
              <w:t>lb)</w:t>
            </w:r>
          </w:p>
        </w:tc>
      </w:tr>
      <w:tr w:rsidR="00BB412C" w:rsidRPr="005E6681" w:rsidTr="00DE12FA">
        <w:trPr>
          <w:gridAfter w:val="1"/>
          <w:wAfter w:w="14" w:type="dxa"/>
          <w:trHeight w:val="113"/>
        </w:trPr>
        <w:tc>
          <w:tcPr>
            <w:tcW w:w="5077" w:type="dxa"/>
            <w:gridSpan w:val="8"/>
          </w:tcPr>
          <w:p w:rsidR="00BB412C" w:rsidRPr="00BA1B52" w:rsidRDefault="002D7447" w:rsidP="00617FC1">
            <w:pPr>
              <w:rPr>
                <w:sz w:val="16"/>
                <w:szCs w:val="16"/>
                <w:lang w:val="fr-CA"/>
              </w:rPr>
            </w:pPr>
            <w:r w:rsidRPr="00BA1B52">
              <w:rPr>
                <w:sz w:val="16"/>
                <w:szCs w:val="16"/>
                <w:lang w:val="fr-CA"/>
              </w:rPr>
              <w:t>8</w:t>
            </w:r>
            <w:r w:rsidR="00BB412C" w:rsidRPr="00BA1B52">
              <w:rPr>
                <w:sz w:val="16"/>
                <w:szCs w:val="16"/>
                <w:lang w:val="fr-CA"/>
              </w:rPr>
              <w:t xml:space="preserve">. </w:t>
            </w:r>
            <w:r w:rsidR="00617FC1">
              <w:rPr>
                <w:sz w:val="16"/>
                <w:szCs w:val="16"/>
                <w:lang w:val="fr-CA"/>
              </w:rPr>
              <w:t>Date de naissance</w:t>
            </w:r>
          </w:p>
        </w:tc>
        <w:tc>
          <w:tcPr>
            <w:tcW w:w="5067" w:type="dxa"/>
            <w:gridSpan w:val="6"/>
            <w:vMerge w:val="restart"/>
          </w:tcPr>
          <w:p w:rsidR="00BB412C" w:rsidRPr="00BA1B52" w:rsidRDefault="002D7447" w:rsidP="00617FC1">
            <w:pPr>
              <w:rPr>
                <w:sz w:val="16"/>
                <w:szCs w:val="16"/>
                <w:lang w:val="fr-CA"/>
              </w:rPr>
            </w:pPr>
            <w:r w:rsidRPr="00BA1B52">
              <w:rPr>
                <w:sz w:val="16"/>
                <w:szCs w:val="16"/>
                <w:lang w:val="fr-CA"/>
              </w:rPr>
              <w:t>9</w:t>
            </w:r>
            <w:r w:rsidR="00BB412C" w:rsidRPr="00BA1B52">
              <w:rPr>
                <w:sz w:val="16"/>
                <w:szCs w:val="16"/>
                <w:lang w:val="fr-CA"/>
              </w:rPr>
              <w:t xml:space="preserve">. </w:t>
            </w:r>
            <w:r w:rsidR="00617FC1">
              <w:rPr>
                <w:sz w:val="16"/>
                <w:szCs w:val="16"/>
                <w:lang w:val="fr-CA"/>
              </w:rPr>
              <w:t>Numéro du certificat de naissance, si né au Canada (joindre une copie)</w:t>
            </w:r>
          </w:p>
        </w:tc>
      </w:tr>
      <w:tr w:rsidR="00750539" w:rsidRPr="00BA1B52" w:rsidTr="00DE12FA">
        <w:trPr>
          <w:gridAfter w:val="1"/>
          <w:wAfter w:w="14" w:type="dxa"/>
          <w:trHeight w:val="1359"/>
        </w:trPr>
        <w:tc>
          <w:tcPr>
            <w:tcW w:w="1674" w:type="dxa"/>
            <w:gridSpan w:val="3"/>
          </w:tcPr>
          <w:p w:rsidR="00750539" w:rsidRPr="00BA1B52" w:rsidRDefault="00620A8B" w:rsidP="00104054">
            <w:pPr>
              <w:jc w:val="center"/>
              <w:rPr>
                <w:sz w:val="16"/>
                <w:szCs w:val="16"/>
                <w:lang w:val="fr-CA"/>
              </w:rPr>
            </w:pPr>
            <w:r>
              <w:rPr>
                <w:sz w:val="16"/>
                <w:szCs w:val="16"/>
                <w:lang w:val="fr-CA"/>
              </w:rPr>
              <w:t>JJ</w:t>
            </w:r>
          </w:p>
        </w:tc>
        <w:tc>
          <w:tcPr>
            <w:tcW w:w="1703" w:type="dxa"/>
            <w:gridSpan w:val="2"/>
          </w:tcPr>
          <w:p w:rsidR="00750539" w:rsidRPr="00BA1B52" w:rsidRDefault="00AC53DC" w:rsidP="00104054">
            <w:pPr>
              <w:jc w:val="center"/>
              <w:rPr>
                <w:sz w:val="16"/>
                <w:szCs w:val="16"/>
                <w:lang w:val="fr-CA"/>
              </w:rPr>
            </w:pPr>
            <w:r w:rsidRPr="00BA1B52">
              <w:rPr>
                <w:sz w:val="16"/>
                <w:szCs w:val="16"/>
                <w:lang w:val="fr-CA"/>
              </w:rPr>
              <w:t>MM</w:t>
            </w:r>
          </w:p>
        </w:tc>
        <w:tc>
          <w:tcPr>
            <w:tcW w:w="1700" w:type="dxa"/>
            <w:gridSpan w:val="3"/>
          </w:tcPr>
          <w:p w:rsidR="00750539" w:rsidRPr="00BA1B52" w:rsidRDefault="00620A8B" w:rsidP="00104054">
            <w:pPr>
              <w:jc w:val="center"/>
              <w:rPr>
                <w:sz w:val="16"/>
                <w:szCs w:val="16"/>
                <w:lang w:val="fr-CA"/>
              </w:rPr>
            </w:pPr>
            <w:r>
              <w:rPr>
                <w:sz w:val="16"/>
                <w:szCs w:val="16"/>
                <w:lang w:val="fr-CA"/>
              </w:rPr>
              <w:t>AAAA</w:t>
            </w:r>
          </w:p>
        </w:tc>
        <w:tc>
          <w:tcPr>
            <w:tcW w:w="5067" w:type="dxa"/>
            <w:gridSpan w:val="6"/>
            <w:vMerge/>
          </w:tcPr>
          <w:p w:rsidR="00750539" w:rsidRPr="00BA1B52" w:rsidRDefault="00750539" w:rsidP="00561617">
            <w:pPr>
              <w:rPr>
                <w:sz w:val="16"/>
                <w:szCs w:val="16"/>
                <w:lang w:val="fr-CA"/>
              </w:rPr>
            </w:pPr>
          </w:p>
        </w:tc>
      </w:tr>
      <w:tr w:rsidR="009C34D4" w:rsidRPr="00BA1B52" w:rsidTr="00523699">
        <w:trPr>
          <w:gridAfter w:val="1"/>
          <w:wAfter w:w="14" w:type="dxa"/>
          <w:trHeight w:val="113"/>
        </w:trPr>
        <w:tc>
          <w:tcPr>
            <w:tcW w:w="10144" w:type="dxa"/>
            <w:gridSpan w:val="14"/>
          </w:tcPr>
          <w:p w:rsidR="009C34D4" w:rsidRPr="00BA1B52" w:rsidRDefault="009C34D4" w:rsidP="00617FC1">
            <w:pPr>
              <w:rPr>
                <w:sz w:val="16"/>
                <w:szCs w:val="16"/>
                <w:lang w:val="fr-CA"/>
              </w:rPr>
            </w:pPr>
            <w:r w:rsidRPr="00BA1B52">
              <w:rPr>
                <w:sz w:val="16"/>
                <w:szCs w:val="16"/>
                <w:lang w:val="fr-CA"/>
              </w:rPr>
              <w:t>1</w:t>
            </w:r>
            <w:r w:rsidR="002D7447" w:rsidRPr="00BA1B52">
              <w:rPr>
                <w:sz w:val="16"/>
                <w:szCs w:val="16"/>
                <w:lang w:val="fr-CA"/>
              </w:rPr>
              <w:t>0</w:t>
            </w:r>
            <w:r w:rsidRPr="00BA1B52">
              <w:rPr>
                <w:sz w:val="16"/>
                <w:szCs w:val="16"/>
                <w:lang w:val="fr-CA"/>
              </w:rPr>
              <w:t xml:space="preserve">. </w:t>
            </w:r>
            <w:r w:rsidR="00617FC1">
              <w:rPr>
                <w:sz w:val="16"/>
                <w:szCs w:val="16"/>
                <w:lang w:val="fr-CA"/>
              </w:rPr>
              <w:t>Lieu de naissance</w:t>
            </w:r>
          </w:p>
        </w:tc>
      </w:tr>
      <w:tr w:rsidR="00BD3B24" w:rsidRPr="00BA1B52" w:rsidTr="00DE12FA">
        <w:trPr>
          <w:trHeight w:val="574"/>
        </w:trPr>
        <w:tc>
          <w:tcPr>
            <w:tcW w:w="3377" w:type="dxa"/>
            <w:gridSpan w:val="5"/>
          </w:tcPr>
          <w:p w:rsidR="00BD3B24" w:rsidRPr="00BA1B52" w:rsidRDefault="00617FC1" w:rsidP="009A12EA">
            <w:pPr>
              <w:rPr>
                <w:sz w:val="16"/>
                <w:szCs w:val="16"/>
                <w:lang w:val="fr-CA"/>
              </w:rPr>
            </w:pPr>
            <w:r>
              <w:rPr>
                <w:sz w:val="16"/>
                <w:szCs w:val="16"/>
                <w:lang w:val="fr-CA"/>
              </w:rPr>
              <w:t>Ville</w:t>
            </w:r>
          </w:p>
          <w:p w:rsidR="009C34D4" w:rsidRPr="00BA1B52" w:rsidRDefault="009C34D4" w:rsidP="009A12EA">
            <w:pPr>
              <w:rPr>
                <w:sz w:val="16"/>
                <w:szCs w:val="16"/>
                <w:lang w:val="fr-CA"/>
              </w:rPr>
            </w:pPr>
          </w:p>
          <w:p w:rsidR="009C34D4" w:rsidRPr="00BA1B52" w:rsidRDefault="009C34D4" w:rsidP="009A12EA">
            <w:pPr>
              <w:rPr>
                <w:sz w:val="16"/>
                <w:szCs w:val="16"/>
                <w:lang w:val="fr-CA"/>
              </w:rPr>
            </w:pPr>
          </w:p>
        </w:tc>
        <w:tc>
          <w:tcPr>
            <w:tcW w:w="3392" w:type="dxa"/>
            <w:gridSpan w:val="6"/>
          </w:tcPr>
          <w:p w:rsidR="00BD3B24" w:rsidRPr="00BA1B52" w:rsidRDefault="00617FC1" w:rsidP="009A12EA">
            <w:pPr>
              <w:rPr>
                <w:sz w:val="16"/>
                <w:szCs w:val="16"/>
                <w:lang w:val="fr-CA"/>
              </w:rPr>
            </w:pPr>
            <w:r>
              <w:rPr>
                <w:sz w:val="16"/>
                <w:szCs w:val="16"/>
                <w:lang w:val="fr-CA"/>
              </w:rPr>
              <w:t xml:space="preserve">Province ou État </w:t>
            </w:r>
          </w:p>
          <w:p w:rsidR="009C34D4" w:rsidRPr="00BA1B52" w:rsidRDefault="009C34D4" w:rsidP="009A12EA">
            <w:pPr>
              <w:rPr>
                <w:sz w:val="16"/>
                <w:szCs w:val="16"/>
                <w:lang w:val="fr-CA"/>
              </w:rPr>
            </w:pPr>
          </w:p>
          <w:p w:rsidR="009C34D4" w:rsidRPr="00BA1B52" w:rsidRDefault="009C34D4" w:rsidP="009A12EA">
            <w:pPr>
              <w:rPr>
                <w:sz w:val="16"/>
                <w:szCs w:val="16"/>
                <w:lang w:val="fr-CA"/>
              </w:rPr>
            </w:pPr>
          </w:p>
          <w:p w:rsidR="009C34D4" w:rsidRPr="00BA1B52" w:rsidRDefault="009C34D4" w:rsidP="009A12EA">
            <w:pPr>
              <w:rPr>
                <w:sz w:val="16"/>
                <w:szCs w:val="16"/>
                <w:lang w:val="fr-CA"/>
              </w:rPr>
            </w:pPr>
          </w:p>
        </w:tc>
        <w:tc>
          <w:tcPr>
            <w:tcW w:w="3389" w:type="dxa"/>
            <w:gridSpan w:val="4"/>
          </w:tcPr>
          <w:p w:rsidR="00BD3B24" w:rsidRPr="00BA1B52" w:rsidRDefault="00617FC1" w:rsidP="00BD3B24">
            <w:pPr>
              <w:rPr>
                <w:sz w:val="16"/>
                <w:szCs w:val="16"/>
                <w:lang w:val="fr-CA"/>
              </w:rPr>
            </w:pPr>
            <w:r>
              <w:rPr>
                <w:sz w:val="16"/>
                <w:szCs w:val="16"/>
                <w:lang w:val="fr-CA"/>
              </w:rPr>
              <w:t>Pays</w:t>
            </w:r>
          </w:p>
        </w:tc>
      </w:tr>
      <w:tr w:rsidR="003B5422" w:rsidRPr="005E6681" w:rsidTr="00523699">
        <w:trPr>
          <w:gridAfter w:val="1"/>
          <w:wAfter w:w="14" w:type="dxa"/>
          <w:trHeight w:val="113"/>
        </w:trPr>
        <w:tc>
          <w:tcPr>
            <w:tcW w:w="10144" w:type="dxa"/>
            <w:gridSpan w:val="14"/>
          </w:tcPr>
          <w:p w:rsidR="003B5422" w:rsidRPr="00BA1B52" w:rsidRDefault="003B5422" w:rsidP="00617FC1">
            <w:pPr>
              <w:rPr>
                <w:sz w:val="16"/>
                <w:szCs w:val="16"/>
                <w:lang w:val="fr-CA"/>
              </w:rPr>
            </w:pPr>
            <w:r w:rsidRPr="00BA1B52">
              <w:rPr>
                <w:sz w:val="16"/>
                <w:szCs w:val="16"/>
                <w:lang w:val="fr-CA"/>
              </w:rPr>
              <w:t xml:space="preserve">11. </w:t>
            </w:r>
            <w:r w:rsidR="00617FC1">
              <w:rPr>
                <w:sz w:val="16"/>
                <w:szCs w:val="16"/>
                <w:lang w:val="fr-CA"/>
              </w:rPr>
              <w:t xml:space="preserve">Si né à l’extérieur du Canada </w:t>
            </w:r>
          </w:p>
        </w:tc>
      </w:tr>
      <w:tr w:rsidR="00F320C9" w:rsidRPr="00BA1B52" w:rsidTr="00DE12FA">
        <w:trPr>
          <w:gridAfter w:val="1"/>
          <w:wAfter w:w="14" w:type="dxa"/>
          <w:trHeight w:val="188"/>
        </w:trPr>
        <w:tc>
          <w:tcPr>
            <w:tcW w:w="5020" w:type="dxa"/>
            <w:gridSpan w:val="7"/>
            <w:vMerge w:val="restart"/>
          </w:tcPr>
          <w:p w:rsidR="00F320C9" w:rsidRPr="00BA1B52" w:rsidRDefault="00617FC1" w:rsidP="002D7447">
            <w:pPr>
              <w:rPr>
                <w:sz w:val="16"/>
                <w:szCs w:val="16"/>
                <w:lang w:val="fr-CA"/>
              </w:rPr>
            </w:pPr>
            <w:r>
              <w:rPr>
                <w:sz w:val="16"/>
                <w:szCs w:val="16"/>
                <w:lang w:val="fr-CA"/>
              </w:rPr>
              <w:t>Point d’entrée au Canada</w:t>
            </w:r>
          </w:p>
          <w:p w:rsidR="00F320C9" w:rsidRPr="00BA1B52" w:rsidRDefault="00F320C9" w:rsidP="002D7447">
            <w:pPr>
              <w:rPr>
                <w:sz w:val="16"/>
                <w:szCs w:val="16"/>
                <w:lang w:val="fr-CA"/>
              </w:rPr>
            </w:pPr>
          </w:p>
          <w:p w:rsidR="00F320C9" w:rsidRPr="00BA1B52" w:rsidRDefault="00F320C9" w:rsidP="002D7447">
            <w:pPr>
              <w:rPr>
                <w:sz w:val="16"/>
                <w:szCs w:val="16"/>
                <w:lang w:val="fr-CA"/>
              </w:rPr>
            </w:pPr>
          </w:p>
        </w:tc>
        <w:tc>
          <w:tcPr>
            <w:tcW w:w="5124" w:type="dxa"/>
            <w:gridSpan w:val="7"/>
          </w:tcPr>
          <w:p w:rsidR="00F320C9" w:rsidRPr="00BA1B52" w:rsidRDefault="00617FC1" w:rsidP="00561617">
            <w:pPr>
              <w:rPr>
                <w:sz w:val="16"/>
                <w:szCs w:val="16"/>
                <w:lang w:val="fr-CA"/>
              </w:rPr>
            </w:pPr>
            <w:r>
              <w:rPr>
                <w:sz w:val="16"/>
                <w:szCs w:val="16"/>
                <w:lang w:val="fr-CA"/>
              </w:rPr>
              <w:t>Date d’entrée au Canada</w:t>
            </w:r>
          </w:p>
        </w:tc>
      </w:tr>
      <w:tr w:rsidR="00F320C9" w:rsidRPr="00BA1B52" w:rsidTr="005673AC">
        <w:trPr>
          <w:gridAfter w:val="1"/>
          <w:wAfter w:w="14" w:type="dxa"/>
          <w:trHeight w:val="1321"/>
        </w:trPr>
        <w:tc>
          <w:tcPr>
            <w:tcW w:w="5020" w:type="dxa"/>
            <w:gridSpan w:val="7"/>
            <w:vMerge/>
          </w:tcPr>
          <w:p w:rsidR="00F320C9" w:rsidRPr="00BA1B52" w:rsidRDefault="00F320C9" w:rsidP="002D7447">
            <w:pPr>
              <w:rPr>
                <w:sz w:val="16"/>
                <w:szCs w:val="16"/>
                <w:lang w:val="fr-CA"/>
              </w:rPr>
            </w:pPr>
          </w:p>
        </w:tc>
        <w:tc>
          <w:tcPr>
            <w:tcW w:w="1705" w:type="dxa"/>
            <w:gridSpan w:val="3"/>
          </w:tcPr>
          <w:p w:rsidR="00F320C9" w:rsidRPr="00BA1B52" w:rsidRDefault="00620A8B" w:rsidP="001E34F2">
            <w:pPr>
              <w:jc w:val="center"/>
              <w:rPr>
                <w:sz w:val="16"/>
                <w:szCs w:val="16"/>
                <w:lang w:val="fr-CA"/>
              </w:rPr>
            </w:pPr>
            <w:r>
              <w:rPr>
                <w:sz w:val="16"/>
                <w:szCs w:val="16"/>
                <w:lang w:val="fr-CA"/>
              </w:rPr>
              <w:t>JJ</w:t>
            </w:r>
          </w:p>
        </w:tc>
        <w:tc>
          <w:tcPr>
            <w:tcW w:w="1703" w:type="dxa"/>
            <w:gridSpan w:val="3"/>
          </w:tcPr>
          <w:p w:rsidR="00F320C9" w:rsidRPr="00BA1B52" w:rsidRDefault="00F320C9" w:rsidP="001E34F2">
            <w:pPr>
              <w:jc w:val="center"/>
              <w:rPr>
                <w:sz w:val="16"/>
                <w:szCs w:val="16"/>
                <w:lang w:val="fr-CA"/>
              </w:rPr>
            </w:pPr>
            <w:r w:rsidRPr="00BA1B52">
              <w:rPr>
                <w:sz w:val="16"/>
                <w:szCs w:val="16"/>
                <w:lang w:val="fr-CA"/>
              </w:rPr>
              <w:t>MM</w:t>
            </w:r>
          </w:p>
        </w:tc>
        <w:tc>
          <w:tcPr>
            <w:tcW w:w="1716" w:type="dxa"/>
          </w:tcPr>
          <w:p w:rsidR="00F320C9" w:rsidRPr="00BA1B52" w:rsidRDefault="00620A8B" w:rsidP="001E34F2">
            <w:pPr>
              <w:jc w:val="center"/>
              <w:rPr>
                <w:sz w:val="16"/>
                <w:szCs w:val="18"/>
                <w:lang w:val="fr-CA"/>
              </w:rPr>
            </w:pPr>
            <w:r>
              <w:rPr>
                <w:sz w:val="16"/>
                <w:szCs w:val="18"/>
                <w:lang w:val="fr-CA"/>
              </w:rPr>
              <w:t>AAAA</w:t>
            </w:r>
          </w:p>
        </w:tc>
      </w:tr>
      <w:tr w:rsidR="006F0133" w:rsidRPr="005E6681" w:rsidTr="00523699">
        <w:trPr>
          <w:gridAfter w:val="1"/>
          <w:wAfter w:w="14" w:type="dxa"/>
          <w:trHeight w:val="584"/>
        </w:trPr>
        <w:tc>
          <w:tcPr>
            <w:tcW w:w="10144" w:type="dxa"/>
            <w:gridSpan w:val="14"/>
          </w:tcPr>
          <w:p w:rsidR="006F0133" w:rsidRPr="00BA1B52" w:rsidRDefault="00F320C9" w:rsidP="00FF4E38">
            <w:pPr>
              <w:ind w:left="284" w:hanging="284"/>
              <w:rPr>
                <w:sz w:val="16"/>
                <w:szCs w:val="16"/>
                <w:lang w:val="fr-CA"/>
              </w:rPr>
            </w:pPr>
            <w:r w:rsidRPr="00BA1B52">
              <w:rPr>
                <w:sz w:val="16"/>
                <w:szCs w:val="16"/>
                <w:lang w:val="fr-CA"/>
              </w:rPr>
              <w:t>12</w:t>
            </w:r>
            <w:r w:rsidR="006F0133" w:rsidRPr="00BA1B52">
              <w:rPr>
                <w:sz w:val="16"/>
                <w:szCs w:val="16"/>
                <w:lang w:val="fr-CA"/>
              </w:rPr>
              <w:t xml:space="preserve">. </w:t>
            </w:r>
            <w:r w:rsidR="00617FC1">
              <w:rPr>
                <w:sz w:val="16"/>
                <w:szCs w:val="16"/>
                <w:lang w:val="fr-CA"/>
              </w:rPr>
              <w:t xml:space="preserve">Si le demandeur est un citoyen canadien naturalisé ou un résident permanent du Canada, fournir le numéro du certificat pertinent </w:t>
            </w:r>
            <w:r w:rsidR="00C31E24">
              <w:rPr>
                <w:sz w:val="16"/>
                <w:szCs w:val="16"/>
                <w:lang w:val="fr-CA"/>
              </w:rPr>
              <w:t xml:space="preserve">émis </w:t>
            </w:r>
            <w:r w:rsidR="00617FC1">
              <w:rPr>
                <w:sz w:val="16"/>
                <w:szCs w:val="16"/>
                <w:lang w:val="fr-CA"/>
              </w:rPr>
              <w:t xml:space="preserve">aux termes de la </w:t>
            </w:r>
            <w:r w:rsidR="00617FC1" w:rsidRPr="00617FC1">
              <w:rPr>
                <w:i/>
                <w:sz w:val="16"/>
                <w:szCs w:val="16"/>
                <w:lang w:val="fr-CA"/>
              </w:rPr>
              <w:t>Loi sur la citoyenneté</w:t>
            </w:r>
            <w:r w:rsidR="00617FC1">
              <w:rPr>
                <w:sz w:val="16"/>
                <w:szCs w:val="16"/>
                <w:lang w:val="fr-CA"/>
              </w:rPr>
              <w:t xml:space="preserve"> ou de la </w:t>
            </w:r>
            <w:r w:rsidR="00617FC1" w:rsidRPr="00617FC1">
              <w:rPr>
                <w:i/>
                <w:sz w:val="16"/>
                <w:szCs w:val="16"/>
                <w:lang w:val="fr-CA"/>
              </w:rPr>
              <w:t>Loi sur l’immigration et la protection des réfugiés</w:t>
            </w:r>
            <w:r w:rsidR="006F0133" w:rsidRPr="00BA1B52">
              <w:rPr>
                <w:sz w:val="16"/>
                <w:szCs w:val="16"/>
                <w:lang w:val="fr-CA"/>
              </w:rPr>
              <w:t xml:space="preserve">  </w:t>
            </w:r>
          </w:p>
          <w:p w:rsidR="006F0133" w:rsidRPr="00BA1B52" w:rsidRDefault="006F0133" w:rsidP="006F0133">
            <w:pPr>
              <w:tabs>
                <w:tab w:val="left" w:pos="3410"/>
              </w:tabs>
              <w:ind w:left="284" w:hanging="284"/>
              <w:rPr>
                <w:sz w:val="16"/>
                <w:szCs w:val="16"/>
                <w:lang w:val="fr-CA"/>
              </w:rPr>
            </w:pPr>
            <w:r w:rsidRPr="00BA1B52">
              <w:rPr>
                <w:sz w:val="16"/>
                <w:szCs w:val="16"/>
                <w:lang w:val="fr-CA"/>
              </w:rPr>
              <w:tab/>
            </w:r>
            <w:r w:rsidRPr="00BA1B52">
              <w:rPr>
                <w:sz w:val="16"/>
                <w:szCs w:val="16"/>
                <w:lang w:val="fr-CA"/>
              </w:rPr>
              <w:tab/>
            </w:r>
          </w:p>
          <w:p w:rsidR="006F0133" w:rsidRPr="00BA1B52" w:rsidRDefault="006F0133" w:rsidP="006F0133">
            <w:pPr>
              <w:rPr>
                <w:sz w:val="16"/>
                <w:szCs w:val="16"/>
                <w:lang w:val="fr-CA"/>
              </w:rPr>
            </w:pPr>
          </w:p>
        </w:tc>
      </w:tr>
      <w:tr w:rsidR="00523699" w:rsidRPr="00BA1B52" w:rsidTr="00DE12FA">
        <w:trPr>
          <w:trHeight w:val="753"/>
        </w:trPr>
        <w:tc>
          <w:tcPr>
            <w:tcW w:w="5077" w:type="dxa"/>
            <w:gridSpan w:val="8"/>
          </w:tcPr>
          <w:p w:rsidR="00523699" w:rsidRPr="00BA1B52" w:rsidRDefault="00523699" w:rsidP="00617FC1">
            <w:pPr>
              <w:rPr>
                <w:sz w:val="16"/>
                <w:szCs w:val="16"/>
                <w:lang w:val="fr-CA"/>
              </w:rPr>
            </w:pPr>
            <w:r w:rsidRPr="00BA1B52">
              <w:rPr>
                <w:sz w:val="16"/>
                <w:szCs w:val="16"/>
                <w:lang w:val="fr-CA"/>
              </w:rPr>
              <w:t xml:space="preserve">13. </w:t>
            </w:r>
            <w:r w:rsidR="00617FC1">
              <w:rPr>
                <w:sz w:val="16"/>
                <w:szCs w:val="16"/>
                <w:lang w:val="fr-CA"/>
              </w:rPr>
              <w:t>Adresse courriel principale</w:t>
            </w:r>
          </w:p>
        </w:tc>
        <w:tc>
          <w:tcPr>
            <w:tcW w:w="5081" w:type="dxa"/>
            <w:gridSpan w:val="7"/>
          </w:tcPr>
          <w:p w:rsidR="00523699" w:rsidRPr="00BA1B52" w:rsidRDefault="00523699" w:rsidP="00617FC1">
            <w:pPr>
              <w:rPr>
                <w:sz w:val="16"/>
                <w:szCs w:val="16"/>
                <w:lang w:val="fr-CA"/>
              </w:rPr>
            </w:pPr>
            <w:r w:rsidRPr="00BA1B52">
              <w:rPr>
                <w:sz w:val="16"/>
                <w:szCs w:val="16"/>
                <w:lang w:val="fr-CA"/>
              </w:rPr>
              <w:t xml:space="preserve">14. </w:t>
            </w:r>
            <w:r w:rsidR="00617FC1">
              <w:rPr>
                <w:sz w:val="16"/>
                <w:szCs w:val="16"/>
                <w:lang w:val="fr-CA"/>
              </w:rPr>
              <w:t>Autres adresses courriel</w:t>
            </w:r>
          </w:p>
        </w:tc>
      </w:tr>
      <w:tr w:rsidR="00523699" w:rsidRPr="00BA1B52" w:rsidTr="00DE12FA">
        <w:trPr>
          <w:trHeight w:val="753"/>
        </w:trPr>
        <w:tc>
          <w:tcPr>
            <w:tcW w:w="3377" w:type="dxa"/>
            <w:gridSpan w:val="5"/>
          </w:tcPr>
          <w:p w:rsidR="00523699" w:rsidRPr="00BA1B52" w:rsidRDefault="00523699" w:rsidP="00F13868">
            <w:pPr>
              <w:rPr>
                <w:sz w:val="6"/>
                <w:szCs w:val="16"/>
                <w:lang w:val="fr-CA"/>
              </w:rPr>
            </w:pPr>
            <w:r w:rsidRPr="00BA1B52">
              <w:rPr>
                <w:sz w:val="16"/>
                <w:szCs w:val="16"/>
                <w:lang w:val="fr-CA"/>
              </w:rPr>
              <w:t xml:space="preserve">15. </w:t>
            </w:r>
            <w:r w:rsidR="00617FC1">
              <w:rPr>
                <w:rFonts w:cstheme="minorHAnsi"/>
                <w:sz w:val="16"/>
                <w:szCs w:val="16"/>
                <w:lang w:val="fr-CA"/>
              </w:rPr>
              <w:t>Numéro de téléphone à la maison</w:t>
            </w:r>
          </w:p>
          <w:p w:rsidR="00523699" w:rsidRPr="00BA1B52" w:rsidRDefault="00523699" w:rsidP="00F13868">
            <w:pPr>
              <w:rPr>
                <w:sz w:val="16"/>
                <w:szCs w:val="16"/>
                <w:lang w:val="fr-CA"/>
              </w:rPr>
            </w:pPr>
            <w:r w:rsidRPr="00BA1B52">
              <w:rPr>
                <w:sz w:val="20"/>
                <w:szCs w:val="16"/>
                <w:lang w:val="fr-CA"/>
              </w:rPr>
              <w:t>(             )</w:t>
            </w:r>
          </w:p>
        </w:tc>
        <w:tc>
          <w:tcPr>
            <w:tcW w:w="3392" w:type="dxa"/>
            <w:gridSpan w:val="6"/>
          </w:tcPr>
          <w:p w:rsidR="00523699" w:rsidRPr="00BA1B52" w:rsidRDefault="00523699" w:rsidP="00F13868">
            <w:pPr>
              <w:rPr>
                <w:sz w:val="16"/>
                <w:szCs w:val="16"/>
                <w:lang w:val="fr-CA"/>
              </w:rPr>
            </w:pPr>
            <w:r w:rsidRPr="00BA1B52">
              <w:rPr>
                <w:sz w:val="16"/>
                <w:szCs w:val="16"/>
                <w:lang w:val="fr-CA"/>
              </w:rPr>
              <w:t xml:space="preserve">16. </w:t>
            </w:r>
            <w:r w:rsidR="00617FC1">
              <w:rPr>
                <w:sz w:val="16"/>
                <w:szCs w:val="16"/>
                <w:lang w:val="fr-CA"/>
              </w:rPr>
              <w:t>Numéro de téléphone au travail</w:t>
            </w:r>
          </w:p>
          <w:p w:rsidR="00523699" w:rsidRPr="00BA1B52" w:rsidRDefault="00523699" w:rsidP="00F13868">
            <w:pPr>
              <w:rPr>
                <w:sz w:val="6"/>
                <w:szCs w:val="16"/>
                <w:lang w:val="fr-CA"/>
              </w:rPr>
            </w:pPr>
            <w:r w:rsidRPr="00BA1B52">
              <w:rPr>
                <w:sz w:val="20"/>
                <w:szCs w:val="16"/>
                <w:lang w:val="fr-CA"/>
              </w:rPr>
              <w:t>(             )</w:t>
            </w:r>
          </w:p>
        </w:tc>
        <w:tc>
          <w:tcPr>
            <w:tcW w:w="3389" w:type="dxa"/>
            <w:gridSpan w:val="4"/>
          </w:tcPr>
          <w:p w:rsidR="00523699" w:rsidRPr="00BA1B52" w:rsidRDefault="00523699" w:rsidP="00F13868">
            <w:pPr>
              <w:rPr>
                <w:sz w:val="16"/>
                <w:szCs w:val="16"/>
                <w:lang w:val="fr-CA"/>
              </w:rPr>
            </w:pPr>
            <w:r w:rsidRPr="00BA1B52">
              <w:rPr>
                <w:sz w:val="16"/>
                <w:szCs w:val="16"/>
                <w:lang w:val="fr-CA"/>
              </w:rPr>
              <w:t xml:space="preserve">17. </w:t>
            </w:r>
            <w:r w:rsidR="00617FC1">
              <w:rPr>
                <w:sz w:val="16"/>
                <w:szCs w:val="16"/>
                <w:lang w:val="fr-CA"/>
              </w:rPr>
              <w:t>Autr</w:t>
            </w:r>
            <w:r w:rsidR="00D7770E">
              <w:rPr>
                <w:sz w:val="16"/>
                <w:szCs w:val="16"/>
                <w:lang w:val="fr-CA"/>
              </w:rPr>
              <w:t>es numéros de téléphone (p. ex. </w:t>
            </w:r>
            <w:r w:rsidR="00620A8B">
              <w:rPr>
                <w:sz w:val="16"/>
                <w:szCs w:val="16"/>
                <w:lang w:val="fr-CA"/>
              </w:rPr>
              <w:t>cellulaire</w:t>
            </w:r>
            <w:r w:rsidR="00617FC1">
              <w:rPr>
                <w:sz w:val="16"/>
                <w:szCs w:val="16"/>
                <w:lang w:val="fr-CA"/>
              </w:rPr>
              <w:t xml:space="preserve">) </w:t>
            </w:r>
          </w:p>
          <w:p w:rsidR="00523699" w:rsidRPr="00BA1B52" w:rsidRDefault="00523699" w:rsidP="00F13868">
            <w:pPr>
              <w:rPr>
                <w:sz w:val="16"/>
                <w:szCs w:val="16"/>
                <w:lang w:val="fr-CA"/>
              </w:rPr>
            </w:pPr>
            <w:r w:rsidRPr="00BA1B52">
              <w:rPr>
                <w:sz w:val="20"/>
                <w:szCs w:val="16"/>
                <w:lang w:val="fr-CA"/>
              </w:rPr>
              <w:t>(             )</w:t>
            </w:r>
          </w:p>
        </w:tc>
      </w:tr>
    </w:tbl>
    <w:p w:rsidR="005673AC" w:rsidRDefault="005673AC">
      <w:pPr>
        <w:rPr>
          <w:lang w:val="fr-CA"/>
        </w:rPr>
      </w:pPr>
    </w:p>
    <w:p w:rsidR="005E6681" w:rsidRDefault="005E6681">
      <w:pPr>
        <w:rPr>
          <w:lang w:val="fr-CA"/>
        </w:rPr>
      </w:pPr>
    </w:p>
    <w:p w:rsidR="005E6681" w:rsidRPr="00BA1B52" w:rsidRDefault="005E6681">
      <w:pPr>
        <w:rPr>
          <w:lang w:val="fr-CA"/>
        </w:rPr>
      </w:pPr>
    </w:p>
    <w:tbl>
      <w:tblPr>
        <w:tblStyle w:val="TableGrid"/>
        <w:tblW w:w="10135" w:type="dxa"/>
        <w:tblLook w:val="04A0" w:firstRow="1" w:lastRow="0" w:firstColumn="1" w:lastColumn="0" w:noHBand="0" w:noVBand="1"/>
      </w:tblPr>
      <w:tblGrid>
        <w:gridCol w:w="523"/>
        <w:gridCol w:w="4118"/>
        <w:gridCol w:w="5494"/>
      </w:tblGrid>
      <w:tr w:rsidR="00ED0C62" w:rsidRPr="00BA1B52" w:rsidTr="00ED0C62">
        <w:trPr>
          <w:trHeight w:val="436"/>
        </w:trPr>
        <w:tc>
          <w:tcPr>
            <w:tcW w:w="523" w:type="dxa"/>
            <w:vAlign w:val="center"/>
          </w:tcPr>
          <w:p w:rsidR="00ED0C62" w:rsidRPr="00BA1B52" w:rsidRDefault="00ED0C62" w:rsidP="00BD3B24">
            <w:pPr>
              <w:jc w:val="center"/>
              <w:rPr>
                <w:b/>
                <w:szCs w:val="16"/>
                <w:lang w:val="fr-CA"/>
              </w:rPr>
            </w:pPr>
            <w:r w:rsidRPr="00BA1B52">
              <w:rPr>
                <w:b/>
                <w:szCs w:val="16"/>
                <w:lang w:val="fr-CA"/>
              </w:rPr>
              <w:lastRenderedPageBreak/>
              <w:t>D</w:t>
            </w:r>
          </w:p>
        </w:tc>
        <w:tc>
          <w:tcPr>
            <w:tcW w:w="9612" w:type="dxa"/>
            <w:gridSpan w:val="2"/>
            <w:shd w:val="clear" w:color="auto" w:fill="000000" w:themeFill="text1"/>
            <w:vAlign w:val="center"/>
          </w:tcPr>
          <w:p w:rsidR="00ED0C62" w:rsidRPr="00BA1B52" w:rsidRDefault="00D7770E" w:rsidP="00BD3B24">
            <w:pPr>
              <w:rPr>
                <w:b/>
                <w:sz w:val="20"/>
                <w:szCs w:val="16"/>
                <w:lang w:val="fr-CA"/>
              </w:rPr>
            </w:pPr>
            <w:r>
              <w:rPr>
                <w:b/>
                <w:sz w:val="20"/>
                <w:szCs w:val="16"/>
                <w:lang w:val="fr-CA"/>
              </w:rPr>
              <w:t>ENQUÊTE DE SÉCURITÉ</w:t>
            </w:r>
          </w:p>
        </w:tc>
      </w:tr>
      <w:tr w:rsidR="00523699" w:rsidRPr="005E6681" w:rsidTr="005673AC">
        <w:trPr>
          <w:trHeight w:val="252"/>
        </w:trPr>
        <w:tc>
          <w:tcPr>
            <w:tcW w:w="4641" w:type="dxa"/>
            <w:gridSpan w:val="2"/>
            <w:vMerge w:val="restart"/>
          </w:tcPr>
          <w:p w:rsidR="00523699" w:rsidRPr="00BA1B52" w:rsidRDefault="00523699" w:rsidP="00A50F87">
            <w:pPr>
              <w:tabs>
                <w:tab w:val="right" w:pos="2482"/>
              </w:tabs>
              <w:ind w:left="142" w:hanging="142"/>
              <w:rPr>
                <w:sz w:val="20"/>
                <w:szCs w:val="16"/>
                <w:lang w:val="fr-CA"/>
              </w:rPr>
            </w:pPr>
            <w:r w:rsidRPr="00BA1B52">
              <w:rPr>
                <w:sz w:val="16"/>
                <w:szCs w:val="18"/>
                <w:lang w:val="fr-CA"/>
              </w:rPr>
              <w:t xml:space="preserve">1. </w:t>
            </w:r>
            <w:r w:rsidR="00133A2A">
              <w:rPr>
                <w:sz w:val="16"/>
                <w:szCs w:val="18"/>
                <w:lang w:val="fr-CA"/>
              </w:rPr>
              <w:t>Avez-vous déjà une cote de sécurité valide du gouvernement du Canada?</w:t>
            </w:r>
            <w:r w:rsidRPr="00BA1B52">
              <w:rPr>
                <w:sz w:val="20"/>
                <w:szCs w:val="16"/>
                <w:lang w:val="fr-CA"/>
              </w:rPr>
              <w:t xml:space="preserve">     </w:t>
            </w:r>
          </w:p>
          <w:p w:rsidR="00523699" w:rsidRPr="00BA1B52" w:rsidRDefault="00523699" w:rsidP="009539CC">
            <w:pPr>
              <w:tabs>
                <w:tab w:val="right" w:pos="2482"/>
              </w:tabs>
              <w:ind w:left="284" w:hanging="284"/>
              <w:jc w:val="center"/>
              <w:rPr>
                <w:sz w:val="16"/>
                <w:szCs w:val="18"/>
                <w:lang w:val="fr-CA"/>
              </w:rPr>
            </w:pPr>
            <w:r w:rsidRPr="00BA1B52">
              <w:rPr>
                <w:sz w:val="20"/>
                <w:szCs w:val="16"/>
                <w:lang w:val="fr-CA"/>
              </w:rPr>
              <w:sym w:font="Wingdings 2" w:char="F0A3"/>
            </w:r>
            <w:r w:rsidRPr="00BA1B52">
              <w:rPr>
                <w:sz w:val="20"/>
                <w:szCs w:val="16"/>
                <w:lang w:val="fr-CA"/>
              </w:rPr>
              <w:t xml:space="preserve"> </w:t>
            </w:r>
            <w:r w:rsidR="00133A2A">
              <w:rPr>
                <w:sz w:val="16"/>
                <w:szCs w:val="16"/>
                <w:lang w:val="fr-CA"/>
              </w:rPr>
              <w:t>Oui</w:t>
            </w:r>
            <w:r w:rsidRPr="00BA1B52">
              <w:rPr>
                <w:sz w:val="16"/>
                <w:szCs w:val="16"/>
                <w:lang w:val="fr-CA"/>
              </w:rPr>
              <w:t xml:space="preserve">    </w:t>
            </w:r>
            <w:r w:rsidRPr="00BA1B52">
              <w:rPr>
                <w:sz w:val="20"/>
                <w:szCs w:val="16"/>
                <w:lang w:val="fr-CA"/>
              </w:rPr>
              <w:sym w:font="Wingdings 2" w:char="F0A3"/>
            </w:r>
            <w:r w:rsidRPr="00BA1B52">
              <w:rPr>
                <w:sz w:val="20"/>
                <w:szCs w:val="16"/>
                <w:lang w:val="fr-CA"/>
              </w:rPr>
              <w:t xml:space="preserve"> </w:t>
            </w:r>
            <w:r w:rsidRPr="00BA1B52">
              <w:rPr>
                <w:sz w:val="16"/>
                <w:szCs w:val="16"/>
                <w:lang w:val="fr-CA"/>
              </w:rPr>
              <w:t>No</w:t>
            </w:r>
            <w:r w:rsidR="00133A2A">
              <w:rPr>
                <w:sz w:val="16"/>
                <w:szCs w:val="16"/>
                <w:lang w:val="fr-CA"/>
              </w:rPr>
              <w:t>n</w:t>
            </w:r>
          </w:p>
          <w:p w:rsidR="00523699" w:rsidRPr="00BA1B52" w:rsidRDefault="00523699" w:rsidP="009539CC">
            <w:pPr>
              <w:tabs>
                <w:tab w:val="right" w:pos="2482"/>
              </w:tabs>
              <w:ind w:left="284" w:hanging="284"/>
              <w:rPr>
                <w:sz w:val="16"/>
                <w:szCs w:val="18"/>
                <w:lang w:val="fr-CA"/>
              </w:rPr>
            </w:pPr>
            <w:r w:rsidRPr="00BA1B52">
              <w:rPr>
                <w:b/>
                <w:sz w:val="16"/>
                <w:szCs w:val="18"/>
                <w:lang w:val="fr-CA"/>
              </w:rPr>
              <w:t xml:space="preserve">    </w:t>
            </w:r>
          </w:p>
        </w:tc>
        <w:tc>
          <w:tcPr>
            <w:tcW w:w="5494" w:type="dxa"/>
          </w:tcPr>
          <w:p w:rsidR="00523699" w:rsidRPr="00BA1B52" w:rsidRDefault="00133A2A" w:rsidP="0030583A">
            <w:pPr>
              <w:rPr>
                <w:sz w:val="18"/>
                <w:szCs w:val="18"/>
                <w:lang w:val="fr-CA"/>
              </w:rPr>
            </w:pPr>
            <w:r>
              <w:rPr>
                <w:sz w:val="16"/>
                <w:szCs w:val="18"/>
                <w:lang w:val="fr-CA"/>
              </w:rPr>
              <w:t>Dans l’affirmative, veuillez fournir les renseignements suivants.</w:t>
            </w:r>
          </w:p>
        </w:tc>
      </w:tr>
      <w:tr w:rsidR="00523699" w:rsidRPr="005E6681" w:rsidTr="005673AC">
        <w:trPr>
          <w:trHeight w:val="580"/>
        </w:trPr>
        <w:tc>
          <w:tcPr>
            <w:tcW w:w="4641" w:type="dxa"/>
            <w:gridSpan w:val="2"/>
            <w:vMerge/>
          </w:tcPr>
          <w:p w:rsidR="00523699" w:rsidRPr="00BA1B52" w:rsidRDefault="00523699" w:rsidP="00A50F87">
            <w:pPr>
              <w:tabs>
                <w:tab w:val="right" w:pos="2482"/>
              </w:tabs>
              <w:ind w:left="142" w:hanging="142"/>
              <w:rPr>
                <w:sz w:val="16"/>
                <w:szCs w:val="18"/>
                <w:lang w:val="fr-CA"/>
              </w:rPr>
            </w:pPr>
          </w:p>
        </w:tc>
        <w:tc>
          <w:tcPr>
            <w:tcW w:w="5494" w:type="dxa"/>
          </w:tcPr>
          <w:p w:rsidR="00523699" w:rsidRPr="00BA1B52" w:rsidRDefault="00133A2A" w:rsidP="0030583A">
            <w:pPr>
              <w:rPr>
                <w:sz w:val="16"/>
                <w:szCs w:val="18"/>
                <w:lang w:val="fr-CA"/>
              </w:rPr>
            </w:pPr>
            <w:r>
              <w:rPr>
                <w:sz w:val="16"/>
                <w:szCs w:val="18"/>
                <w:lang w:val="fr-CA"/>
              </w:rPr>
              <w:t xml:space="preserve">2. Nom du ministère, de l’agence ou de l’organisme </w:t>
            </w:r>
          </w:p>
          <w:p w:rsidR="00523699" w:rsidRPr="00BA1B52" w:rsidRDefault="00523699" w:rsidP="0030583A">
            <w:pPr>
              <w:rPr>
                <w:sz w:val="16"/>
                <w:szCs w:val="18"/>
                <w:lang w:val="fr-CA"/>
              </w:rPr>
            </w:pPr>
          </w:p>
          <w:p w:rsidR="00523699" w:rsidRPr="00BA1B52" w:rsidRDefault="00523699" w:rsidP="009539CC">
            <w:pPr>
              <w:rPr>
                <w:sz w:val="16"/>
                <w:szCs w:val="18"/>
                <w:lang w:val="fr-CA"/>
              </w:rPr>
            </w:pPr>
          </w:p>
        </w:tc>
      </w:tr>
      <w:tr w:rsidR="00523699" w:rsidRPr="00BA1B52" w:rsidTr="005673AC">
        <w:trPr>
          <w:trHeight w:val="675"/>
        </w:trPr>
        <w:tc>
          <w:tcPr>
            <w:tcW w:w="4641" w:type="dxa"/>
            <w:gridSpan w:val="2"/>
            <w:vMerge/>
          </w:tcPr>
          <w:p w:rsidR="00523699" w:rsidRPr="00BA1B52" w:rsidRDefault="00523699" w:rsidP="00A50F87">
            <w:pPr>
              <w:tabs>
                <w:tab w:val="right" w:pos="2482"/>
              </w:tabs>
              <w:ind w:left="142" w:hanging="142"/>
              <w:rPr>
                <w:sz w:val="16"/>
                <w:szCs w:val="18"/>
                <w:lang w:val="fr-CA"/>
              </w:rPr>
            </w:pPr>
          </w:p>
        </w:tc>
        <w:tc>
          <w:tcPr>
            <w:tcW w:w="5494" w:type="dxa"/>
          </w:tcPr>
          <w:p w:rsidR="00523699" w:rsidRPr="00BA1B52" w:rsidRDefault="00523699" w:rsidP="00133A2A">
            <w:pPr>
              <w:rPr>
                <w:sz w:val="16"/>
                <w:szCs w:val="18"/>
                <w:lang w:val="fr-CA"/>
              </w:rPr>
            </w:pPr>
            <w:r w:rsidRPr="00BA1B52">
              <w:rPr>
                <w:sz w:val="16"/>
                <w:szCs w:val="18"/>
                <w:lang w:val="fr-CA"/>
              </w:rPr>
              <w:t xml:space="preserve">3. </w:t>
            </w:r>
            <w:r w:rsidR="00133A2A">
              <w:rPr>
                <w:sz w:val="16"/>
                <w:szCs w:val="18"/>
                <w:lang w:val="fr-CA"/>
              </w:rPr>
              <w:t>Date de délivrance</w:t>
            </w:r>
          </w:p>
        </w:tc>
      </w:tr>
    </w:tbl>
    <w:p w:rsidR="005673AC" w:rsidRPr="00BA1B52" w:rsidRDefault="005673AC" w:rsidP="005673AC">
      <w:pPr>
        <w:spacing w:after="0"/>
        <w:rPr>
          <w:lang w:val="fr-CA"/>
        </w:rPr>
      </w:pPr>
    </w:p>
    <w:tbl>
      <w:tblPr>
        <w:tblStyle w:val="TableGrid"/>
        <w:tblW w:w="10135" w:type="dxa"/>
        <w:tblLook w:val="04A0" w:firstRow="1" w:lastRow="0" w:firstColumn="1" w:lastColumn="0" w:noHBand="0" w:noVBand="1"/>
      </w:tblPr>
      <w:tblGrid>
        <w:gridCol w:w="358"/>
        <w:gridCol w:w="165"/>
        <w:gridCol w:w="1457"/>
        <w:gridCol w:w="811"/>
        <w:gridCol w:w="15"/>
        <w:gridCol w:w="799"/>
        <w:gridCol w:w="8"/>
        <w:gridCol w:w="1618"/>
        <w:gridCol w:w="1626"/>
        <w:gridCol w:w="14"/>
        <w:gridCol w:w="8"/>
        <w:gridCol w:w="872"/>
        <w:gridCol w:w="22"/>
        <w:gridCol w:w="709"/>
        <w:gridCol w:w="22"/>
        <w:gridCol w:w="1604"/>
        <w:gridCol w:w="27"/>
      </w:tblGrid>
      <w:tr w:rsidR="00835380" w:rsidRPr="005E6681" w:rsidTr="005673AC">
        <w:trPr>
          <w:trHeight w:val="436"/>
        </w:trPr>
        <w:tc>
          <w:tcPr>
            <w:tcW w:w="523" w:type="dxa"/>
            <w:gridSpan w:val="2"/>
            <w:vAlign w:val="center"/>
          </w:tcPr>
          <w:p w:rsidR="00835380" w:rsidRPr="00BA1B52" w:rsidRDefault="0030583A" w:rsidP="00835380">
            <w:pPr>
              <w:jc w:val="center"/>
              <w:rPr>
                <w:b/>
                <w:szCs w:val="16"/>
                <w:lang w:val="fr-CA"/>
              </w:rPr>
            </w:pPr>
            <w:r w:rsidRPr="00BA1B52">
              <w:rPr>
                <w:b/>
                <w:szCs w:val="16"/>
                <w:lang w:val="fr-CA"/>
              </w:rPr>
              <w:t>E</w:t>
            </w:r>
          </w:p>
        </w:tc>
        <w:tc>
          <w:tcPr>
            <w:tcW w:w="9612" w:type="dxa"/>
            <w:gridSpan w:val="15"/>
            <w:shd w:val="clear" w:color="auto" w:fill="000000" w:themeFill="text1"/>
            <w:vAlign w:val="center"/>
          </w:tcPr>
          <w:p w:rsidR="00835380" w:rsidRPr="00BA1B52" w:rsidRDefault="00133A2A" w:rsidP="00133A2A">
            <w:pPr>
              <w:rPr>
                <w:b/>
                <w:sz w:val="20"/>
                <w:szCs w:val="16"/>
                <w:lang w:val="fr-CA"/>
              </w:rPr>
            </w:pPr>
            <w:r>
              <w:rPr>
                <w:b/>
                <w:sz w:val="20"/>
                <w:szCs w:val="16"/>
                <w:lang w:val="fr-CA"/>
              </w:rPr>
              <w:t xml:space="preserve">ÉTAT CIVIL/UNION DE FAIT </w:t>
            </w:r>
          </w:p>
        </w:tc>
      </w:tr>
      <w:tr w:rsidR="00835380" w:rsidRPr="005E6681" w:rsidTr="002F4DAB">
        <w:trPr>
          <w:trHeight w:val="471"/>
        </w:trPr>
        <w:tc>
          <w:tcPr>
            <w:tcW w:w="10135" w:type="dxa"/>
            <w:gridSpan w:val="17"/>
            <w:vAlign w:val="center"/>
          </w:tcPr>
          <w:p w:rsidR="00835380" w:rsidRPr="00BA1B52" w:rsidRDefault="00133A2A" w:rsidP="00133A2A">
            <w:pPr>
              <w:rPr>
                <w:sz w:val="16"/>
                <w:szCs w:val="18"/>
                <w:lang w:val="fr-CA"/>
              </w:rPr>
            </w:pPr>
            <w:r>
              <w:rPr>
                <w:sz w:val="16"/>
                <w:szCs w:val="18"/>
                <w:lang w:val="fr-CA"/>
              </w:rPr>
              <w:t>État civil actuel</w:t>
            </w:r>
            <w:r w:rsidR="002F4DAB" w:rsidRPr="00BA1B52">
              <w:rPr>
                <w:sz w:val="16"/>
                <w:szCs w:val="18"/>
                <w:lang w:val="fr-CA"/>
              </w:rPr>
              <w:t xml:space="preserve">        </w:t>
            </w:r>
            <w:r w:rsidR="00835380" w:rsidRPr="00BA1B52">
              <w:rPr>
                <w:sz w:val="16"/>
                <w:szCs w:val="18"/>
                <w:lang w:val="fr-CA"/>
              </w:rPr>
              <w:t xml:space="preserve"> </w:t>
            </w:r>
            <w:r w:rsidR="002F4DAB" w:rsidRPr="00BA1B52">
              <w:rPr>
                <w:sz w:val="16"/>
                <w:szCs w:val="18"/>
                <w:lang w:val="fr-CA"/>
              </w:rPr>
              <w:sym w:font="Wingdings 2" w:char="F0A3"/>
            </w:r>
            <w:r w:rsidR="002F4DAB" w:rsidRPr="00BA1B52">
              <w:rPr>
                <w:sz w:val="16"/>
                <w:szCs w:val="18"/>
                <w:lang w:val="fr-CA"/>
              </w:rPr>
              <w:t xml:space="preserve"> </w:t>
            </w:r>
            <w:r>
              <w:rPr>
                <w:sz w:val="16"/>
                <w:szCs w:val="18"/>
                <w:lang w:val="fr-CA"/>
              </w:rPr>
              <w:t>Marié</w:t>
            </w:r>
            <w:r w:rsidR="002F4DAB" w:rsidRPr="00BA1B52">
              <w:rPr>
                <w:sz w:val="16"/>
                <w:szCs w:val="18"/>
                <w:lang w:val="fr-CA"/>
              </w:rPr>
              <w:t xml:space="preserve">           </w:t>
            </w:r>
            <w:r w:rsidR="002F4DAB" w:rsidRPr="00BA1B52">
              <w:rPr>
                <w:sz w:val="16"/>
                <w:szCs w:val="18"/>
                <w:lang w:val="fr-CA"/>
              </w:rPr>
              <w:sym w:font="Wingdings 2" w:char="F0A3"/>
            </w:r>
            <w:r w:rsidR="002F4DAB" w:rsidRPr="00BA1B52">
              <w:rPr>
                <w:sz w:val="16"/>
                <w:szCs w:val="18"/>
                <w:lang w:val="fr-CA"/>
              </w:rPr>
              <w:t xml:space="preserve"> </w:t>
            </w:r>
            <w:r>
              <w:rPr>
                <w:sz w:val="16"/>
                <w:szCs w:val="18"/>
                <w:lang w:val="fr-CA"/>
              </w:rPr>
              <w:t>Union de fait</w:t>
            </w:r>
            <w:r w:rsidR="002F4DAB" w:rsidRPr="00BA1B52">
              <w:rPr>
                <w:sz w:val="16"/>
                <w:szCs w:val="18"/>
                <w:lang w:val="fr-CA"/>
              </w:rPr>
              <w:t xml:space="preserve">           </w:t>
            </w:r>
            <w:r w:rsidR="002F4DAB" w:rsidRPr="00BA1B52">
              <w:rPr>
                <w:sz w:val="16"/>
                <w:szCs w:val="18"/>
                <w:lang w:val="fr-CA"/>
              </w:rPr>
              <w:sym w:font="Wingdings 2" w:char="F0A3"/>
            </w:r>
            <w:r w:rsidR="002F4DAB" w:rsidRPr="00BA1B52">
              <w:rPr>
                <w:sz w:val="16"/>
                <w:szCs w:val="18"/>
                <w:lang w:val="fr-CA"/>
              </w:rPr>
              <w:t xml:space="preserve"> </w:t>
            </w:r>
            <w:r>
              <w:rPr>
                <w:sz w:val="16"/>
                <w:szCs w:val="18"/>
                <w:lang w:val="fr-CA"/>
              </w:rPr>
              <w:t>Séparé</w:t>
            </w:r>
            <w:r w:rsidR="002F4DAB" w:rsidRPr="00BA1B52">
              <w:rPr>
                <w:sz w:val="16"/>
                <w:szCs w:val="18"/>
                <w:lang w:val="fr-CA"/>
              </w:rPr>
              <w:t xml:space="preserve">           </w:t>
            </w:r>
            <w:r w:rsidR="002F4DAB" w:rsidRPr="00BA1B52">
              <w:rPr>
                <w:sz w:val="16"/>
                <w:szCs w:val="18"/>
                <w:lang w:val="fr-CA"/>
              </w:rPr>
              <w:sym w:font="Wingdings 2" w:char="F0A3"/>
            </w:r>
            <w:r w:rsidR="002F4DAB" w:rsidRPr="00BA1B52">
              <w:rPr>
                <w:sz w:val="16"/>
                <w:szCs w:val="18"/>
                <w:lang w:val="fr-CA"/>
              </w:rPr>
              <w:t xml:space="preserve"> </w:t>
            </w:r>
            <w:r>
              <w:rPr>
                <w:sz w:val="16"/>
                <w:szCs w:val="18"/>
                <w:lang w:val="fr-CA"/>
              </w:rPr>
              <w:t>Veuf</w:t>
            </w:r>
            <w:r w:rsidR="002F4DAB" w:rsidRPr="00BA1B52">
              <w:rPr>
                <w:sz w:val="16"/>
                <w:szCs w:val="18"/>
                <w:lang w:val="fr-CA"/>
              </w:rPr>
              <w:t xml:space="preserve">           </w:t>
            </w:r>
            <w:r w:rsidR="002F4DAB" w:rsidRPr="00BA1B52">
              <w:rPr>
                <w:sz w:val="16"/>
                <w:szCs w:val="18"/>
                <w:lang w:val="fr-CA"/>
              </w:rPr>
              <w:sym w:font="Wingdings 2" w:char="F0A3"/>
            </w:r>
            <w:r w:rsidR="002F4DAB" w:rsidRPr="00BA1B52">
              <w:rPr>
                <w:sz w:val="16"/>
                <w:szCs w:val="18"/>
                <w:lang w:val="fr-CA"/>
              </w:rPr>
              <w:t xml:space="preserve"> </w:t>
            </w:r>
            <w:r>
              <w:rPr>
                <w:sz w:val="16"/>
                <w:szCs w:val="18"/>
                <w:lang w:val="fr-CA"/>
              </w:rPr>
              <w:t>Divorcé</w:t>
            </w:r>
            <w:r w:rsidR="002F4DAB" w:rsidRPr="00BA1B52">
              <w:rPr>
                <w:sz w:val="16"/>
                <w:szCs w:val="18"/>
                <w:lang w:val="fr-CA"/>
              </w:rPr>
              <w:t xml:space="preserve">           </w:t>
            </w:r>
            <w:r w:rsidR="002F4DAB" w:rsidRPr="00BA1B52">
              <w:rPr>
                <w:sz w:val="16"/>
                <w:szCs w:val="18"/>
                <w:lang w:val="fr-CA"/>
              </w:rPr>
              <w:sym w:font="Wingdings 2" w:char="F0A3"/>
            </w:r>
            <w:r w:rsidR="002F4DAB" w:rsidRPr="00BA1B52">
              <w:rPr>
                <w:sz w:val="16"/>
                <w:szCs w:val="18"/>
                <w:lang w:val="fr-CA"/>
              </w:rPr>
              <w:t xml:space="preserve"> </w:t>
            </w:r>
            <w:r>
              <w:rPr>
                <w:sz w:val="16"/>
                <w:szCs w:val="18"/>
                <w:lang w:val="fr-CA"/>
              </w:rPr>
              <w:t>Célibataire</w:t>
            </w:r>
            <w:r w:rsidR="002F4DAB" w:rsidRPr="00BA1B52">
              <w:rPr>
                <w:sz w:val="20"/>
                <w:szCs w:val="16"/>
                <w:lang w:val="fr-CA"/>
              </w:rPr>
              <w:t xml:space="preserve">                                      </w:t>
            </w:r>
          </w:p>
        </w:tc>
      </w:tr>
      <w:tr w:rsidR="006764E4" w:rsidRPr="005E6681" w:rsidTr="005673AC">
        <w:trPr>
          <w:gridAfter w:val="1"/>
          <w:wAfter w:w="27" w:type="dxa"/>
          <w:trHeight w:val="170"/>
        </w:trPr>
        <w:tc>
          <w:tcPr>
            <w:tcW w:w="358" w:type="dxa"/>
            <w:vMerge w:val="restart"/>
            <w:vAlign w:val="center"/>
          </w:tcPr>
          <w:p w:rsidR="006764E4" w:rsidRPr="00BA1B52" w:rsidRDefault="006764E4" w:rsidP="00426FC2">
            <w:pPr>
              <w:jc w:val="center"/>
              <w:rPr>
                <w:b/>
                <w:sz w:val="18"/>
                <w:szCs w:val="18"/>
                <w:lang w:val="fr-CA"/>
              </w:rPr>
            </w:pPr>
            <w:r w:rsidRPr="00BA1B52">
              <w:rPr>
                <w:b/>
                <w:sz w:val="20"/>
                <w:szCs w:val="18"/>
                <w:lang w:val="fr-CA"/>
              </w:rPr>
              <w:t>1</w:t>
            </w:r>
          </w:p>
        </w:tc>
        <w:tc>
          <w:tcPr>
            <w:tcW w:w="9750" w:type="dxa"/>
            <w:gridSpan w:val="15"/>
          </w:tcPr>
          <w:p w:rsidR="006764E4" w:rsidRPr="00BA1B52" w:rsidRDefault="00133A2A" w:rsidP="00133A2A">
            <w:pPr>
              <w:rPr>
                <w:sz w:val="20"/>
                <w:szCs w:val="16"/>
                <w:lang w:val="fr-CA"/>
              </w:rPr>
            </w:pPr>
            <w:r>
              <w:rPr>
                <w:b/>
                <w:sz w:val="16"/>
                <w:szCs w:val="18"/>
                <w:lang w:val="fr-CA"/>
              </w:rPr>
              <w:t xml:space="preserve">CONJOINT </w:t>
            </w:r>
            <w:r w:rsidR="006764E4" w:rsidRPr="00BA1B52">
              <w:rPr>
                <w:b/>
                <w:sz w:val="16"/>
                <w:szCs w:val="18"/>
                <w:lang w:val="fr-CA"/>
              </w:rPr>
              <w:t>/</w:t>
            </w:r>
            <w:r>
              <w:rPr>
                <w:b/>
                <w:sz w:val="16"/>
                <w:szCs w:val="18"/>
                <w:lang w:val="fr-CA"/>
              </w:rPr>
              <w:t>CONJOINT DE FAIT ACTUEL</w:t>
            </w:r>
            <w:r w:rsidR="006764E4" w:rsidRPr="00BA1B52">
              <w:rPr>
                <w:sz w:val="16"/>
                <w:szCs w:val="18"/>
                <w:lang w:val="fr-CA"/>
              </w:rPr>
              <w:t xml:space="preserve"> (</w:t>
            </w:r>
            <w:r>
              <w:rPr>
                <w:sz w:val="16"/>
                <w:szCs w:val="18"/>
                <w:lang w:val="fr-CA"/>
              </w:rPr>
              <w:t xml:space="preserve">le cas échéant) </w:t>
            </w:r>
          </w:p>
        </w:tc>
      </w:tr>
      <w:tr w:rsidR="00F320C9" w:rsidRPr="00BA1B52" w:rsidTr="005673AC">
        <w:trPr>
          <w:gridAfter w:val="1"/>
          <w:wAfter w:w="27" w:type="dxa"/>
          <w:trHeight w:val="794"/>
        </w:trPr>
        <w:tc>
          <w:tcPr>
            <w:tcW w:w="358" w:type="dxa"/>
            <w:vMerge/>
            <w:vAlign w:val="center"/>
          </w:tcPr>
          <w:p w:rsidR="00F320C9" w:rsidRPr="00BA1B52" w:rsidRDefault="00F320C9" w:rsidP="00426FC2">
            <w:pPr>
              <w:jc w:val="center"/>
              <w:rPr>
                <w:b/>
                <w:sz w:val="20"/>
                <w:szCs w:val="18"/>
                <w:lang w:val="fr-CA"/>
              </w:rPr>
            </w:pPr>
          </w:p>
        </w:tc>
        <w:tc>
          <w:tcPr>
            <w:tcW w:w="2433" w:type="dxa"/>
            <w:gridSpan w:val="3"/>
          </w:tcPr>
          <w:p w:rsidR="00F320C9" w:rsidRPr="00BA1B52" w:rsidRDefault="002C7AA5" w:rsidP="00133A2A">
            <w:pPr>
              <w:ind w:left="184" w:hanging="184"/>
              <w:rPr>
                <w:sz w:val="16"/>
                <w:szCs w:val="18"/>
                <w:lang w:val="fr-CA"/>
              </w:rPr>
            </w:pPr>
            <w:r w:rsidRPr="00BA1B52">
              <w:rPr>
                <w:sz w:val="16"/>
                <w:szCs w:val="18"/>
                <w:lang w:val="fr-CA"/>
              </w:rPr>
              <w:t xml:space="preserve">A) </w:t>
            </w:r>
            <w:r w:rsidR="00133A2A">
              <w:rPr>
                <w:sz w:val="16"/>
                <w:szCs w:val="18"/>
                <w:lang w:val="fr-CA"/>
              </w:rPr>
              <w:t>Nom</w:t>
            </w:r>
            <w:r w:rsidR="00F320C9" w:rsidRPr="00BA1B52">
              <w:rPr>
                <w:sz w:val="16"/>
                <w:szCs w:val="18"/>
                <w:lang w:val="fr-CA"/>
              </w:rPr>
              <w:t xml:space="preserve"> (</w:t>
            </w:r>
            <w:r w:rsidR="00133A2A">
              <w:rPr>
                <w:sz w:val="16"/>
                <w:szCs w:val="18"/>
                <w:lang w:val="fr-CA"/>
              </w:rPr>
              <w:t xml:space="preserve">nom de famille) </w:t>
            </w:r>
          </w:p>
        </w:tc>
        <w:tc>
          <w:tcPr>
            <w:tcW w:w="2440" w:type="dxa"/>
            <w:gridSpan w:val="4"/>
          </w:tcPr>
          <w:p w:rsidR="00F320C9" w:rsidRPr="00BA1B52" w:rsidRDefault="002C7AA5" w:rsidP="00133A2A">
            <w:pPr>
              <w:ind w:left="184" w:hanging="184"/>
              <w:rPr>
                <w:sz w:val="16"/>
                <w:szCs w:val="18"/>
                <w:lang w:val="fr-CA"/>
              </w:rPr>
            </w:pPr>
            <w:r w:rsidRPr="00BA1B52">
              <w:rPr>
                <w:sz w:val="16"/>
                <w:szCs w:val="18"/>
                <w:lang w:val="fr-CA"/>
              </w:rPr>
              <w:t xml:space="preserve">B) </w:t>
            </w:r>
            <w:r w:rsidR="00133A2A">
              <w:rPr>
                <w:sz w:val="16"/>
                <w:szCs w:val="18"/>
                <w:lang w:val="fr-CA"/>
              </w:rPr>
              <w:t>Prénom</w:t>
            </w:r>
          </w:p>
        </w:tc>
        <w:tc>
          <w:tcPr>
            <w:tcW w:w="2520" w:type="dxa"/>
            <w:gridSpan w:val="4"/>
          </w:tcPr>
          <w:p w:rsidR="00F320C9" w:rsidRPr="00BA1B52" w:rsidRDefault="002C7AA5" w:rsidP="00133A2A">
            <w:pPr>
              <w:ind w:left="179" w:hanging="179"/>
              <w:rPr>
                <w:sz w:val="16"/>
                <w:szCs w:val="18"/>
                <w:lang w:val="fr-CA"/>
              </w:rPr>
            </w:pPr>
            <w:r w:rsidRPr="00BA1B52">
              <w:rPr>
                <w:sz w:val="16"/>
                <w:szCs w:val="18"/>
                <w:lang w:val="fr-CA"/>
              </w:rPr>
              <w:t>C</w:t>
            </w:r>
            <w:r w:rsidR="006764E4" w:rsidRPr="00BA1B52">
              <w:rPr>
                <w:sz w:val="16"/>
                <w:szCs w:val="18"/>
                <w:lang w:val="fr-CA"/>
              </w:rPr>
              <w:t xml:space="preserve">) </w:t>
            </w:r>
            <w:r w:rsidR="00133A2A">
              <w:rPr>
                <w:sz w:val="16"/>
                <w:szCs w:val="18"/>
                <w:lang w:val="fr-CA"/>
              </w:rPr>
              <w:t xml:space="preserve">Tous autres noms utilisés et détails des changements de nom, le cas échéant </w:t>
            </w:r>
          </w:p>
        </w:tc>
        <w:tc>
          <w:tcPr>
            <w:tcW w:w="2357" w:type="dxa"/>
            <w:gridSpan w:val="4"/>
          </w:tcPr>
          <w:p w:rsidR="006764E4" w:rsidRPr="00BA1B52" w:rsidRDefault="002C7AA5" w:rsidP="00561617">
            <w:pPr>
              <w:rPr>
                <w:sz w:val="16"/>
                <w:szCs w:val="18"/>
                <w:lang w:val="fr-CA"/>
              </w:rPr>
            </w:pPr>
            <w:r w:rsidRPr="00BA1B52">
              <w:rPr>
                <w:sz w:val="16"/>
                <w:szCs w:val="18"/>
                <w:lang w:val="fr-CA"/>
              </w:rPr>
              <w:t>D</w:t>
            </w:r>
            <w:r w:rsidR="006764E4" w:rsidRPr="00BA1B52">
              <w:rPr>
                <w:sz w:val="16"/>
                <w:szCs w:val="18"/>
                <w:lang w:val="fr-CA"/>
              </w:rPr>
              <w:t xml:space="preserve">) </w:t>
            </w:r>
            <w:r w:rsidR="00133A2A">
              <w:rPr>
                <w:sz w:val="16"/>
                <w:szCs w:val="18"/>
                <w:lang w:val="fr-CA"/>
              </w:rPr>
              <w:t>Sexe</w:t>
            </w:r>
          </w:p>
          <w:p w:rsidR="006764E4" w:rsidRPr="00BA1B52" w:rsidRDefault="006764E4" w:rsidP="00561617">
            <w:pPr>
              <w:rPr>
                <w:sz w:val="18"/>
                <w:szCs w:val="18"/>
                <w:lang w:val="fr-CA"/>
              </w:rPr>
            </w:pPr>
          </w:p>
          <w:p w:rsidR="00F320C9" w:rsidRPr="00BA1B52" w:rsidRDefault="006764E4" w:rsidP="00C31E24">
            <w:pPr>
              <w:jc w:val="center"/>
              <w:rPr>
                <w:sz w:val="16"/>
                <w:szCs w:val="18"/>
                <w:lang w:val="fr-CA"/>
              </w:rPr>
            </w:pPr>
            <w:r w:rsidRPr="00BA1B52">
              <w:rPr>
                <w:sz w:val="20"/>
                <w:szCs w:val="16"/>
                <w:lang w:val="fr-CA"/>
              </w:rPr>
              <w:sym w:font="Wingdings 2" w:char="F0A3"/>
            </w:r>
            <w:r w:rsidRPr="00BA1B52">
              <w:rPr>
                <w:sz w:val="16"/>
                <w:szCs w:val="16"/>
                <w:lang w:val="fr-CA"/>
              </w:rPr>
              <w:t xml:space="preserve"> </w:t>
            </w:r>
            <w:r w:rsidR="00C31E24">
              <w:rPr>
                <w:sz w:val="16"/>
                <w:szCs w:val="16"/>
                <w:lang w:val="fr-CA"/>
              </w:rPr>
              <w:t>Homme</w:t>
            </w:r>
            <w:r w:rsidRPr="00BA1B52">
              <w:rPr>
                <w:sz w:val="16"/>
                <w:szCs w:val="16"/>
                <w:lang w:val="fr-CA"/>
              </w:rPr>
              <w:t xml:space="preserve">     </w:t>
            </w:r>
            <w:r w:rsidRPr="00BA1B52">
              <w:rPr>
                <w:sz w:val="20"/>
                <w:szCs w:val="16"/>
                <w:lang w:val="fr-CA"/>
              </w:rPr>
              <w:sym w:font="Wingdings 2" w:char="F0A3"/>
            </w:r>
            <w:r w:rsidRPr="00BA1B52">
              <w:rPr>
                <w:sz w:val="18"/>
                <w:szCs w:val="16"/>
                <w:lang w:val="fr-CA"/>
              </w:rPr>
              <w:t xml:space="preserve"> </w:t>
            </w:r>
            <w:r w:rsidRPr="00BA1B52">
              <w:rPr>
                <w:sz w:val="16"/>
                <w:szCs w:val="16"/>
                <w:lang w:val="fr-CA"/>
              </w:rPr>
              <w:t>Fem</w:t>
            </w:r>
            <w:r w:rsidR="00C31E24">
              <w:rPr>
                <w:sz w:val="16"/>
                <w:szCs w:val="16"/>
                <w:lang w:val="fr-CA"/>
              </w:rPr>
              <w:t>me</w:t>
            </w:r>
          </w:p>
        </w:tc>
      </w:tr>
      <w:tr w:rsidR="00F320C9" w:rsidRPr="005E6681" w:rsidTr="005673AC">
        <w:trPr>
          <w:gridAfter w:val="1"/>
          <w:wAfter w:w="27" w:type="dxa"/>
          <w:trHeight w:val="113"/>
        </w:trPr>
        <w:tc>
          <w:tcPr>
            <w:tcW w:w="358" w:type="dxa"/>
            <w:vMerge/>
          </w:tcPr>
          <w:p w:rsidR="00F320C9" w:rsidRPr="00BA1B52" w:rsidRDefault="00F320C9" w:rsidP="00561617">
            <w:pPr>
              <w:rPr>
                <w:sz w:val="18"/>
                <w:szCs w:val="18"/>
                <w:lang w:val="fr-CA"/>
              </w:rPr>
            </w:pPr>
          </w:p>
        </w:tc>
        <w:tc>
          <w:tcPr>
            <w:tcW w:w="4873" w:type="dxa"/>
            <w:gridSpan w:val="7"/>
          </w:tcPr>
          <w:p w:rsidR="00F320C9" w:rsidRPr="00BA1B52" w:rsidRDefault="002C7AA5" w:rsidP="00C31E24">
            <w:pPr>
              <w:rPr>
                <w:sz w:val="16"/>
                <w:szCs w:val="16"/>
                <w:lang w:val="fr-CA"/>
              </w:rPr>
            </w:pPr>
            <w:r w:rsidRPr="00BA1B52">
              <w:rPr>
                <w:sz w:val="16"/>
                <w:szCs w:val="16"/>
                <w:lang w:val="fr-CA"/>
              </w:rPr>
              <w:t>E</w:t>
            </w:r>
            <w:r w:rsidR="00F320C9" w:rsidRPr="00BA1B52">
              <w:rPr>
                <w:sz w:val="16"/>
                <w:szCs w:val="16"/>
                <w:lang w:val="fr-CA"/>
              </w:rPr>
              <w:t xml:space="preserve">) </w:t>
            </w:r>
            <w:r w:rsidR="00C31E24">
              <w:rPr>
                <w:sz w:val="16"/>
                <w:szCs w:val="16"/>
                <w:lang w:val="fr-CA"/>
              </w:rPr>
              <w:t>Date de naissance</w:t>
            </w:r>
          </w:p>
        </w:tc>
        <w:tc>
          <w:tcPr>
            <w:tcW w:w="4877" w:type="dxa"/>
            <w:gridSpan w:val="8"/>
          </w:tcPr>
          <w:p w:rsidR="00F320C9" w:rsidRPr="00BA1B52" w:rsidRDefault="002C7AA5" w:rsidP="00C31E24">
            <w:pPr>
              <w:rPr>
                <w:sz w:val="16"/>
                <w:szCs w:val="16"/>
                <w:lang w:val="fr-CA"/>
              </w:rPr>
            </w:pPr>
            <w:r w:rsidRPr="00BA1B52">
              <w:rPr>
                <w:sz w:val="16"/>
                <w:szCs w:val="16"/>
                <w:lang w:val="fr-CA"/>
              </w:rPr>
              <w:t>F</w:t>
            </w:r>
            <w:r w:rsidR="00F320C9" w:rsidRPr="00BA1B52">
              <w:rPr>
                <w:sz w:val="16"/>
                <w:szCs w:val="16"/>
                <w:lang w:val="fr-CA"/>
              </w:rPr>
              <w:t xml:space="preserve">) </w:t>
            </w:r>
            <w:r w:rsidR="00C31E24">
              <w:rPr>
                <w:sz w:val="16"/>
                <w:szCs w:val="16"/>
                <w:lang w:val="fr-CA"/>
              </w:rPr>
              <w:t xml:space="preserve">Si né au Canada, numéro du certificat de naissance (copie en pièce jointe) </w:t>
            </w:r>
          </w:p>
        </w:tc>
      </w:tr>
      <w:tr w:rsidR="00DC0026" w:rsidRPr="00BA1B52" w:rsidTr="005673AC">
        <w:trPr>
          <w:gridAfter w:val="1"/>
          <w:wAfter w:w="27" w:type="dxa"/>
          <w:trHeight w:val="620"/>
        </w:trPr>
        <w:tc>
          <w:tcPr>
            <w:tcW w:w="358" w:type="dxa"/>
            <w:vMerge/>
          </w:tcPr>
          <w:p w:rsidR="00DC0026" w:rsidRPr="00BA1B52" w:rsidRDefault="00DC0026" w:rsidP="00561617">
            <w:pPr>
              <w:rPr>
                <w:sz w:val="18"/>
                <w:szCs w:val="18"/>
                <w:lang w:val="fr-CA"/>
              </w:rPr>
            </w:pPr>
          </w:p>
        </w:tc>
        <w:tc>
          <w:tcPr>
            <w:tcW w:w="1622" w:type="dxa"/>
            <w:gridSpan w:val="2"/>
          </w:tcPr>
          <w:p w:rsidR="00DC0026" w:rsidRPr="00BA1B52" w:rsidRDefault="00620A8B" w:rsidP="001E34F2">
            <w:pPr>
              <w:jc w:val="center"/>
              <w:rPr>
                <w:sz w:val="16"/>
                <w:szCs w:val="16"/>
                <w:lang w:val="fr-CA"/>
              </w:rPr>
            </w:pPr>
            <w:r>
              <w:rPr>
                <w:sz w:val="16"/>
                <w:szCs w:val="16"/>
                <w:lang w:val="fr-CA"/>
              </w:rPr>
              <w:t>JJ</w:t>
            </w:r>
          </w:p>
        </w:tc>
        <w:tc>
          <w:tcPr>
            <w:tcW w:w="1625" w:type="dxa"/>
            <w:gridSpan w:val="3"/>
          </w:tcPr>
          <w:p w:rsidR="00DC0026" w:rsidRPr="00BA1B52" w:rsidRDefault="00DC0026" w:rsidP="001E34F2">
            <w:pPr>
              <w:jc w:val="center"/>
              <w:rPr>
                <w:sz w:val="16"/>
                <w:szCs w:val="16"/>
                <w:lang w:val="fr-CA"/>
              </w:rPr>
            </w:pPr>
            <w:r w:rsidRPr="00BA1B52">
              <w:rPr>
                <w:sz w:val="16"/>
                <w:szCs w:val="16"/>
                <w:lang w:val="fr-CA"/>
              </w:rPr>
              <w:t>MM</w:t>
            </w:r>
          </w:p>
        </w:tc>
        <w:tc>
          <w:tcPr>
            <w:tcW w:w="1626" w:type="dxa"/>
            <w:gridSpan w:val="2"/>
          </w:tcPr>
          <w:p w:rsidR="00DC0026" w:rsidRPr="00BA1B52" w:rsidRDefault="00620A8B" w:rsidP="001E34F2">
            <w:pPr>
              <w:jc w:val="center"/>
              <w:rPr>
                <w:sz w:val="16"/>
                <w:szCs w:val="18"/>
                <w:lang w:val="fr-CA"/>
              </w:rPr>
            </w:pPr>
            <w:r>
              <w:rPr>
                <w:sz w:val="16"/>
                <w:szCs w:val="18"/>
                <w:lang w:val="fr-CA"/>
              </w:rPr>
              <w:t>AAAA</w:t>
            </w:r>
          </w:p>
        </w:tc>
        <w:tc>
          <w:tcPr>
            <w:tcW w:w="4877" w:type="dxa"/>
            <w:gridSpan w:val="8"/>
          </w:tcPr>
          <w:p w:rsidR="00DC0026" w:rsidRPr="00BA1B52" w:rsidRDefault="00DC0026" w:rsidP="00104054">
            <w:pPr>
              <w:jc w:val="center"/>
              <w:rPr>
                <w:sz w:val="16"/>
                <w:szCs w:val="18"/>
                <w:lang w:val="fr-CA"/>
              </w:rPr>
            </w:pPr>
          </w:p>
        </w:tc>
      </w:tr>
      <w:tr w:rsidR="00F320C9" w:rsidRPr="00BA1B52" w:rsidTr="005673AC">
        <w:trPr>
          <w:gridAfter w:val="1"/>
          <w:wAfter w:w="27" w:type="dxa"/>
          <w:trHeight w:val="113"/>
        </w:trPr>
        <w:tc>
          <w:tcPr>
            <w:tcW w:w="358" w:type="dxa"/>
            <w:vMerge/>
          </w:tcPr>
          <w:p w:rsidR="00F320C9" w:rsidRPr="00BA1B52" w:rsidRDefault="00F320C9" w:rsidP="00561617">
            <w:pPr>
              <w:rPr>
                <w:sz w:val="18"/>
                <w:szCs w:val="18"/>
                <w:lang w:val="fr-CA"/>
              </w:rPr>
            </w:pPr>
          </w:p>
        </w:tc>
        <w:tc>
          <w:tcPr>
            <w:tcW w:w="9750" w:type="dxa"/>
            <w:gridSpan w:val="15"/>
          </w:tcPr>
          <w:p w:rsidR="00F320C9" w:rsidRPr="00BA1B52" w:rsidRDefault="002C7AA5" w:rsidP="00C31E24">
            <w:pPr>
              <w:rPr>
                <w:sz w:val="16"/>
                <w:szCs w:val="16"/>
                <w:lang w:val="fr-CA"/>
              </w:rPr>
            </w:pPr>
            <w:r w:rsidRPr="00BA1B52">
              <w:rPr>
                <w:sz w:val="16"/>
                <w:szCs w:val="16"/>
                <w:lang w:val="fr-CA"/>
              </w:rPr>
              <w:t>G</w:t>
            </w:r>
            <w:r w:rsidR="00F320C9" w:rsidRPr="00BA1B52">
              <w:rPr>
                <w:sz w:val="16"/>
                <w:szCs w:val="16"/>
                <w:lang w:val="fr-CA"/>
              </w:rPr>
              <w:t xml:space="preserve">) </w:t>
            </w:r>
            <w:r w:rsidR="00C31E24">
              <w:rPr>
                <w:sz w:val="16"/>
                <w:szCs w:val="16"/>
                <w:lang w:val="fr-CA"/>
              </w:rPr>
              <w:t>Lieu de naissance</w:t>
            </w:r>
          </w:p>
        </w:tc>
      </w:tr>
      <w:tr w:rsidR="00F320C9" w:rsidRPr="00BA1B52" w:rsidTr="005673AC">
        <w:trPr>
          <w:gridAfter w:val="1"/>
          <w:wAfter w:w="27" w:type="dxa"/>
          <w:trHeight w:val="525"/>
        </w:trPr>
        <w:tc>
          <w:tcPr>
            <w:tcW w:w="358" w:type="dxa"/>
            <w:vMerge/>
          </w:tcPr>
          <w:p w:rsidR="00F320C9" w:rsidRPr="00BA1B52" w:rsidRDefault="00F320C9" w:rsidP="00561617">
            <w:pPr>
              <w:rPr>
                <w:sz w:val="18"/>
                <w:szCs w:val="18"/>
                <w:lang w:val="fr-CA"/>
              </w:rPr>
            </w:pPr>
          </w:p>
        </w:tc>
        <w:tc>
          <w:tcPr>
            <w:tcW w:w="3247" w:type="dxa"/>
            <w:gridSpan w:val="5"/>
          </w:tcPr>
          <w:p w:rsidR="00F320C9" w:rsidRPr="00BA1B52" w:rsidRDefault="00C31E24" w:rsidP="001E34F2">
            <w:pPr>
              <w:rPr>
                <w:sz w:val="16"/>
                <w:szCs w:val="16"/>
                <w:lang w:val="fr-CA"/>
              </w:rPr>
            </w:pPr>
            <w:r>
              <w:rPr>
                <w:sz w:val="16"/>
                <w:szCs w:val="16"/>
                <w:lang w:val="fr-CA"/>
              </w:rPr>
              <w:t>Ville</w:t>
            </w:r>
          </w:p>
          <w:p w:rsidR="00F320C9" w:rsidRPr="00BA1B52" w:rsidRDefault="00F320C9" w:rsidP="001E34F2">
            <w:pPr>
              <w:rPr>
                <w:sz w:val="16"/>
                <w:szCs w:val="16"/>
                <w:lang w:val="fr-CA"/>
              </w:rPr>
            </w:pPr>
          </w:p>
        </w:tc>
        <w:tc>
          <w:tcPr>
            <w:tcW w:w="3252" w:type="dxa"/>
            <w:gridSpan w:val="3"/>
          </w:tcPr>
          <w:p w:rsidR="00F320C9" w:rsidRPr="00BA1B52" w:rsidRDefault="00C31E24" w:rsidP="001E34F2">
            <w:pPr>
              <w:rPr>
                <w:sz w:val="16"/>
                <w:szCs w:val="16"/>
                <w:lang w:val="fr-CA"/>
              </w:rPr>
            </w:pPr>
            <w:r>
              <w:rPr>
                <w:sz w:val="16"/>
                <w:szCs w:val="16"/>
                <w:lang w:val="fr-CA"/>
              </w:rPr>
              <w:t xml:space="preserve">Province ou État </w:t>
            </w:r>
          </w:p>
          <w:p w:rsidR="00F320C9" w:rsidRPr="00BA1B52" w:rsidRDefault="00F320C9" w:rsidP="001E34F2">
            <w:pPr>
              <w:rPr>
                <w:sz w:val="16"/>
                <w:szCs w:val="16"/>
                <w:lang w:val="fr-CA"/>
              </w:rPr>
            </w:pPr>
          </w:p>
          <w:p w:rsidR="00F320C9" w:rsidRPr="00BA1B52" w:rsidRDefault="00F320C9" w:rsidP="001E34F2">
            <w:pPr>
              <w:rPr>
                <w:sz w:val="16"/>
                <w:szCs w:val="16"/>
                <w:lang w:val="fr-CA"/>
              </w:rPr>
            </w:pPr>
          </w:p>
          <w:p w:rsidR="00F320C9" w:rsidRPr="00BA1B52" w:rsidRDefault="00F320C9" w:rsidP="001E34F2">
            <w:pPr>
              <w:rPr>
                <w:sz w:val="16"/>
                <w:szCs w:val="16"/>
                <w:lang w:val="fr-CA"/>
              </w:rPr>
            </w:pPr>
          </w:p>
        </w:tc>
        <w:tc>
          <w:tcPr>
            <w:tcW w:w="3251" w:type="dxa"/>
            <w:gridSpan w:val="7"/>
          </w:tcPr>
          <w:p w:rsidR="00F320C9" w:rsidRPr="00BA1B52" w:rsidRDefault="00C31E24" w:rsidP="001E34F2">
            <w:pPr>
              <w:rPr>
                <w:sz w:val="16"/>
                <w:szCs w:val="16"/>
                <w:lang w:val="fr-CA"/>
              </w:rPr>
            </w:pPr>
            <w:r>
              <w:rPr>
                <w:sz w:val="16"/>
                <w:szCs w:val="16"/>
                <w:lang w:val="fr-CA"/>
              </w:rPr>
              <w:t>Pa</w:t>
            </w:r>
            <w:r w:rsidR="00F320C9" w:rsidRPr="00BA1B52">
              <w:rPr>
                <w:sz w:val="16"/>
                <w:szCs w:val="16"/>
                <w:lang w:val="fr-CA"/>
              </w:rPr>
              <w:t>y</w:t>
            </w:r>
            <w:r>
              <w:rPr>
                <w:sz w:val="16"/>
                <w:szCs w:val="16"/>
                <w:lang w:val="fr-CA"/>
              </w:rPr>
              <w:t>s</w:t>
            </w:r>
          </w:p>
        </w:tc>
      </w:tr>
      <w:tr w:rsidR="00DC0026" w:rsidRPr="005E6681" w:rsidTr="005673AC">
        <w:trPr>
          <w:gridAfter w:val="1"/>
          <w:wAfter w:w="27" w:type="dxa"/>
          <w:trHeight w:val="113"/>
        </w:trPr>
        <w:tc>
          <w:tcPr>
            <w:tcW w:w="358" w:type="dxa"/>
            <w:vMerge/>
          </w:tcPr>
          <w:p w:rsidR="00DC0026" w:rsidRPr="00BA1B52" w:rsidRDefault="00DC0026" w:rsidP="00561617">
            <w:pPr>
              <w:rPr>
                <w:sz w:val="18"/>
                <w:szCs w:val="18"/>
                <w:lang w:val="fr-CA"/>
              </w:rPr>
            </w:pPr>
          </w:p>
        </w:tc>
        <w:tc>
          <w:tcPr>
            <w:tcW w:w="9750" w:type="dxa"/>
            <w:gridSpan w:val="15"/>
          </w:tcPr>
          <w:p w:rsidR="00DC0026" w:rsidRPr="00BA1B52" w:rsidRDefault="002C7AA5" w:rsidP="00C31E24">
            <w:pPr>
              <w:rPr>
                <w:sz w:val="16"/>
                <w:szCs w:val="16"/>
                <w:lang w:val="fr-CA"/>
              </w:rPr>
            </w:pPr>
            <w:r w:rsidRPr="00BA1B52">
              <w:rPr>
                <w:sz w:val="16"/>
                <w:szCs w:val="16"/>
                <w:lang w:val="fr-CA"/>
              </w:rPr>
              <w:t>H</w:t>
            </w:r>
            <w:r w:rsidR="00DC0026" w:rsidRPr="00BA1B52">
              <w:rPr>
                <w:sz w:val="16"/>
                <w:szCs w:val="16"/>
                <w:lang w:val="fr-CA"/>
              </w:rPr>
              <w:t xml:space="preserve">) </w:t>
            </w:r>
            <w:r w:rsidR="00C31E24">
              <w:rPr>
                <w:sz w:val="16"/>
                <w:szCs w:val="16"/>
                <w:lang w:val="fr-CA"/>
              </w:rPr>
              <w:t xml:space="preserve">Si né à l’extérieur du Canada </w:t>
            </w:r>
          </w:p>
        </w:tc>
      </w:tr>
      <w:tr w:rsidR="00DC0026" w:rsidRPr="00BA1B52" w:rsidTr="005673AC">
        <w:trPr>
          <w:gridAfter w:val="1"/>
          <w:wAfter w:w="27" w:type="dxa"/>
          <w:trHeight w:val="113"/>
        </w:trPr>
        <w:tc>
          <w:tcPr>
            <w:tcW w:w="358" w:type="dxa"/>
            <w:vMerge/>
          </w:tcPr>
          <w:p w:rsidR="00DC0026" w:rsidRPr="00BA1B52" w:rsidRDefault="00DC0026" w:rsidP="00561617">
            <w:pPr>
              <w:rPr>
                <w:sz w:val="18"/>
                <w:szCs w:val="18"/>
                <w:lang w:val="fr-CA"/>
              </w:rPr>
            </w:pPr>
          </w:p>
        </w:tc>
        <w:tc>
          <w:tcPr>
            <w:tcW w:w="4873" w:type="dxa"/>
            <w:gridSpan w:val="7"/>
            <w:vMerge w:val="restart"/>
          </w:tcPr>
          <w:p w:rsidR="00DC0026" w:rsidRPr="00BA1B52" w:rsidRDefault="00C31E24" w:rsidP="00835380">
            <w:pPr>
              <w:rPr>
                <w:sz w:val="16"/>
                <w:szCs w:val="16"/>
                <w:lang w:val="fr-CA"/>
              </w:rPr>
            </w:pPr>
            <w:r>
              <w:rPr>
                <w:sz w:val="16"/>
                <w:szCs w:val="18"/>
                <w:lang w:val="fr-CA"/>
              </w:rPr>
              <w:t xml:space="preserve">Point d’entrée au Canada </w:t>
            </w:r>
          </w:p>
        </w:tc>
        <w:tc>
          <w:tcPr>
            <w:tcW w:w="4877" w:type="dxa"/>
            <w:gridSpan w:val="8"/>
          </w:tcPr>
          <w:p w:rsidR="00DC0026" w:rsidRPr="00BA1B52" w:rsidRDefault="00C31E24" w:rsidP="00DC0026">
            <w:pPr>
              <w:rPr>
                <w:sz w:val="16"/>
                <w:szCs w:val="18"/>
                <w:lang w:val="fr-CA"/>
              </w:rPr>
            </w:pPr>
            <w:r>
              <w:rPr>
                <w:sz w:val="16"/>
                <w:szCs w:val="16"/>
                <w:lang w:val="fr-CA"/>
              </w:rPr>
              <w:t xml:space="preserve">Date d’entrée au Canada </w:t>
            </w:r>
          </w:p>
        </w:tc>
      </w:tr>
      <w:tr w:rsidR="00DC0026" w:rsidRPr="00BA1B52" w:rsidTr="005673AC">
        <w:trPr>
          <w:gridAfter w:val="1"/>
          <w:wAfter w:w="27" w:type="dxa"/>
          <w:trHeight w:val="576"/>
        </w:trPr>
        <w:tc>
          <w:tcPr>
            <w:tcW w:w="358" w:type="dxa"/>
            <w:vMerge/>
          </w:tcPr>
          <w:p w:rsidR="00DC0026" w:rsidRPr="00BA1B52" w:rsidRDefault="00DC0026" w:rsidP="00561617">
            <w:pPr>
              <w:rPr>
                <w:sz w:val="18"/>
                <w:szCs w:val="18"/>
                <w:lang w:val="fr-CA"/>
              </w:rPr>
            </w:pPr>
          </w:p>
        </w:tc>
        <w:tc>
          <w:tcPr>
            <w:tcW w:w="4873" w:type="dxa"/>
            <w:gridSpan w:val="7"/>
            <w:vMerge/>
          </w:tcPr>
          <w:p w:rsidR="00DC0026" w:rsidRPr="00BA1B52" w:rsidRDefault="00DC0026" w:rsidP="001E34F2">
            <w:pPr>
              <w:rPr>
                <w:sz w:val="16"/>
                <w:szCs w:val="16"/>
                <w:lang w:val="fr-CA"/>
              </w:rPr>
            </w:pPr>
          </w:p>
        </w:tc>
        <w:tc>
          <w:tcPr>
            <w:tcW w:w="1626" w:type="dxa"/>
          </w:tcPr>
          <w:p w:rsidR="00DC0026" w:rsidRPr="00BA1B52" w:rsidRDefault="00620A8B" w:rsidP="001E34F2">
            <w:pPr>
              <w:jc w:val="center"/>
              <w:rPr>
                <w:sz w:val="16"/>
                <w:szCs w:val="16"/>
                <w:lang w:val="fr-CA"/>
              </w:rPr>
            </w:pPr>
            <w:r>
              <w:rPr>
                <w:sz w:val="16"/>
                <w:szCs w:val="16"/>
                <w:lang w:val="fr-CA"/>
              </w:rPr>
              <w:t>JJ</w:t>
            </w:r>
          </w:p>
        </w:tc>
        <w:tc>
          <w:tcPr>
            <w:tcW w:w="1625" w:type="dxa"/>
            <w:gridSpan w:val="5"/>
          </w:tcPr>
          <w:p w:rsidR="00DC0026" w:rsidRPr="00BA1B52" w:rsidRDefault="00DC0026" w:rsidP="001E34F2">
            <w:pPr>
              <w:jc w:val="center"/>
              <w:rPr>
                <w:sz w:val="16"/>
                <w:szCs w:val="16"/>
                <w:lang w:val="fr-CA"/>
              </w:rPr>
            </w:pPr>
            <w:r w:rsidRPr="00BA1B52">
              <w:rPr>
                <w:sz w:val="16"/>
                <w:szCs w:val="16"/>
                <w:lang w:val="fr-CA"/>
              </w:rPr>
              <w:t>MM</w:t>
            </w:r>
          </w:p>
        </w:tc>
        <w:tc>
          <w:tcPr>
            <w:tcW w:w="1626" w:type="dxa"/>
            <w:gridSpan w:val="2"/>
          </w:tcPr>
          <w:p w:rsidR="00DC0026" w:rsidRPr="00BA1B52" w:rsidRDefault="00620A8B" w:rsidP="001E34F2">
            <w:pPr>
              <w:jc w:val="center"/>
              <w:rPr>
                <w:sz w:val="16"/>
                <w:szCs w:val="18"/>
                <w:lang w:val="fr-CA"/>
              </w:rPr>
            </w:pPr>
            <w:r>
              <w:rPr>
                <w:sz w:val="16"/>
                <w:szCs w:val="18"/>
                <w:lang w:val="fr-CA"/>
              </w:rPr>
              <w:t>AAAA</w:t>
            </w:r>
          </w:p>
        </w:tc>
      </w:tr>
      <w:tr w:rsidR="00DC0026" w:rsidRPr="005E6681" w:rsidTr="005673AC">
        <w:trPr>
          <w:gridAfter w:val="1"/>
          <w:wAfter w:w="27" w:type="dxa"/>
          <w:trHeight w:val="761"/>
        </w:trPr>
        <w:tc>
          <w:tcPr>
            <w:tcW w:w="358" w:type="dxa"/>
            <w:vMerge/>
          </w:tcPr>
          <w:p w:rsidR="00DC0026" w:rsidRPr="00BA1B52" w:rsidRDefault="00DC0026" w:rsidP="00561617">
            <w:pPr>
              <w:rPr>
                <w:sz w:val="18"/>
                <w:szCs w:val="18"/>
                <w:lang w:val="fr-CA"/>
              </w:rPr>
            </w:pPr>
          </w:p>
        </w:tc>
        <w:tc>
          <w:tcPr>
            <w:tcW w:w="9750" w:type="dxa"/>
            <w:gridSpan w:val="15"/>
          </w:tcPr>
          <w:p w:rsidR="00DC0026" w:rsidRPr="00BA1B52" w:rsidRDefault="002C7AA5" w:rsidP="00C31E24">
            <w:pPr>
              <w:rPr>
                <w:sz w:val="16"/>
                <w:szCs w:val="16"/>
                <w:lang w:val="fr-CA"/>
              </w:rPr>
            </w:pPr>
            <w:r w:rsidRPr="00BA1B52">
              <w:rPr>
                <w:sz w:val="16"/>
                <w:szCs w:val="16"/>
                <w:lang w:val="fr-CA"/>
              </w:rPr>
              <w:t>I</w:t>
            </w:r>
            <w:r w:rsidR="00DC0026" w:rsidRPr="00BA1B52">
              <w:rPr>
                <w:sz w:val="16"/>
                <w:szCs w:val="16"/>
                <w:lang w:val="fr-CA"/>
              </w:rPr>
              <w:t xml:space="preserve">) </w:t>
            </w:r>
            <w:r w:rsidR="00C31E24">
              <w:rPr>
                <w:sz w:val="16"/>
                <w:szCs w:val="16"/>
                <w:lang w:val="fr-CA"/>
              </w:rPr>
              <w:t xml:space="preserve">Si le conjoint a le statut de citoyen canadien naturalisé ou de résident permanent du Canada, fournir le numéro du certificat pertinent émis aux termes de la </w:t>
            </w:r>
            <w:r w:rsidR="00C31E24" w:rsidRPr="00617FC1">
              <w:rPr>
                <w:i/>
                <w:sz w:val="16"/>
                <w:szCs w:val="16"/>
                <w:lang w:val="fr-CA"/>
              </w:rPr>
              <w:t>Loi sur la citoyenneté</w:t>
            </w:r>
            <w:r w:rsidR="00C31E24">
              <w:rPr>
                <w:sz w:val="16"/>
                <w:szCs w:val="16"/>
                <w:lang w:val="fr-CA"/>
              </w:rPr>
              <w:t xml:space="preserve"> ou de la </w:t>
            </w:r>
            <w:r w:rsidR="00C31E24" w:rsidRPr="00617FC1">
              <w:rPr>
                <w:i/>
                <w:sz w:val="16"/>
                <w:szCs w:val="16"/>
                <w:lang w:val="fr-CA"/>
              </w:rPr>
              <w:t>Loi sur l’immigration et la protection des réfugiés</w:t>
            </w:r>
            <w:r w:rsidR="00DC0026" w:rsidRPr="00BA1B52">
              <w:rPr>
                <w:sz w:val="16"/>
                <w:szCs w:val="16"/>
                <w:lang w:val="fr-CA"/>
              </w:rPr>
              <w:t xml:space="preserve">  </w:t>
            </w:r>
          </w:p>
        </w:tc>
      </w:tr>
      <w:tr w:rsidR="00DC0026" w:rsidRPr="005E6681" w:rsidTr="005673AC">
        <w:trPr>
          <w:gridAfter w:val="1"/>
          <w:wAfter w:w="27" w:type="dxa"/>
          <w:trHeight w:val="1021"/>
        </w:trPr>
        <w:tc>
          <w:tcPr>
            <w:tcW w:w="358" w:type="dxa"/>
            <w:vMerge/>
          </w:tcPr>
          <w:p w:rsidR="00DC0026" w:rsidRPr="00BA1B52" w:rsidRDefault="00DC0026" w:rsidP="00561617">
            <w:pPr>
              <w:rPr>
                <w:sz w:val="18"/>
                <w:szCs w:val="18"/>
                <w:lang w:val="fr-CA"/>
              </w:rPr>
            </w:pPr>
          </w:p>
        </w:tc>
        <w:tc>
          <w:tcPr>
            <w:tcW w:w="9750" w:type="dxa"/>
            <w:gridSpan w:val="15"/>
          </w:tcPr>
          <w:p w:rsidR="00DC0026" w:rsidRPr="00BA1B52" w:rsidRDefault="002C7AA5" w:rsidP="00620A8B">
            <w:pPr>
              <w:rPr>
                <w:sz w:val="16"/>
                <w:szCs w:val="16"/>
                <w:lang w:val="fr-CA"/>
              </w:rPr>
            </w:pPr>
            <w:r w:rsidRPr="00BA1B52">
              <w:rPr>
                <w:sz w:val="16"/>
                <w:szCs w:val="16"/>
                <w:lang w:val="fr-CA"/>
              </w:rPr>
              <w:t>J</w:t>
            </w:r>
            <w:r w:rsidR="00DC0026" w:rsidRPr="00BA1B52">
              <w:rPr>
                <w:sz w:val="16"/>
                <w:szCs w:val="16"/>
                <w:lang w:val="fr-CA"/>
              </w:rPr>
              <w:t xml:space="preserve">) </w:t>
            </w:r>
            <w:r w:rsidR="00C31E24">
              <w:rPr>
                <w:sz w:val="16"/>
                <w:szCs w:val="16"/>
                <w:lang w:val="fr-CA"/>
              </w:rPr>
              <w:t>Adresse actuelle, si elle est connue (numéro d’appartement, numéro</w:t>
            </w:r>
            <w:r w:rsidR="0069016C">
              <w:rPr>
                <w:sz w:val="16"/>
                <w:szCs w:val="16"/>
                <w:lang w:val="fr-CA"/>
              </w:rPr>
              <w:t xml:space="preserve"> </w:t>
            </w:r>
            <w:r w:rsidR="00620A8B">
              <w:rPr>
                <w:sz w:val="16"/>
                <w:szCs w:val="16"/>
                <w:lang w:val="fr-CA"/>
              </w:rPr>
              <w:t xml:space="preserve">et </w:t>
            </w:r>
            <w:r w:rsidR="00C31E24">
              <w:rPr>
                <w:sz w:val="16"/>
                <w:szCs w:val="16"/>
                <w:lang w:val="fr-CA"/>
              </w:rPr>
              <w:t xml:space="preserve">nom de la rue, numéro municipal [le cas échéant], ville, province ou État et pays) </w:t>
            </w:r>
          </w:p>
        </w:tc>
      </w:tr>
      <w:tr w:rsidR="006764E4" w:rsidRPr="005E6681" w:rsidTr="005673AC">
        <w:trPr>
          <w:gridAfter w:val="1"/>
          <w:wAfter w:w="27" w:type="dxa"/>
          <w:trHeight w:val="150"/>
        </w:trPr>
        <w:tc>
          <w:tcPr>
            <w:tcW w:w="358" w:type="dxa"/>
            <w:vMerge w:val="restart"/>
            <w:vAlign w:val="center"/>
          </w:tcPr>
          <w:p w:rsidR="006764E4" w:rsidRPr="00BA1B52" w:rsidRDefault="006764E4" w:rsidP="006764E4">
            <w:pPr>
              <w:jc w:val="center"/>
              <w:rPr>
                <w:sz w:val="18"/>
                <w:szCs w:val="18"/>
                <w:lang w:val="fr-CA"/>
              </w:rPr>
            </w:pPr>
            <w:r w:rsidRPr="00BA1B52">
              <w:rPr>
                <w:b/>
                <w:sz w:val="20"/>
                <w:szCs w:val="18"/>
                <w:lang w:val="fr-CA"/>
              </w:rPr>
              <w:t>2</w:t>
            </w:r>
          </w:p>
        </w:tc>
        <w:tc>
          <w:tcPr>
            <w:tcW w:w="9750" w:type="dxa"/>
            <w:gridSpan w:val="15"/>
          </w:tcPr>
          <w:p w:rsidR="006764E4" w:rsidRPr="00BA1B52" w:rsidRDefault="00C31E24" w:rsidP="00C31E24">
            <w:pPr>
              <w:rPr>
                <w:sz w:val="16"/>
                <w:szCs w:val="16"/>
                <w:lang w:val="fr-CA"/>
              </w:rPr>
            </w:pPr>
            <w:r>
              <w:rPr>
                <w:b/>
                <w:sz w:val="16"/>
                <w:szCs w:val="16"/>
                <w:lang w:val="fr-CA"/>
              </w:rPr>
              <w:t xml:space="preserve">ANCIEN CONJOINT OU CONJOINT DE FAIT </w:t>
            </w:r>
            <w:r w:rsidR="006764E4" w:rsidRPr="00BA1B52">
              <w:rPr>
                <w:sz w:val="16"/>
                <w:szCs w:val="16"/>
                <w:lang w:val="fr-CA"/>
              </w:rPr>
              <w:t>(</w:t>
            </w:r>
            <w:r>
              <w:rPr>
                <w:sz w:val="16"/>
                <w:szCs w:val="16"/>
                <w:lang w:val="fr-CA"/>
              </w:rPr>
              <w:t>le cas échéant, cinq années précédentes seulement)</w:t>
            </w:r>
            <w:r w:rsidR="006764E4" w:rsidRPr="00BA1B52">
              <w:rPr>
                <w:sz w:val="16"/>
                <w:szCs w:val="16"/>
                <w:lang w:val="fr-CA"/>
              </w:rPr>
              <w:t xml:space="preserve">  </w:t>
            </w:r>
          </w:p>
        </w:tc>
      </w:tr>
      <w:tr w:rsidR="006764E4" w:rsidRPr="00BA1B52" w:rsidTr="005673AC">
        <w:trPr>
          <w:trHeight w:val="970"/>
        </w:trPr>
        <w:tc>
          <w:tcPr>
            <w:tcW w:w="358" w:type="dxa"/>
            <w:vMerge/>
            <w:vAlign w:val="center"/>
          </w:tcPr>
          <w:p w:rsidR="006764E4" w:rsidRPr="00BA1B52" w:rsidRDefault="006764E4" w:rsidP="00585235">
            <w:pPr>
              <w:jc w:val="center"/>
              <w:rPr>
                <w:b/>
                <w:sz w:val="18"/>
                <w:szCs w:val="18"/>
                <w:lang w:val="fr-CA"/>
              </w:rPr>
            </w:pPr>
          </w:p>
        </w:tc>
        <w:tc>
          <w:tcPr>
            <w:tcW w:w="2448" w:type="dxa"/>
            <w:gridSpan w:val="4"/>
          </w:tcPr>
          <w:p w:rsidR="006764E4" w:rsidRPr="00BA1B52" w:rsidRDefault="006764E4" w:rsidP="00620A8B">
            <w:pPr>
              <w:rPr>
                <w:sz w:val="16"/>
                <w:szCs w:val="16"/>
                <w:lang w:val="fr-CA"/>
              </w:rPr>
            </w:pPr>
            <w:r w:rsidRPr="00BA1B52">
              <w:rPr>
                <w:sz w:val="16"/>
                <w:szCs w:val="16"/>
                <w:lang w:val="fr-CA"/>
              </w:rPr>
              <w:t xml:space="preserve">A) </w:t>
            </w:r>
            <w:r w:rsidR="00620A8B">
              <w:rPr>
                <w:sz w:val="16"/>
                <w:szCs w:val="18"/>
                <w:lang w:val="fr-CA"/>
              </w:rPr>
              <w:t>Nom</w:t>
            </w:r>
            <w:r w:rsidRPr="00BA1B52">
              <w:rPr>
                <w:sz w:val="16"/>
                <w:szCs w:val="18"/>
                <w:lang w:val="fr-CA"/>
              </w:rPr>
              <w:t xml:space="preserve"> (</w:t>
            </w:r>
            <w:r w:rsidR="00620A8B">
              <w:rPr>
                <w:sz w:val="16"/>
                <w:szCs w:val="18"/>
                <w:lang w:val="fr-CA"/>
              </w:rPr>
              <w:t xml:space="preserve">nom de famille) </w:t>
            </w:r>
          </w:p>
        </w:tc>
        <w:tc>
          <w:tcPr>
            <w:tcW w:w="2425" w:type="dxa"/>
            <w:gridSpan w:val="3"/>
          </w:tcPr>
          <w:p w:rsidR="006764E4" w:rsidRPr="00BA1B52" w:rsidRDefault="002C7AA5" w:rsidP="00C31E24">
            <w:pPr>
              <w:ind w:left="184" w:hanging="184"/>
              <w:rPr>
                <w:sz w:val="16"/>
                <w:szCs w:val="16"/>
                <w:lang w:val="fr-CA"/>
              </w:rPr>
            </w:pPr>
            <w:r w:rsidRPr="00BA1B52">
              <w:rPr>
                <w:sz w:val="16"/>
                <w:szCs w:val="18"/>
                <w:lang w:val="fr-CA"/>
              </w:rPr>
              <w:t xml:space="preserve">B) </w:t>
            </w:r>
            <w:r w:rsidR="00C31E24">
              <w:rPr>
                <w:sz w:val="16"/>
                <w:szCs w:val="18"/>
                <w:lang w:val="fr-CA"/>
              </w:rPr>
              <w:t>Prénom</w:t>
            </w:r>
          </w:p>
        </w:tc>
        <w:tc>
          <w:tcPr>
            <w:tcW w:w="2542" w:type="dxa"/>
            <w:gridSpan w:val="5"/>
          </w:tcPr>
          <w:p w:rsidR="006764E4" w:rsidRPr="00BA1B52" w:rsidRDefault="002C7AA5" w:rsidP="00DC0026">
            <w:pPr>
              <w:ind w:left="176" w:hanging="176"/>
              <w:rPr>
                <w:sz w:val="16"/>
                <w:szCs w:val="16"/>
                <w:lang w:val="fr-CA"/>
              </w:rPr>
            </w:pPr>
            <w:r w:rsidRPr="00BA1B52">
              <w:rPr>
                <w:sz w:val="16"/>
                <w:szCs w:val="16"/>
                <w:lang w:val="fr-CA"/>
              </w:rPr>
              <w:t>C</w:t>
            </w:r>
            <w:r w:rsidR="00620A8B">
              <w:rPr>
                <w:sz w:val="16"/>
                <w:szCs w:val="16"/>
                <w:lang w:val="fr-CA"/>
              </w:rPr>
              <w:t xml:space="preserve">) </w:t>
            </w:r>
            <w:r w:rsidR="00C31E24">
              <w:rPr>
                <w:sz w:val="16"/>
                <w:szCs w:val="18"/>
                <w:lang w:val="fr-CA"/>
              </w:rPr>
              <w:t>Tous autres noms utilisés et détails des changements de nom, le cas échéant</w:t>
            </w:r>
          </w:p>
        </w:tc>
        <w:tc>
          <w:tcPr>
            <w:tcW w:w="2362" w:type="dxa"/>
            <w:gridSpan w:val="4"/>
          </w:tcPr>
          <w:p w:rsidR="006764E4" w:rsidRPr="00BA1B52" w:rsidRDefault="002C7AA5" w:rsidP="00104054">
            <w:pPr>
              <w:rPr>
                <w:sz w:val="16"/>
                <w:szCs w:val="16"/>
                <w:lang w:val="fr-CA"/>
              </w:rPr>
            </w:pPr>
            <w:r w:rsidRPr="00BA1B52">
              <w:rPr>
                <w:sz w:val="16"/>
                <w:szCs w:val="16"/>
                <w:lang w:val="fr-CA"/>
              </w:rPr>
              <w:t>D</w:t>
            </w:r>
            <w:r w:rsidR="006764E4" w:rsidRPr="00BA1B52">
              <w:rPr>
                <w:sz w:val="16"/>
                <w:szCs w:val="16"/>
                <w:lang w:val="fr-CA"/>
              </w:rPr>
              <w:t xml:space="preserve">) </w:t>
            </w:r>
            <w:r w:rsidR="00C31E24">
              <w:rPr>
                <w:sz w:val="16"/>
                <w:szCs w:val="16"/>
                <w:lang w:val="fr-CA"/>
              </w:rPr>
              <w:t>Sexe</w:t>
            </w:r>
          </w:p>
          <w:p w:rsidR="006764E4" w:rsidRPr="00BA1B52" w:rsidRDefault="006764E4" w:rsidP="00104054">
            <w:pPr>
              <w:rPr>
                <w:sz w:val="16"/>
                <w:szCs w:val="16"/>
                <w:lang w:val="fr-CA"/>
              </w:rPr>
            </w:pPr>
          </w:p>
          <w:p w:rsidR="006764E4" w:rsidRPr="00BA1B52" w:rsidRDefault="006764E4" w:rsidP="00C31E24">
            <w:pPr>
              <w:jc w:val="center"/>
              <w:rPr>
                <w:sz w:val="16"/>
                <w:szCs w:val="16"/>
                <w:lang w:val="fr-CA"/>
              </w:rPr>
            </w:pPr>
            <w:r w:rsidRPr="00BA1B52">
              <w:rPr>
                <w:sz w:val="20"/>
                <w:szCs w:val="16"/>
                <w:lang w:val="fr-CA"/>
              </w:rPr>
              <w:sym w:font="Wingdings 2" w:char="F0A3"/>
            </w:r>
            <w:r w:rsidRPr="00BA1B52">
              <w:rPr>
                <w:sz w:val="20"/>
                <w:szCs w:val="16"/>
                <w:lang w:val="fr-CA"/>
              </w:rPr>
              <w:t xml:space="preserve"> </w:t>
            </w:r>
            <w:r w:rsidR="00C31E24">
              <w:rPr>
                <w:sz w:val="16"/>
                <w:szCs w:val="16"/>
                <w:lang w:val="fr-CA"/>
              </w:rPr>
              <w:t>Homme</w:t>
            </w:r>
            <w:r w:rsidRPr="00BA1B52">
              <w:rPr>
                <w:sz w:val="16"/>
                <w:szCs w:val="16"/>
                <w:lang w:val="fr-CA"/>
              </w:rPr>
              <w:t xml:space="preserve">     </w:t>
            </w:r>
            <w:r w:rsidRPr="00BA1B52">
              <w:rPr>
                <w:sz w:val="20"/>
                <w:szCs w:val="16"/>
                <w:lang w:val="fr-CA"/>
              </w:rPr>
              <w:sym w:font="Wingdings 2" w:char="F0A3"/>
            </w:r>
            <w:r w:rsidRPr="00BA1B52">
              <w:rPr>
                <w:sz w:val="20"/>
                <w:szCs w:val="16"/>
                <w:lang w:val="fr-CA"/>
              </w:rPr>
              <w:t xml:space="preserve"> </w:t>
            </w:r>
            <w:r w:rsidRPr="00BA1B52">
              <w:rPr>
                <w:sz w:val="16"/>
                <w:szCs w:val="16"/>
                <w:lang w:val="fr-CA"/>
              </w:rPr>
              <w:t>Fem</w:t>
            </w:r>
            <w:r w:rsidR="00C31E24">
              <w:rPr>
                <w:sz w:val="16"/>
                <w:szCs w:val="16"/>
                <w:lang w:val="fr-CA"/>
              </w:rPr>
              <w:t>me</w:t>
            </w:r>
          </w:p>
        </w:tc>
      </w:tr>
      <w:tr w:rsidR="006764E4" w:rsidRPr="00BA1B52" w:rsidTr="002C7AA5">
        <w:trPr>
          <w:trHeight w:val="113"/>
        </w:trPr>
        <w:tc>
          <w:tcPr>
            <w:tcW w:w="358" w:type="dxa"/>
            <w:vMerge/>
          </w:tcPr>
          <w:p w:rsidR="006764E4" w:rsidRPr="00BA1B52" w:rsidRDefault="006764E4" w:rsidP="00561617">
            <w:pPr>
              <w:rPr>
                <w:sz w:val="18"/>
                <w:szCs w:val="18"/>
                <w:lang w:val="fr-CA"/>
              </w:rPr>
            </w:pPr>
          </w:p>
        </w:tc>
        <w:tc>
          <w:tcPr>
            <w:tcW w:w="9777" w:type="dxa"/>
            <w:gridSpan w:val="16"/>
          </w:tcPr>
          <w:p w:rsidR="006764E4" w:rsidRPr="00BA1B52" w:rsidRDefault="002C7AA5" w:rsidP="00C31E24">
            <w:pPr>
              <w:rPr>
                <w:sz w:val="16"/>
                <w:szCs w:val="16"/>
                <w:lang w:val="fr-CA"/>
              </w:rPr>
            </w:pPr>
            <w:r w:rsidRPr="00BA1B52">
              <w:rPr>
                <w:sz w:val="16"/>
                <w:szCs w:val="16"/>
                <w:lang w:val="fr-CA"/>
              </w:rPr>
              <w:t>E</w:t>
            </w:r>
            <w:r w:rsidR="006764E4" w:rsidRPr="00BA1B52">
              <w:rPr>
                <w:sz w:val="16"/>
                <w:szCs w:val="16"/>
                <w:lang w:val="fr-CA"/>
              </w:rPr>
              <w:t xml:space="preserve">) </w:t>
            </w:r>
            <w:r w:rsidR="00C31E24">
              <w:rPr>
                <w:sz w:val="16"/>
                <w:szCs w:val="16"/>
                <w:lang w:val="fr-CA"/>
              </w:rPr>
              <w:t>Lieu de naissance</w:t>
            </w:r>
          </w:p>
        </w:tc>
      </w:tr>
      <w:tr w:rsidR="006764E4" w:rsidRPr="00BA1B52" w:rsidTr="005673AC">
        <w:trPr>
          <w:trHeight w:val="580"/>
        </w:trPr>
        <w:tc>
          <w:tcPr>
            <w:tcW w:w="358" w:type="dxa"/>
            <w:vMerge/>
          </w:tcPr>
          <w:p w:rsidR="006764E4" w:rsidRPr="00BA1B52" w:rsidRDefault="006764E4" w:rsidP="00561617">
            <w:pPr>
              <w:rPr>
                <w:sz w:val="18"/>
                <w:szCs w:val="18"/>
                <w:lang w:val="fr-CA"/>
              </w:rPr>
            </w:pPr>
          </w:p>
        </w:tc>
        <w:tc>
          <w:tcPr>
            <w:tcW w:w="3255" w:type="dxa"/>
            <w:gridSpan w:val="6"/>
          </w:tcPr>
          <w:p w:rsidR="006764E4" w:rsidRPr="00BA1B52" w:rsidRDefault="00C31E24" w:rsidP="001E34F2">
            <w:pPr>
              <w:rPr>
                <w:sz w:val="16"/>
                <w:szCs w:val="16"/>
                <w:lang w:val="fr-CA"/>
              </w:rPr>
            </w:pPr>
            <w:r>
              <w:rPr>
                <w:sz w:val="16"/>
                <w:szCs w:val="16"/>
                <w:lang w:val="fr-CA"/>
              </w:rPr>
              <w:t>Ville</w:t>
            </w:r>
          </w:p>
          <w:p w:rsidR="006764E4" w:rsidRPr="00BA1B52" w:rsidRDefault="006764E4" w:rsidP="001E34F2">
            <w:pPr>
              <w:rPr>
                <w:sz w:val="16"/>
                <w:szCs w:val="16"/>
                <w:lang w:val="fr-CA"/>
              </w:rPr>
            </w:pPr>
          </w:p>
          <w:p w:rsidR="006764E4" w:rsidRPr="00BA1B52" w:rsidRDefault="006764E4" w:rsidP="001E34F2">
            <w:pPr>
              <w:rPr>
                <w:sz w:val="16"/>
                <w:szCs w:val="16"/>
                <w:lang w:val="fr-CA"/>
              </w:rPr>
            </w:pPr>
          </w:p>
        </w:tc>
        <w:tc>
          <w:tcPr>
            <w:tcW w:w="3258" w:type="dxa"/>
            <w:gridSpan w:val="3"/>
          </w:tcPr>
          <w:p w:rsidR="006764E4" w:rsidRPr="00BA1B52" w:rsidRDefault="00C31E24" w:rsidP="001E34F2">
            <w:pPr>
              <w:rPr>
                <w:sz w:val="16"/>
                <w:szCs w:val="16"/>
                <w:lang w:val="fr-CA"/>
              </w:rPr>
            </w:pPr>
            <w:r>
              <w:rPr>
                <w:sz w:val="16"/>
                <w:szCs w:val="16"/>
                <w:lang w:val="fr-CA"/>
              </w:rPr>
              <w:t>Province ou État</w:t>
            </w:r>
          </w:p>
          <w:p w:rsidR="006764E4" w:rsidRPr="00BA1B52" w:rsidRDefault="006764E4" w:rsidP="001E34F2">
            <w:pPr>
              <w:rPr>
                <w:sz w:val="16"/>
                <w:szCs w:val="16"/>
                <w:lang w:val="fr-CA"/>
              </w:rPr>
            </w:pPr>
          </w:p>
          <w:p w:rsidR="006764E4" w:rsidRPr="00BA1B52" w:rsidRDefault="006764E4" w:rsidP="001E34F2">
            <w:pPr>
              <w:rPr>
                <w:sz w:val="16"/>
                <w:szCs w:val="16"/>
                <w:lang w:val="fr-CA"/>
              </w:rPr>
            </w:pPr>
          </w:p>
          <w:p w:rsidR="006764E4" w:rsidRPr="00BA1B52" w:rsidRDefault="006764E4" w:rsidP="001E34F2">
            <w:pPr>
              <w:rPr>
                <w:sz w:val="16"/>
                <w:szCs w:val="16"/>
                <w:lang w:val="fr-CA"/>
              </w:rPr>
            </w:pPr>
          </w:p>
        </w:tc>
        <w:tc>
          <w:tcPr>
            <w:tcW w:w="3264" w:type="dxa"/>
            <w:gridSpan w:val="7"/>
          </w:tcPr>
          <w:p w:rsidR="006764E4" w:rsidRPr="00BA1B52" w:rsidRDefault="00C31E24" w:rsidP="00C31E24">
            <w:pPr>
              <w:rPr>
                <w:sz w:val="16"/>
                <w:szCs w:val="16"/>
                <w:lang w:val="fr-CA"/>
              </w:rPr>
            </w:pPr>
            <w:r>
              <w:rPr>
                <w:sz w:val="16"/>
                <w:szCs w:val="16"/>
                <w:lang w:val="fr-CA"/>
              </w:rPr>
              <w:t>Pays</w:t>
            </w:r>
          </w:p>
        </w:tc>
      </w:tr>
      <w:tr w:rsidR="006764E4" w:rsidRPr="005E6681" w:rsidTr="005673AC">
        <w:trPr>
          <w:trHeight w:val="113"/>
        </w:trPr>
        <w:tc>
          <w:tcPr>
            <w:tcW w:w="358" w:type="dxa"/>
            <w:vMerge/>
          </w:tcPr>
          <w:p w:rsidR="006764E4" w:rsidRPr="00BA1B52" w:rsidRDefault="006764E4" w:rsidP="00561617">
            <w:pPr>
              <w:rPr>
                <w:sz w:val="18"/>
                <w:szCs w:val="18"/>
                <w:lang w:val="fr-CA"/>
              </w:rPr>
            </w:pPr>
          </w:p>
        </w:tc>
        <w:tc>
          <w:tcPr>
            <w:tcW w:w="4873" w:type="dxa"/>
            <w:gridSpan w:val="7"/>
          </w:tcPr>
          <w:p w:rsidR="006764E4" w:rsidRPr="00BA1B52" w:rsidRDefault="002C7AA5" w:rsidP="00C31E24">
            <w:pPr>
              <w:ind w:left="184" w:hanging="184"/>
              <w:rPr>
                <w:b/>
                <w:sz w:val="16"/>
                <w:szCs w:val="16"/>
                <w:lang w:val="fr-CA"/>
              </w:rPr>
            </w:pPr>
            <w:r w:rsidRPr="00BA1B52">
              <w:rPr>
                <w:sz w:val="16"/>
                <w:szCs w:val="16"/>
                <w:lang w:val="fr-CA"/>
              </w:rPr>
              <w:t>F</w:t>
            </w:r>
            <w:r w:rsidR="006764E4" w:rsidRPr="00BA1B52">
              <w:rPr>
                <w:sz w:val="16"/>
                <w:szCs w:val="16"/>
                <w:lang w:val="fr-CA"/>
              </w:rPr>
              <w:t xml:space="preserve">) </w:t>
            </w:r>
            <w:r w:rsidR="00C31E24">
              <w:rPr>
                <w:sz w:val="16"/>
                <w:szCs w:val="16"/>
                <w:lang w:val="fr-CA"/>
              </w:rPr>
              <w:t>Date de naissance</w:t>
            </w:r>
          </w:p>
        </w:tc>
        <w:tc>
          <w:tcPr>
            <w:tcW w:w="4904" w:type="dxa"/>
            <w:gridSpan w:val="9"/>
          </w:tcPr>
          <w:p w:rsidR="006764E4" w:rsidRPr="00BA1B52" w:rsidRDefault="006764E4" w:rsidP="00C31E24">
            <w:pPr>
              <w:rPr>
                <w:sz w:val="16"/>
                <w:szCs w:val="16"/>
                <w:lang w:val="fr-CA"/>
              </w:rPr>
            </w:pPr>
            <w:r w:rsidRPr="00BA1B52">
              <w:rPr>
                <w:sz w:val="16"/>
                <w:szCs w:val="16"/>
                <w:lang w:val="fr-CA"/>
              </w:rPr>
              <w:t xml:space="preserve">G) </w:t>
            </w:r>
            <w:r w:rsidR="00C31E24">
              <w:rPr>
                <w:sz w:val="16"/>
                <w:szCs w:val="16"/>
                <w:lang w:val="fr-CA"/>
              </w:rPr>
              <w:t>Date du décès, le cas échéant</w:t>
            </w:r>
            <w:r w:rsidRPr="00BA1B52">
              <w:rPr>
                <w:sz w:val="16"/>
                <w:szCs w:val="16"/>
                <w:lang w:val="fr-CA"/>
              </w:rPr>
              <w:t xml:space="preserve"> </w:t>
            </w:r>
          </w:p>
        </w:tc>
      </w:tr>
      <w:tr w:rsidR="006764E4" w:rsidRPr="00BA1B52" w:rsidTr="005673AC">
        <w:trPr>
          <w:trHeight w:val="913"/>
        </w:trPr>
        <w:tc>
          <w:tcPr>
            <w:tcW w:w="358" w:type="dxa"/>
            <w:vMerge/>
            <w:tcBorders>
              <w:bottom w:val="nil"/>
            </w:tcBorders>
          </w:tcPr>
          <w:p w:rsidR="006764E4" w:rsidRPr="00BA1B52" w:rsidRDefault="006764E4" w:rsidP="00561617">
            <w:pPr>
              <w:rPr>
                <w:sz w:val="18"/>
                <w:szCs w:val="18"/>
                <w:lang w:val="fr-CA"/>
              </w:rPr>
            </w:pPr>
          </w:p>
        </w:tc>
        <w:tc>
          <w:tcPr>
            <w:tcW w:w="1622" w:type="dxa"/>
            <w:gridSpan w:val="2"/>
          </w:tcPr>
          <w:p w:rsidR="006764E4" w:rsidRPr="00BA1B52" w:rsidRDefault="00620A8B" w:rsidP="001E34F2">
            <w:pPr>
              <w:jc w:val="center"/>
              <w:rPr>
                <w:sz w:val="16"/>
                <w:szCs w:val="16"/>
                <w:lang w:val="fr-CA"/>
              </w:rPr>
            </w:pPr>
            <w:r>
              <w:rPr>
                <w:sz w:val="16"/>
                <w:szCs w:val="16"/>
                <w:lang w:val="fr-CA"/>
              </w:rPr>
              <w:t>JJ</w:t>
            </w:r>
          </w:p>
        </w:tc>
        <w:tc>
          <w:tcPr>
            <w:tcW w:w="1625" w:type="dxa"/>
            <w:gridSpan w:val="3"/>
          </w:tcPr>
          <w:p w:rsidR="006764E4" w:rsidRPr="00BA1B52" w:rsidRDefault="006764E4" w:rsidP="001E34F2">
            <w:pPr>
              <w:jc w:val="center"/>
              <w:rPr>
                <w:sz w:val="16"/>
                <w:szCs w:val="16"/>
                <w:lang w:val="fr-CA"/>
              </w:rPr>
            </w:pPr>
            <w:r w:rsidRPr="00BA1B52">
              <w:rPr>
                <w:sz w:val="16"/>
                <w:szCs w:val="16"/>
                <w:lang w:val="fr-CA"/>
              </w:rPr>
              <w:t>MM</w:t>
            </w:r>
          </w:p>
        </w:tc>
        <w:tc>
          <w:tcPr>
            <w:tcW w:w="1626" w:type="dxa"/>
            <w:gridSpan w:val="2"/>
          </w:tcPr>
          <w:p w:rsidR="006764E4" w:rsidRPr="00BA1B52" w:rsidRDefault="00620A8B" w:rsidP="001E34F2">
            <w:pPr>
              <w:jc w:val="center"/>
              <w:rPr>
                <w:sz w:val="16"/>
                <w:szCs w:val="16"/>
                <w:lang w:val="fr-CA"/>
              </w:rPr>
            </w:pPr>
            <w:r>
              <w:rPr>
                <w:sz w:val="16"/>
                <w:szCs w:val="16"/>
                <w:lang w:val="fr-CA"/>
              </w:rPr>
              <w:t>AAAA</w:t>
            </w:r>
          </w:p>
        </w:tc>
        <w:tc>
          <w:tcPr>
            <w:tcW w:w="1648" w:type="dxa"/>
            <w:gridSpan w:val="3"/>
          </w:tcPr>
          <w:p w:rsidR="006764E4" w:rsidRPr="00BA1B52" w:rsidRDefault="00620A8B" w:rsidP="00104054">
            <w:pPr>
              <w:jc w:val="center"/>
              <w:rPr>
                <w:sz w:val="16"/>
                <w:szCs w:val="16"/>
                <w:lang w:val="fr-CA"/>
              </w:rPr>
            </w:pPr>
            <w:r>
              <w:rPr>
                <w:sz w:val="16"/>
                <w:szCs w:val="16"/>
                <w:lang w:val="fr-CA"/>
              </w:rPr>
              <w:t>JJ</w:t>
            </w:r>
          </w:p>
        </w:tc>
        <w:tc>
          <w:tcPr>
            <w:tcW w:w="1625" w:type="dxa"/>
            <w:gridSpan w:val="4"/>
          </w:tcPr>
          <w:p w:rsidR="006764E4" w:rsidRPr="00BA1B52" w:rsidRDefault="006764E4" w:rsidP="00104054">
            <w:pPr>
              <w:jc w:val="center"/>
              <w:rPr>
                <w:sz w:val="16"/>
                <w:szCs w:val="16"/>
                <w:lang w:val="fr-CA"/>
              </w:rPr>
            </w:pPr>
            <w:r w:rsidRPr="00BA1B52">
              <w:rPr>
                <w:sz w:val="16"/>
                <w:szCs w:val="16"/>
                <w:lang w:val="fr-CA"/>
              </w:rPr>
              <w:t>MM</w:t>
            </w:r>
          </w:p>
        </w:tc>
        <w:tc>
          <w:tcPr>
            <w:tcW w:w="1631" w:type="dxa"/>
            <w:gridSpan w:val="2"/>
          </w:tcPr>
          <w:p w:rsidR="006764E4" w:rsidRPr="00BA1B52" w:rsidRDefault="00620A8B" w:rsidP="00104054">
            <w:pPr>
              <w:jc w:val="center"/>
              <w:rPr>
                <w:sz w:val="16"/>
                <w:szCs w:val="16"/>
                <w:lang w:val="fr-CA"/>
              </w:rPr>
            </w:pPr>
            <w:r>
              <w:rPr>
                <w:sz w:val="16"/>
                <w:szCs w:val="16"/>
                <w:lang w:val="fr-CA"/>
              </w:rPr>
              <w:t>AAAA</w:t>
            </w:r>
          </w:p>
        </w:tc>
      </w:tr>
      <w:tr w:rsidR="006764E4" w:rsidRPr="005E6681" w:rsidTr="007F3161">
        <w:trPr>
          <w:trHeight w:val="913"/>
        </w:trPr>
        <w:tc>
          <w:tcPr>
            <w:tcW w:w="358" w:type="dxa"/>
            <w:tcBorders>
              <w:top w:val="nil"/>
            </w:tcBorders>
          </w:tcPr>
          <w:p w:rsidR="006764E4" w:rsidRPr="00BA1B52" w:rsidRDefault="006764E4" w:rsidP="00561617">
            <w:pPr>
              <w:rPr>
                <w:sz w:val="18"/>
                <w:szCs w:val="18"/>
                <w:lang w:val="fr-CA"/>
              </w:rPr>
            </w:pPr>
          </w:p>
        </w:tc>
        <w:tc>
          <w:tcPr>
            <w:tcW w:w="9777" w:type="dxa"/>
            <w:gridSpan w:val="16"/>
          </w:tcPr>
          <w:p w:rsidR="006764E4" w:rsidRPr="00BA1B52" w:rsidRDefault="002C7AA5" w:rsidP="0069016C">
            <w:pPr>
              <w:rPr>
                <w:sz w:val="16"/>
                <w:szCs w:val="16"/>
                <w:lang w:val="fr-CA"/>
              </w:rPr>
            </w:pPr>
            <w:r w:rsidRPr="00BA1B52">
              <w:rPr>
                <w:sz w:val="16"/>
                <w:szCs w:val="16"/>
                <w:lang w:val="fr-CA"/>
              </w:rPr>
              <w:t>H</w:t>
            </w:r>
            <w:r w:rsidR="006764E4" w:rsidRPr="00BA1B52">
              <w:rPr>
                <w:sz w:val="16"/>
                <w:szCs w:val="16"/>
                <w:lang w:val="fr-CA"/>
              </w:rPr>
              <w:t xml:space="preserve">) </w:t>
            </w:r>
            <w:r w:rsidR="00C31E24">
              <w:rPr>
                <w:sz w:val="16"/>
                <w:szCs w:val="16"/>
                <w:lang w:val="fr-CA"/>
              </w:rPr>
              <w:t xml:space="preserve">Adresse actuelle, si elle est connue (numéro d’appartement, numéro </w:t>
            </w:r>
            <w:r w:rsidR="0069016C">
              <w:rPr>
                <w:sz w:val="16"/>
                <w:szCs w:val="16"/>
                <w:lang w:val="fr-CA"/>
              </w:rPr>
              <w:t>et</w:t>
            </w:r>
            <w:r w:rsidR="00C31E24">
              <w:rPr>
                <w:sz w:val="16"/>
                <w:szCs w:val="16"/>
                <w:lang w:val="fr-CA"/>
              </w:rPr>
              <w:t xml:space="preserve"> nom de la rue, numéro municipal [le cas échéant], ville, province ou État et pays)</w:t>
            </w:r>
          </w:p>
        </w:tc>
      </w:tr>
    </w:tbl>
    <w:p w:rsidR="001E694A" w:rsidRPr="00BA1B52" w:rsidRDefault="001E694A" w:rsidP="005673AC">
      <w:pPr>
        <w:spacing w:after="0"/>
        <w:rPr>
          <w:lang w:val="fr-CA"/>
        </w:rPr>
      </w:pPr>
    </w:p>
    <w:tbl>
      <w:tblPr>
        <w:tblStyle w:val="TableGrid"/>
        <w:tblW w:w="10135" w:type="dxa"/>
        <w:tblLook w:val="04A0" w:firstRow="1" w:lastRow="0" w:firstColumn="1" w:lastColumn="0" w:noHBand="0" w:noVBand="1"/>
      </w:tblPr>
      <w:tblGrid>
        <w:gridCol w:w="382"/>
        <w:gridCol w:w="132"/>
        <w:gridCol w:w="924"/>
        <w:gridCol w:w="1046"/>
        <w:gridCol w:w="638"/>
        <w:gridCol w:w="24"/>
        <w:gridCol w:w="2333"/>
        <w:gridCol w:w="1555"/>
        <w:gridCol w:w="768"/>
        <w:gridCol w:w="770"/>
        <w:gridCol w:w="782"/>
        <w:gridCol w:w="781"/>
      </w:tblGrid>
      <w:tr w:rsidR="00790C32" w:rsidRPr="005E6681" w:rsidTr="000E2B09">
        <w:trPr>
          <w:trHeight w:val="436"/>
        </w:trPr>
        <w:tc>
          <w:tcPr>
            <w:tcW w:w="514" w:type="dxa"/>
            <w:gridSpan w:val="2"/>
            <w:vAlign w:val="center"/>
          </w:tcPr>
          <w:p w:rsidR="00790C32" w:rsidRPr="00BA1B52" w:rsidRDefault="0030583A" w:rsidP="00104054">
            <w:pPr>
              <w:jc w:val="center"/>
              <w:rPr>
                <w:b/>
                <w:szCs w:val="16"/>
                <w:lang w:val="fr-CA"/>
              </w:rPr>
            </w:pPr>
            <w:r w:rsidRPr="00BA1B52">
              <w:rPr>
                <w:b/>
                <w:szCs w:val="16"/>
                <w:lang w:val="fr-CA"/>
              </w:rPr>
              <w:t>F</w:t>
            </w:r>
          </w:p>
        </w:tc>
        <w:tc>
          <w:tcPr>
            <w:tcW w:w="9621" w:type="dxa"/>
            <w:gridSpan w:val="10"/>
            <w:shd w:val="clear" w:color="auto" w:fill="000000" w:themeFill="text1"/>
            <w:vAlign w:val="center"/>
          </w:tcPr>
          <w:p w:rsidR="00790C32" w:rsidRPr="00BA1B52" w:rsidRDefault="0069016C" w:rsidP="0069016C">
            <w:pPr>
              <w:rPr>
                <w:b/>
                <w:sz w:val="20"/>
                <w:szCs w:val="16"/>
                <w:lang w:val="fr-CA"/>
              </w:rPr>
            </w:pPr>
            <w:r>
              <w:rPr>
                <w:b/>
                <w:sz w:val="20"/>
                <w:szCs w:val="16"/>
                <w:lang w:val="fr-CA"/>
              </w:rPr>
              <w:t xml:space="preserve">LIEU DE RÉSIDENCE </w:t>
            </w:r>
            <w:r w:rsidR="00790C32" w:rsidRPr="00BA1B52">
              <w:rPr>
                <w:b/>
                <w:sz w:val="20"/>
                <w:szCs w:val="16"/>
                <w:lang w:val="fr-CA"/>
              </w:rPr>
              <w:t>(</w:t>
            </w:r>
            <w:r>
              <w:rPr>
                <w:b/>
                <w:sz w:val="20"/>
                <w:szCs w:val="16"/>
                <w:lang w:val="fr-CA"/>
              </w:rPr>
              <w:t>une adresse doit être fournie pour toutes les périodes</w:t>
            </w:r>
            <w:r w:rsidR="00790C32" w:rsidRPr="00BA1B52">
              <w:rPr>
                <w:b/>
                <w:sz w:val="20"/>
                <w:szCs w:val="16"/>
                <w:lang w:val="fr-CA"/>
              </w:rPr>
              <w:t>)</w:t>
            </w:r>
          </w:p>
        </w:tc>
      </w:tr>
      <w:tr w:rsidR="00790C32" w:rsidRPr="005E6681" w:rsidTr="005D0898">
        <w:trPr>
          <w:trHeight w:val="370"/>
        </w:trPr>
        <w:tc>
          <w:tcPr>
            <w:tcW w:w="10135" w:type="dxa"/>
            <w:gridSpan w:val="12"/>
            <w:shd w:val="clear" w:color="auto" w:fill="FFFFFF" w:themeFill="background1"/>
            <w:vAlign w:val="center"/>
          </w:tcPr>
          <w:p w:rsidR="00790C32" w:rsidRPr="00BA1B52" w:rsidRDefault="0069016C" w:rsidP="0069016C">
            <w:pPr>
              <w:rPr>
                <w:b/>
                <w:sz w:val="17"/>
                <w:szCs w:val="17"/>
                <w:lang w:val="fr-CA"/>
              </w:rPr>
            </w:pPr>
            <w:r>
              <w:rPr>
                <w:b/>
                <w:sz w:val="17"/>
                <w:szCs w:val="17"/>
                <w:lang w:val="fr-CA"/>
              </w:rPr>
              <w:t>Indiquez toutes les adresses où vous avez résidé au cours des cinq dernières années</w:t>
            </w:r>
            <w:r w:rsidR="00790C32" w:rsidRPr="00BA1B52">
              <w:rPr>
                <w:b/>
                <w:sz w:val="17"/>
                <w:szCs w:val="17"/>
                <w:lang w:val="fr-CA"/>
              </w:rPr>
              <w:t xml:space="preserve">, </w:t>
            </w:r>
            <w:r>
              <w:rPr>
                <w:b/>
                <w:sz w:val="17"/>
                <w:szCs w:val="17"/>
                <w:lang w:val="fr-CA"/>
              </w:rPr>
              <w:t>en commençant par la plus récente</w:t>
            </w:r>
            <w:r w:rsidR="00790C32" w:rsidRPr="00BA1B52">
              <w:rPr>
                <w:b/>
                <w:sz w:val="17"/>
                <w:szCs w:val="17"/>
                <w:lang w:val="fr-CA"/>
              </w:rPr>
              <w:t xml:space="preserve"> (</w:t>
            </w:r>
            <w:r>
              <w:rPr>
                <w:b/>
                <w:sz w:val="17"/>
                <w:szCs w:val="17"/>
                <w:lang w:val="fr-CA"/>
              </w:rPr>
              <w:t>les adresses rurales doivent comporter le numéro de lot et le numéro municipal</w:t>
            </w:r>
            <w:r w:rsidR="00790C32" w:rsidRPr="00BA1B52">
              <w:rPr>
                <w:b/>
                <w:sz w:val="17"/>
                <w:szCs w:val="17"/>
                <w:lang w:val="fr-CA"/>
              </w:rPr>
              <w:t>)</w:t>
            </w:r>
          </w:p>
        </w:tc>
      </w:tr>
      <w:tr w:rsidR="00104054" w:rsidRPr="00BA1B52" w:rsidTr="000E2B09">
        <w:trPr>
          <w:trHeight w:val="140"/>
        </w:trPr>
        <w:tc>
          <w:tcPr>
            <w:tcW w:w="382" w:type="dxa"/>
            <w:vMerge w:val="restart"/>
            <w:shd w:val="clear" w:color="auto" w:fill="FFFFFF" w:themeFill="background1"/>
            <w:vAlign w:val="center"/>
          </w:tcPr>
          <w:p w:rsidR="00104054" w:rsidRPr="00BA1B52" w:rsidRDefault="00104054" w:rsidP="00104054">
            <w:pPr>
              <w:jc w:val="center"/>
              <w:rPr>
                <w:b/>
                <w:szCs w:val="16"/>
                <w:lang w:val="fr-CA"/>
              </w:rPr>
            </w:pPr>
            <w:r w:rsidRPr="00BA1B52">
              <w:rPr>
                <w:b/>
                <w:szCs w:val="16"/>
                <w:lang w:val="fr-CA"/>
              </w:rPr>
              <w:t>1</w:t>
            </w:r>
          </w:p>
        </w:tc>
        <w:tc>
          <w:tcPr>
            <w:tcW w:w="1056" w:type="dxa"/>
            <w:gridSpan w:val="2"/>
            <w:vMerge w:val="restart"/>
            <w:shd w:val="clear" w:color="auto" w:fill="FFFFFF" w:themeFill="background1"/>
          </w:tcPr>
          <w:p w:rsidR="00104054" w:rsidRPr="00BA1B52" w:rsidRDefault="0069016C" w:rsidP="00790C32">
            <w:pPr>
              <w:rPr>
                <w:sz w:val="16"/>
                <w:szCs w:val="16"/>
                <w:lang w:val="fr-CA"/>
              </w:rPr>
            </w:pPr>
            <w:r>
              <w:rPr>
                <w:sz w:val="16"/>
                <w:szCs w:val="16"/>
                <w:lang w:val="fr-CA"/>
              </w:rPr>
              <w:t xml:space="preserve">Numéro </w:t>
            </w:r>
            <w:proofErr w:type="spellStart"/>
            <w:r>
              <w:rPr>
                <w:sz w:val="16"/>
                <w:szCs w:val="16"/>
                <w:lang w:val="fr-CA"/>
              </w:rPr>
              <w:t>d’app</w:t>
            </w:r>
            <w:proofErr w:type="spellEnd"/>
            <w:r>
              <w:rPr>
                <w:sz w:val="16"/>
                <w:szCs w:val="16"/>
                <w:lang w:val="fr-CA"/>
              </w:rPr>
              <w:t>.</w:t>
            </w:r>
          </w:p>
          <w:p w:rsidR="00104054" w:rsidRPr="00BA1B52" w:rsidRDefault="00104054" w:rsidP="00790C32">
            <w:pPr>
              <w:rPr>
                <w:sz w:val="16"/>
                <w:szCs w:val="16"/>
                <w:lang w:val="fr-CA"/>
              </w:rPr>
            </w:pPr>
          </w:p>
        </w:tc>
        <w:tc>
          <w:tcPr>
            <w:tcW w:w="1046" w:type="dxa"/>
            <w:vMerge w:val="restart"/>
            <w:shd w:val="clear" w:color="auto" w:fill="FFFFFF" w:themeFill="background1"/>
          </w:tcPr>
          <w:p w:rsidR="00104054" w:rsidRPr="00BA1B52" w:rsidRDefault="0069016C" w:rsidP="00790C32">
            <w:pPr>
              <w:rPr>
                <w:sz w:val="16"/>
                <w:szCs w:val="16"/>
                <w:lang w:val="fr-CA"/>
              </w:rPr>
            </w:pPr>
            <w:r>
              <w:rPr>
                <w:sz w:val="16"/>
                <w:szCs w:val="16"/>
                <w:lang w:val="fr-CA"/>
              </w:rPr>
              <w:t xml:space="preserve">Numéro </w:t>
            </w:r>
          </w:p>
        </w:tc>
        <w:tc>
          <w:tcPr>
            <w:tcW w:w="2995" w:type="dxa"/>
            <w:gridSpan w:val="3"/>
            <w:vMerge w:val="restart"/>
            <w:shd w:val="clear" w:color="auto" w:fill="FFFFFF" w:themeFill="background1"/>
          </w:tcPr>
          <w:p w:rsidR="00104054" w:rsidRPr="00BA1B52" w:rsidRDefault="0069016C" w:rsidP="00790C32">
            <w:pPr>
              <w:rPr>
                <w:sz w:val="16"/>
                <w:szCs w:val="16"/>
                <w:lang w:val="fr-CA"/>
              </w:rPr>
            </w:pPr>
            <w:r>
              <w:rPr>
                <w:sz w:val="16"/>
                <w:szCs w:val="16"/>
                <w:lang w:val="fr-CA"/>
              </w:rPr>
              <w:t>Nom de la rue</w:t>
            </w:r>
          </w:p>
        </w:tc>
        <w:tc>
          <w:tcPr>
            <w:tcW w:w="1555" w:type="dxa"/>
            <w:vMerge w:val="restart"/>
            <w:shd w:val="clear" w:color="auto" w:fill="FFFFFF" w:themeFill="background1"/>
          </w:tcPr>
          <w:p w:rsidR="00104054" w:rsidRPr="00BA1B52" w:rsidRDefault="0069016C" w:rsidP="00104054">
            <w:pPr>
              <w:rPr>
                <w:sz w:val="16"/>
                <w:szCs w:val="16"/>
                <w:lang w:val="fr-CA"/>
              </w:rPr>
            </w:pPr>
            <w:r>
              <w:rPr>
                <w:sz w:val="16"/>
                <w:szCs w:val="16"/>
                <w:lang w:val="fr-CA"/>
              </w:rPr>
              <w:t>Numéro municipal (le cas échéant</w:t>
            </w:r>
            <w:r w:rsidR="00104054" w:rsidRPr="00BA1B52">
              <w:rPr>
                <w:sz w:val="16"/>
                <w:szCs w:val="16"/>
                <w:lang w:val="fr-CA"/>
              </w:rPr>
              <w:t>)</w:t>
            </w:r>
          </w:p>
        </w:tc>
        <w:tc>
          <w:tcPr>
            <w:tcW w:w="1538" w:type="dxa"/>
            <w:gridSpan w:val="2"/>
            <w:shd w:val="clear" w:color="auto" w:fill="FFFFFF" w:themeFill="background1"/>
          </w:tcPr>
          <w:p w:rsidR="00104054" w:rsidRPr="00BA1B52" w:rsidRDefault="0069016C" w:rsidP="00104054">
            <w:pPr>
              <w:rPr>
                <w:sz w:val="16"/>
                <w:szCs w:val="16"/>
                <w:lang w:val="fr-CA"/>
              </w:rPr>
            </w:pPr>
            <w:r>
              <w:rPr>
                <w:sz w:val="16"/>
                <w:szCs w:val="16"/>
                <w:lang w:val="fr-CA"/>
              </w:rPr>
              <w:t>De</w:t>
            </w:r>
          </w:p>
        </w:tc>
        <w:tc>
          <w:tcPr>
            <w:tcW w:w="1563" w:type="dxa"/>
            <w:gridSpan w:val="2"/>
            <w:shd w:val="clear" w:color="auto" w:fill="FFFFFF" w:themeFill="background1"/>
          </w:tcPr>
          <w:p w:rsidR="00104054" w:rsidRPr="00BA1B52" w:rsidRDefault="0069016C" w:rsidP="00104054">
            <w:pPr>
              <w:rPr>
                <w:sz w:val="16"/>
                <w:szCs w:val="16"/>
                <w:lang w:val="fr-CA"/>
              </w:rPr>
            </w:pPr>
            <w:r>
              <w:rPr>
                <w:sz w:val="16"/>
                <w:szCs w:val="16"/>
                <w:lang w:val="fr-CA"/>
              </w:rPr>
              <w:t>À</w:t>
            </w:r>
          </w:p>
        </w:tc>
      </w:tr>
      <w:tr w:rsidR="008D187A" w:rsidRPr="00BA1B52" w:rsidTr="000E2B09">
        <w:trPr>
          <w:trHeight w:val="695"/>
        </w:trPr>
        <w:tc>
          <w:tcPr>
            <w:tcW w:w="382" w:type="dxa"/>
            <w:vMerge/>
            <w:shd w:val="clear" w:color="auto" w:fill="FFFFFF" w:themeFill="background1"/>
            <w:vAlign w:val="center"/>
          </w:tcPr>
          <w:p w:rsidR="008D187A" w:rsidRPr="00BA1B52" w:rsidRDefault="008D187A" w:rsidP="00104054">
            <w:pPr>
              <w:jc w:val="center"/>
              <w:rPr>
                <w:b/>
                <w:szCs w:val="16"/>
                <w:lang w:val="fr-CA"/>
              </w:rPr>
            </w:pPr>
          </w:p>
        </w:tc>
        <w:tc>
          <w:tcPr>
            <w:tcW w:w="1056" w:type="dxa"/>
            <w:gridSpan w:val="2"/>
            <w:vMerge/>
            <w:shd w:val="clear" w:color="auto" w:fill="FFFFFF" w:themeFill="background1"/>
          </w:tcPr>
          <w:p w:rsidR="008D187A" w:rsidRPr="00BA1B52" w:rsidRDefault="008D187A" w:rsidP="00790C32">
            <w:pPr>
              <w:rPr>
                <w:sz w:val="16"/>
                <w:szCs w:val="16"/>
                <w:lang w:val="fr-CA"/>
              </w:rPr>
            </w:pPr>
          </w:p>
        </w:tc>
        <w:tc>
          <w:tcPr>
            <w:tcW w:w="1046" w:type="dxa"/>
            <w:vMerge/>
            <w:shd w:val="clear" w:color="auto" w:fill="FFFFFF" w:themeFill="background1"/>
          </w:tcPr>
          <w:p w:rsidR="008D187A" w:rsidRPr="00BA1B52" w:rsidRDefault="008D187A" w:rsidP="00790C32">
            <w:pPr>
              <w:rPr>
                <w:sz w:val="16"/>
                <w:szCs w:val="16"/>
                <w:lang w:val="fr-CA"/>
              </w:rPr>
            </w:pPr>
          </w:p>
        </w:tc>
        <w:tc>
          <w:tcPr>
            <w:tcW w:w="2995" w:type="dxa"/>
            <w:gridSpan w:val="3"/>
            <w:vMerge/>
            <w:shd w:val="clear" w:color="auto" w:fill="FFFFFF" w:themeFill="background1"/>
          </w:tcPr>
          <w:p w:rsidR="008D187A" w:rsidRPr="00BA1B52" w:rsidRDefault="008D187A" w:rsidP="00790C32">
            <w:pPr>
              <w:rPr>
                <w:sz w:val="16"/>
                <w:szCs w:val="16"/>
                <w:lang w:val="fr-CA"/>
              </w:rPr>
            </w:pPr>
          </w:p>
        </w:tc>
        <w:tc>
          <w:tcPr>
            <w:tcW w:w="1555" w:type="dxa"/>
            <w:vMerge/>
            <w:shd w:val="clear" w:color="auto" w:fill="FFFFFF" w:themeFill="background1"/>
          </w:tcPr>
          <w:p w:rsidR="008D187A" w:rsidRPr="00BA1B52" w:rsidRDefault="008D187A" w:rsidP="00104054">
            <w:pPr>
              <w:rPr>
                <w:sz w:val="16"/>
                <w:szCs w:val="16"/>
                <w:lang w:val="fr-CA"/>
              </w:rPr>
            </w:pPr>
          </w:p>
        </w:tc>
        <w:tc>
          <w:tcPr>
            <w:tcW w:w="768" w:type="dxa"/>
            <w:shd w:val="clear" w:color="auto" w:fill="FFFFFF" w:themeFill="background1"/>
          </w:tcPr>
          <w:p w:rsidR="008D187A" w:rsidRPr="00BA1B52" w:rsidRDefault="00896786" w:rsidP="00104054">
            <w:pPr>
              <w:jc w:val="center"/>
              <w:rPr>
                <w:sz w:val="16"/>
                <w:szCs w:val="16"/>
                <w:lang w:val="fr-CA"/>
              </w:rPr>
            </w:pPr>
            <w:r>
              <w:rPr>
                <w:sz w:val="16"/>
                <w:szCs w:val="16"/>
                <w:lang w:val="fr-CA"/>
              </w:rPr>
              <w:t>MM</w:t>
            </w:r>
          </w:p>
        </w:tc>
        <w:tc>
          <w:tcPr>
            <w:tcW w:w="770" w:type="dxa"/>
            <w:shd w:val="clear" w:color="auto" w:fill="FFFFFF" w:themeFill="background1"/>
          </w:tcPr>
          <w:p w:rsidR="008D187A" w:rsidRPr="00BA1B52" w:rsidRDefault="00896786" w:rsidP="00104054">
            <w:pPr>
              <w:jc w:val="center"/>
              <w:rPr>
                <w:sz w:val="16"/>
                <w:szCs w:val="16"/>
                <w:lang w:val="fr-CA"/>
              </w:rPr>
            </w:pPr>
            <w:r>
              <w:rPr>
                <w:sz w:val="16"/>
                <w:szCs w:val="16"/>
                <w:lang w:val="fr-CA"/>
              </w:rPr>
              <w:t>AAAA</w:t>
            </w:r>
          </w:p>
        </w:tc>
        <w:tc>
          <w:tcPr>
            <w:tcW w:w="1563" w:type="dxa"/>
            <w:gridSpan w:val="2"/>
            <w:shd w:val="clear" w:color="auto" w:fill="FFFFFF" w:themeFill="background1"/>
          </w:tcPr>
          <w:p w:rsidR="008D187A" w:rsidRPr="00BA1B52" w:rsidRDefault="008D187A" w:rsidP="00BD3B24">
            <w:pPr>
              <w:jc w:val="center"/>
              <w:rPr>
                <w:sz w:val="16"/>
                <w:szCs w:val="16"/>
                <w:lang w:val="fr-CA"/>
              </w:rPr>
            </w:pPr>
          </w:p>
          <w:p w:rsidR="008D187A" w:rsidRPr="00BA1B52" w:rsidRDefault="0069016C" w:rsidP="00BD3B24">
            <w:pPr>
              <w:jc w:val="center"/>
              <w:rPr>
                <w:b/>
                <w:sz w:val="17"/>
                <w:szCs w:val="17"/>
                <w:lang w:val="fr-CA"/>
              </w:rPr>
            </w:pPr>
            <w:r>
              <w:rPr>
                <w:b/>
                <w:sz w:val="17"/>
                <w:szCs w:val="17"/>
                <w:lang w:val="fr-CA"/>
              </w:rPr>
              <w:t>Adresse actuelle</w:t>
            </w:r>
          </w:p>
        </w:tc>
      </w:tr>
      <w:tr w:rsidR="00104054" w:rsidRPr="00BA1B52" w:rsidTr="000E2B09">
        <w:trPr>
          <w:trHeight w:val="839"/>
        </w:trPr>
        <w:tc>
          <w:tcPr>
            <w:tcW w:w="382" w:type="dxa"/>
            <w:vMerge/>
            <w:shd w:val="clear" w:color="auto" w:fill="FFFFFF" w:themeFill="background1"/>
            <w:vAlign w:val="center"/>
          </w:tcPr>
          <w:p w:rsidR="00104054" w:rsidRPr="00BA1B52" w:rsidRDefault="00104054" w:rsidP="00104054">
            <w:pPr>
              <w:jc w:val="center"/>
              <w:rPr>
                <w:b/>
                <w:szCs w:val="16"/>
                <w:lang w:val="fr-CA"/>
              </w:rPr>
            </w:pPr>
          </w:p>
        </w:tc>
        <w:tc>
          <w:tcPr>
            <w:tcW w:w="2740" w:type="dxa"/>
            <w:gridSpan w:val="4"/>
            <w:shd w:val="clear" w:color="auto" w:fill="FFFFFF" w:themeFill="background1"/>
          </w:tcPr>
          <w:p w:rsidR="00104054" w:rsidRPr="00BA1B52" w:rsidRDefault="0069016C" w:rsidP="0069016C">
            <w:pPr>
              <w:rPr>
                <w:sz w:val="16"/>
                <w:szCs w:val="16"/>
                <w:lang w:val="fr-CA"/>
              </w:rPr>
            </w:pPr>
            <w:r>
              <w:rPr>
                <w:sz w:val="16"/>
                <w:szCs w:val="16"/>
                <w:lang w:val="fr-CA"/>
              </w:rPr>
              <w:t>Ville</w:t>
            </w:r>
          </w:p>
        </w:tc>
        <w:tc>
          <w:tcPr>
            <w:tcW w:w="2357" w:type="dxa"/>
            <w:gridSpan w:val="2"/>
            <w:shd w:val="clear" w:color="auto" w:fill="FFFFFF" w:themeFill="background1"/>
          </w:tcPr>
          <w:p w:rsidR="00104054" w:rsidRPr="00BA1B52" w:rsidRDefault="0069016C" w:rsidP="00790C32">
            <w:pPr>
              <w:rPr>
                <w:sz w:val="16"/>
                <w:szCs w:val="16"/>
                <w:lang w:val="fr-CA"/>
              </w:rPr>
            </w:pPr>
            <w:r>
              <w:rPr>
                <w:sz w:val="16"/>
                <w:szCs w:val="16"/>
                <w:lang w:val="fr-CA"/>
              </w:rPr>
              <w:t>Province ou État</w:t>
            </w:r>
          </w:p>
        </w:tc>
        <w:tc>
          <w:tcPr>
            <w:tcW w:w="1555" w:type="dxa"/>
            <w:shd w:val="clear" w:color="auto" w:fill="FFFFFF" w:themeFill="background1"/>
          </w:tcPr>
          <w:p w:rsidR="00104054" w:rsidRPr="00BA1B52" w:rsidRDefault="0069016C" w:rsidP="00790C32">
            <w:pPr>
              <w:rPr>
                <w:sz w:val="16"/>
                <w:szCs w:val="16"/>
                <w:lang w:val="fr-CA"/>
              </w:rPr>
            </w:pPr>
            <w:r>
              <w:rPr>
                <w:sz w:val="16"/>
                <w:szCs w:val="16"/>
                <w:lang w:val="fr-CA"/>
              </w:rPr>
              <w:t>Code postal</w:t>
            </w:r>
          </w:p>
        </w:tc>
        <w:tc>
          <w:tcPr>
            <w:tcW w:w="1538" w:type="dxa"/>
            <w:gridSpan w:val="2"/>
            <w:shd w:val="clear" w:color="auto" w:fill="FFFFFF" w:themeFill="background1"/>
          </w:tcPr>
          <w:p w:rsidR="00104054" w:rsidRPr="00BA1B52" w:rsidRDefault="0069016C" w:rsidP="0069016C">
            <w:pPr>
              <w:rPr>
                <w:sz w:val="16"/>
                <w:szCs w:val="16"/>
                <w:lang w:val="fr-CA"/>
              </w:rPr>
            </w:pPr>
            <w:r>
              <w:rPr>
                <w:sz w:val="16"/>
                <w:szCs w:val="16"/>
                <w:lang w:val="fr-CA"/>
              </w:rPr>
              <w:t>Pays</w:t>
            </w:r>
          </w:p>
        </w:tc>
        <w:tc>
          <w:tcPr>
            <w:tcW w:w="1563" w:type="dxa"/>
            <w:gridSpan w:val="2"/>
            <w:shd w:val="clear" w:color="auto" w:fill="FFFFFF" w:themeFill="background1"/>
          </w:tcPr>
          <w:p w:rsidR="00104054" w:rsidRPr="00BA1B52" w:rsidRDefault="0069016C" w:rsidP="00790C32">
            <w:pPr>
              <w:rPr>
                <w:sz w:val="16"/>
                <w:szCs w:val="16"/>
                <w:lang w:val="fr-CA"/>
              </w:rPr>
            </w:pPr>
            <w:r>
              <w:rPr>
                <w:sz w:val="16"/>
                <w:szCs w:val="16"/>
                <w:lang w:val="fr-CA"/>
              </w:rPr>
              <w:t>Numéro de téléphone</w:t>
            </w:r>
          </w:p>
          <w:p w:rsidR="0030583A" w:rsidRPr="00BA1B52" w:rsidRDefault="0030583A" w:rsidP="00790C32">
            <w:pPr>
              <w:rPr>
                <w:sz w:val="16"/>
                <w:szCs w:val="16"/>
                <w:lang w:val="fr-CA"/>
              </w:rPr>
            </w:pPr>
          </w:p>
          <w:p w:rsidR="0030583A" w:rsidRPr="00BA1B52" w:rsidRDefault="0030583A" w:rsidP="00790C32">
            <w:pPr>
              <w:rPr>
                <w:sz w:val="16"/>
                <w:szCs w:val="16"/>
                <w:lang w:val="fr-CA"/>
              </w:rPr>
            </w:pPr>
            <w:r w:rsidRPr="00BA1B52">
              <w:rPr>
                <w:sz w:val="16"/>
                <w:szCs w:val="16"/>
                <w:lang w:val="fr-CA"/>
              </w:rPr>
              <w:t>(      )</w:t>
            </w:r>
          </w:p>
        </w:tc>
      </w:tr>
      <w:tr w:rsidR="0069016C" w:rsidRPr="00BA1B52" w:rsidTr="000E2B09">
        <w:trPr>
          <w:trHeight w:val="141"/>
        </w:trPr>
        <w:tc>
          <w:tcPr>
            <w:tcW w:w="382" w:type="dxa"/>
            <w:vMerge w:val="restart"/>
            <w:shd w:val="clear" w:color="auto" w:fill="FFFFFF" w:themeFill="background1"/>
            <w:vAlign w:val="center"/>
          </w:tcPr>
          <w:p w:rsidR="0069016C" w:rsidRPr="00BA1B52" w:rsidRDefault="0069016C" w:rsidP="00104054">
            <w:pPr>
              <w:jc w:val="center"/>
              <w:rPr>
                <w:b/>
                <w:szCs w:val="16"/>
                <w:lang w:val="fr-CA"/>
              </w:rPr>
            </w:pPr>
            <w:r w:rsidRPr="00BA1B52">
              <w:rPr>
                <w:b/>
                <w:szCs w:val="16"/>
                <w:lang w:val="fr-CA"/>
              </w:rPr>
              <w:t>2</w:t>
            </w:r>
          </w:p>
        </w:tc>
        <w:tc>
          <w:tcPr>
            <w:tcW w:w="1056" w:type="dxa"/>
            <w:gridSpan w:val="2"/>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roofErr w:type="spellStart"/>
            <w:r>
              <w:rPr>
                <w:sz w:val="16"/>
                <w:szCs w:val="16"/>
                <w:lang w:val="fr-CA"/>
              </w:rPr>
              <w:t>d’app</w:t>
            </w:r>
            <w:proofErr w:type="spellEnd"/>
            <w:r>
              <w:rPr>
                <w:sz w:val="16"/>
                <w:szCs w:val="16"/>
                <w:lang w:val="fr-CA"/>
              </w:rPr>
              <w:t>.</w:t>
            </w:r>
          </w:p>
          <w:p w:rsidR="0069016C" w:rsidRPr="00BA1B52" w:rsidRDefault="0069016C" w:rsidP="0069016C">
            <w:pPr>
              <w:rPr>
                <w:sz w:val="16"/>
                <w:szCs w:val="16"/>
                <w:lang w:val="fr-CA"/>
              </w:rPr>
            </w:pPr>
          </w:p>
        </w:tc>
        <w:tc>
          <w:tcPr>
            <w:tcW w:w="1046"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
        </w:tc>
        <w:tc>
          <w:tcPr>
            <w:tcW w:w="2995" w:type="dxa"/>
            <w:gridSpan w:val="3"/>
            <w:vMerge w:val="restart"/>
            <w:shd w:val="clear" w:color="auto" w:fill="FFFFFF" w:themeFill="background1"/>
          </w:tcPr>
          <w:p w:rsidR="0069016C" w:rsidRPr="00BA1B52" w:rsidRDefault="0069016C" w:rsidP="0069016C">
            <w:pPr>
              <w:rPr>
                <w:sz w:val="16"/>
                <w:szCs w:val="16"/>
                <w:lang w:val="fr-CA"/>
              </w:rPr>
            </w:pPr>
            <w:r>
              <w:rPr>
                <w:sz w:val="16"/>
                <w:szCs w:val="16"/>
                <w:lang w:val="fr-CA"/>
              </w:rPr>
              <w:t>Nom de la rue</w:t>
            </w:r>
          </w:p>
        </w:tc>
        <w:tc>
          <w:tcPr>
            <w:tcW w:w="1555"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Numéro municipal (le cas échéant</w:t>
            </w:r>
            <w:r w:rsidRPr="00BA1B52">
              <w:rPr>
                <w:sz w:val="16"/>
                <w:szCs w:val="16"/>
                <w:lang w:val="fr-CA"/>
              </w:rPr>
              <w:t>)</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De</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À</w:t>
            </w:r>
          </w:p>
        </w:tc>
      </w:tr>
      <w:tr w:rsidR="004B6A98" w:rsidRPr="00BA1B52" w:rsidTr="000E2B09">
        <w:trPr>
          <w:trHeight w:val="697"/>
        </w:trPr>
        <w:tc>
          <w:tcPr>
            <w:tcW w:w="382" w:type="dxa"/>
            <w:vMerge/>
            <w:shd w:val="clear" w:color="auto" w:fill="FFFFFF" w:themeFill="background1"/>
            <w:vAlign w:val="center"/>
          </w:tcPr>
          <w:p w:rsidR="004B6A98" w:rsidRPr="00BA1B52" w:rsidRDefault="004B6A98" w:rsidP="00104054">
            <w:pPr>
              <w:jc w:val="center"/>
              <w:rPr>
                <w:b/>
                <w:szCs w:val="16"/>
                <w:lang w:val="fr-CA"/>
              </w:rPr>
            </w:pPr>
          </w:p>
        </w:tc>
        <w:tc>
          <w:tcPr>
            <w:tcW w:w="1056" w:type="dxa"/>
            <w:gridSpan w:val="2"/>
            <w:vMerge/>
            <w:shd w:val="clear" w:color="auto" w:fill="FFFFFF" w:themeFill="background1"/>
          </w:tcPr>
          <w:p w:rsidR="004B6A98" w:rsidRPr="00BA1B52" w:rsidRDefault="004B6A98" w:rsidP="00790C32">
            <w:pPr>
              <w:rPr>
                <w:b/>
                <w:sz w:val="16"/>
                <w:szCs w:val="16"/>
                <w:lang w:val="fr-CA"/>
              </w:rPr>
            </w:pPr>
          </w:p>
        </w:tc>
        <w:tc>
          <w:tcPr>
            <w:tcW w:w="1046" w:type="dxa"/>
            <w:vMerge/>
            <w:shd w:val="clear" w:color="auto" w:fill="FFFFFF" w:themeFill="background1"/>
          </w:tcPr>
          <w:p w:rsidR="004B6A98" w:rsidRPr="00BA1B52" w:rsidRDefault="004B6A98" w:rsidP="00790C32">
            <w:pPr>
              <w:rPr>
                <w:b/>
                <w:sz w:val="16"/>
                <w:szCs w:val="16"/>
                <w:lang w:val="fr-CA"/>
              </w:rPr>
            </w:pPr>
          </w:p>
        </w:tc>
        <w:tc>
          <w:tcPr>
            <w:tcW w:w="2995" w:type="dxa"/>
            <w:gridSpan w:val="3"/>
            <w:vMerge/>
            <w:shd w:val="clear" w:color="auto" w:fill="FFFFFF" w:themeFill="background1"/>
          </w:tcPr>
          <w:p w:rsidR="004B6A98" w:rsidRPr="00BA1B52" w:rsidRDefault="004B6A98" w:rsidP="00790C32">
            <w:pPr>
              <w:rPr>
                <w:b/>
                <w:sz w:val="16"/>
                <w:szCs w:val="16"/>
                <w:lang w:val="fr-CA"/>
              </w:rPr>
            </w:pPr>
          </w:p>
        </w:tc>
        <w:tc>
          <w:tcPr>
            <w:tcW w:w="1555" w:type="dxa"/>
            <w:vMerge/>
            <w:shd w:val="clear" w:color="auto" w:fill="FFFFFF" w:themeFill="background1"/>
          </w:tcPr>
          <w:p w:rsidR="004B6A98" w:rsidRPr="00BA1B52" w:rsidRDefault="004B6A98" w:rsidP="00790C32">
            <w:pPr>
              <w:rPr>
                <w:b/>
                <w:sz w:val="16"/>
                <w:szCs w:val="16"/>
                <w:lang w:val="fr-CA"/>
              </w:rPr>
            </w:pPr>
          </w:p>
        </w:tc>
        <w:tc>
          <w:tcPr>
            <w:tcW w:w="768"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7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82"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1"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69016C" w:rsidRPr="00BA1B52" w:rsidTr="000E2B09">
        <w:trPr>
          <w:trHeight w:val="839"/>
        </w:trPr>
        <w:tc>
          <w:tcPr>
            <w:tcW w:w="382" w:type="dxa"/>
            <w:vMerge/>
            <w:shd w:val="clear" w:color="auto" w:fill="FFFFFF" w:themeFill="background1"/>
            <w:vAlign w:val="center"/>
          </w:tcPr>
          <w:p w:rsidR="0069016C" w:rsidRPr="00BA1B52" w:rsidRDefault="0069016C" w:rsidP="00104054">
            <w:pPr>
              <w:jc w:val="center"/>
              <w:rPr>
                <w:b/>
                <w:szCs w:val="16"/>
                <w:lang w:val="fr-CA"/>
              </w:rPr>
            </w:pPr>
          </w:p>
        </w:tc>
        <w:tc>
          <w:tcPr>
            <w:tcW w:w="2764" w:type="dxa"/>
            <w:gridSpan w:val="5"/>
            <w:shd w:val="clear" w:color="auto" w:fill="FFFFFF" w:themeFill="background1"/>
          </w:tcPr>
          <w:p w:rsidR="0069016C" w:rsidRPr="00BA1B52" w:rsidRDefault="0069016C" w:rsidP="0069016C">
            <w:pPr>
              <w:rPr>
                <w:sz w:val="16"/>
                <w:szCs w:val="16"/>
                <w:lang w:val="fr-CA"/>
              </w:rPr>
            </w:pPr>
            <w:r>
              <w:rPr>
                <w:sz w:val="16"/>
                <w:szCs w:val="16"/>
                <w:lang w:val="fr-CA"/>
              </w:rPr>
              <w:t>Ville</w:t>
            </w:r>
          </w:p>
        </w:tc>
        <w:tc>
          <w:tcPr>
            <w:tcW w:w="2333" w:type="dxa"/>
            <w:shd w:val="clear" w:color="auto" w:fill="FFFFFF" w:themeFill="background1"/>
          </w:tcPr>
          <w:p w:rsidR="0069016C" w:rsidRPr="00BA1B52" w:rsidRDefault="0069016C" w:rsidP="0069016C">
            <w:pPr>
              <w:rPr>
                <w:sz w:val="16"/>
                <w:szCs w:val="16"/>
                <w:lang w:val="fr-CA"/>
              </w:rPr>
            </w:pPr>
            <w:r>
              <w:rPr>
                <w:sz w:val="16"/>
                <w:szCs w:val="16"/>
                <w:lang w:val="fr-CA"/>
              </w:rPr>
              <w:t>Province ou État</w:t>
            </w:r>
          </w:p>
        </w:tc>
        <w:tc>
          <w:tcPr>
            <w:tcW w:w="1555" w:type="dxa"/>
            <w:shd w:val="clear" w:color="auto" w:fill="FFFFFF" w:themeFill="background1"/>
          </w:tcPr>
          <w:p w:rsidR="0069016C" w:rsidRPr="00BA1B52" w:rsidRDefault="0069016C" w:rsidP="0069016C">
            <w:pPr>
              <w:rPr>
                <w:sz w:val="16"/>
                <w:szCs w:val="16"/>
                <w:lang w:val="fr-CA"/>
              </w:rPr>
            </w:pPr>
            <w:r>
              <w:rPr>
                <w:sz w:val="16"/>
                <w:szCs w:val="16"/>
                <w:lang w:val="fr-CA"/>
              </w:rPr>
              <w:t>Code postal</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Pays</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Numéro de téléphone</w:t>
            </w:r>
          </w:p>
          <w:p w:rsidR="0069016C" w:rsidRPr="00BA1B52" w:rsidRDefault="0069016C" w:rsidP="0069016C">
            <w:pPr>
              <w:rPr>
                <w:sz w:val="16"/>
                <w:szCs w:val="16"/>
                <w:lang w:val="fr-CA"/>
              </w:rPr>
            </w:pPr>
          </w:p>
          <w:p w:rsidR="0069016C" w:rsidRPr="00BA1B52" w:rsidRDefault="0069016C" w:rsidP="0069016C">
            <w:pPr>
              <w:rPr>
                <w:sz w:val="16"/>
                <w:szCs w:val="16"/>
                <w:lang w:val="fr-CA"/>
              </w:rPr>
            </w:pPr>
            <w:r w:rsidRPr="00BA1B52">
              <w:rPr>
                <w:sz w:val="16"/>
                <w:szCs w:val="16"/>
                <w:lang w:val="fr-CA"/>
              </w:rPr>
              <w:t>(      )</w:t>
            </w:r>
          </w:p>
        </w:tc>
      </w:tr>
      <w:tr w:rsidR="0069016C" w:rsidRPr="00BA1B52" w:rsidTr="000E2B09">
        <w:trPr>
          <w:trHeight w:val="142"/>
        </w:trPr>
        <w:tc>
          <w:tcPr>
            <w:tcW w:w="382" w:type="dxa"/>
            <w:vMerge w:val="restart"/>
            <w:shd w:val="clear" w:color="auto" w:fill="FFFFFF" w:themeFill="background1"/>
            <w:vAlign w:val="center"/>
          </w:tcPr>
          <w:p w:rsidR="0069016C" w:rsidRPr="00BA1B52" w:rsidRDefault="0069016C" w:rsidP="00104054">
            <w:pPr>
              <w:jc w:val="center"/>
              <w:rPr>
                <w:b/>
                <w:szCs w:val="16"/>
                <w:lang w:val="fr-CA"/>
              </w:rPr>
            </w:pPr>
            <w:r w:rsidRPr="00BA1B52">
              <w:rPr>
                <w:b/>
                <w:szCs w:val="16"/>
                <w:lang w:val="fr-CA"/>
              </w:rPr>
              <w:t>3</w:t>
            </w:r>
          </w:p>
        </w:tc>
        <w:tc>
          <w:tcPr>
            <w:tcW w:w="1056" w:type="dxa"/>
            <w:gridSpan w:val="2"/>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roofErr w:type="spellStart"/>
            <w:r>
              <w:rPr>
                <w:sz w:val="16"/>
                <w:szCs w:val="16"/>
                <w:lang w:val="fr-CA"/>
              </w:rPr>
              <w:t>d’app</w:t>
            </w:r>
            <w:proofErr w:type="spellEnd"/>
            <w:r>
              <w:rPr>
                <w:sz w:val="16"/>
                <w:szCs w:val="16"/>
                <w:lang w:val="fr-CA"/>
              </w:rPr>
              <w:t>.</w:t>
            </w:r>
          </w:p>
          <w:p w:rsidR="0069016C" w:rsidRPr="00BA1B52" w:rsidRDefault="0069016C" w:rsidP="0069016C">
            <w:pPr>
              <w:rPr>
                <w:sz w:val="16"/>
                <w:szCs w:val="16"/>
                <w:lang w:val="fr-CA"/>
              </w:rPr>
            </w:pPr>
          </w:p>
        </w:tc>
        <w:tc>
          <w:tcPr>
            <w:tcW w:w="1046"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
        </w:tc>
        <w:tc>
          <w:tcPr>
            <w:tcW w:w="2995" w:type="dxa"/>
            <w:gridSpan w:val="3"/>
            <w:vMerge w:val="restart"/>
            <w:shd w:val="clear" w:color="auto" w:fill="FFFFFF" w:themeFill="background1"/>
          </w:tcPr>
          <w:p w:rsidR="0069016C" w:rsidRPr="00BA1B52" w:rsidRDefault="0069016C" w:rsidP="0069016C">
            <w:pPr>
              <w:rPr>
                <w:sz w:val="16"/>
                <w:szCs w:val="16"/>
                <w:lang w:val="fr-CA"/>
              </w:rPr>
            </w:pPr>
            <w:r>
              <w:rPr>
                <w:sz w:val="16"/>
                <w:szCs w:val="16"/>
                <w:lang w:val="fr-CA"/>
              </w:rPr>
              <w:t>Nom de la rue</w:t>
            </w:r>
          </w:p>
        </w:tc>
        <w:tc>
          <w:tcPr>
            <w:tcW w:w="1555"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Numéro municipal (le cas échéant</w:t>
            </w:r>
            <w:r w:rsidRPr="00BA1B52">
              <w:rPr>
                <w:sz w:val="16"/>
                <w:szCs w:val="16"/>
                <w:lang w:val="fr-CA"/>
              </w:rPr>
              <w:t>)</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De</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À</w:t>
            </w:r>
          </w:p>
        </w:tc>
      </w:tr>
      <w:tr w:rsidR="004B6A98" w:rsidRPr="00BA1B52" w:rsidTr="000E2B09">
        <w:trPr>
          <w:trHeight w:val="697"/>
        </w:trPr>
        <w:tc>
          <w:tcPr>
            <w:tcW w:w="382" w:type="dxa"/>
            <w:vMerge/>
            <w:shd w:val="clear" w:color="auto" w:fill="FFFFFF" w:themeFill="background1"/>
            <w:vAlign w:val="center"/>
          </w:tcPr>
          <w:p w:rsidR="004B6A98" w:rsidRPr="00BA1B52" w:rsidRDefault="004B6A98" w:rsidP="00104054">
            <w:pPr>
              <w:jc w:val="center"/>
              <w:rPr>
                <w:b/>
                <w:szCs w:val="16"/>
                <w:lang w:val="fr-CA"/>
              </w:rPr>
            </w:pPr>
          </w:p>
        </w:tc>
        <w:tc>
          <w:tcPr>
            <w:tcW w:w="1056" w:type="dxa"/>
            <w:gridSpan w:val="2"/>
            <w:vMerge/>
            <w:shd w:val="clear" w:color="auto" w:fill="FFFFFF" w:themeFill="background1"/>
          </w:tcPr>
          <w:p w:rsidR="004B6A98" w:rsidRPr="00BA1B52" w:rsidRDefault="004B6A98" w:rsidP="00790C32">
            <w:pPr>
              <w:rPr>
                <w:b/>
                <w:sz w:val="16"/>
                <w:szCs w:val="16"/>
                <w:lang w:val="fr-CA"/>
              </w:rPr>
            </w:pPr>
          </w:p>
        </w:tc>
        <w:tc>
          <w:tcPr>
            <w:tcW w:w="1046" w:type="dxa"/>
            <w:vMerge/>
            <w:shd w:val="clear" w:color="auto" w:fill="FFFFFF" w:themeFill="background1"/>
          </w:tcPr>
          <w:p w:rsidR="004B6A98" w:rsidRPr="00BA1B52" w:rsidRDefault="004B6A98" w:rsidP="00790C32">
            <w:pPr>
              <w:rPr>
                <w:b/>
                <w:sz w:val="16"/>
                <w:szCs w:val="16"/>
                <w:lang w:val="fr-CA"/>
              </w:rPr>
            </w:pPr>
          </w:p>
        </w:tc>
        <w:tc>
          <w:tcPr>
            <w:tcW w:w="2995" w:type="dxa"/>
            <w:gridSpan w:val="3"/>
            <w:vMerge/>
            <w:shd w:val="clear" w:color="auto" w:fill="FFFFFF" w:themeFill="background1"/>
          </w:tcPr>
          <w:p w:rsidR="004B6A98" w:rsidRPr="00BA1B52" w:rsidRDefault="004B6A98" w:rsidP="00790C32">
            <w:pPr>
              <w:rPr>
                <w:b/>
                <w:sz w:val="16"/>
                <w:szCs w:val="16"/>
                <w:lang w:val="fr-CA"/>
              </w:rPr>
            </w:pPr>
          </w:p>
        </w:tc>
        <w:tc>
          <w:tcPr>
            <w:tcW w:w="1555" w:type="dxa"/>
            <w:vMerge/>
            <w:shd w:val="clear" w:color="auto" w:fill="FFFFFF" w:themeFill="background1"/>
          </w:tcPr>
          <w:p w:rsidR="004B6A98" w:rsidRPr="00BA1B52" w:rsidRDefault="004B6A98" w:rsidP="00790C32">
            <w:pPr>
              <w:rPr>
                <w:b/>
                <w:sz w:val="16"/>
                <w:szCs w:val="16"/>
                <w:lang w:val="fr-CA"/>
              </w:rPr>
            </w:pPr>
          </w:p>
        </w:tc>
        <w:tc>
          <w:tcPr>
            <w:tcW w:w="768"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7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82"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1"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69016C" w:rsidRPr="00BA1B52" w:rsidTr="000E2B09">
        <w:trPr>
          <w:trHeight w:val="839"/>
        </w:trPr>
        <w:tc>
          <w:tcPr>
            <w:tcW w:w="382" w:type="dxa"/>
            <w:vMerge/>
            <w:shd w:val="clear" w:color="auto" w:fill="FFFFFF" w:themeFill="background1"/>
            <w:vAlign w:val="center"/>
          </w:tcPr>
          <w:p w:rsidR="0069016C" w:rsidRPr="00BA1B52" w:rsidRDefault="0069016C" w:rsidP="00104054">
            <w:pPr>
              <w:jc w:val="center"/>
              <w:rPr>
                <w:b/>
                <w:szCs w:val="16"/>
                <w:lang w:val="fr-CA"/>
              </w:rPr>
            </w:pPr>
          </w:p>
        </w:tc>
        <w:tc>
          <w:tcPr>
            <w:tcW w:w="2764" w:type="dxa"/>
            <w:gridSpan w:val="5"/>
            <w:shd w:val="clear" w:color="auto" w:fill="FFFFFF" w:themeFill="background1"/>
          </w:tcPr>
          <w:p w:rsidR="0069016C" w:rsidRPr="00BA1B52" w:rsidRDefault="0069016C" w:rsidP="0069016C">
            <w:pPr>
              <w:rPr>
                <w:sz w:val="16"/>
                <w:szCs w:val="16"/>
                <w:lang w:val="fr-CA"/>
              </w:rPr>
            </w:pPr>
            <w:r>
              <w:rPr>
                <w:sz w:val="16"/>
                <w:szCs w:val="16"/>
                <w:lang w:val="fr-CA"/>
              </w:rPr>
              <w:t>Ville</w:t>
            </w:r>
          </w:p>
        </w:tc>
        <w:tc>
          <w:tcPr>
            <w:tcW w:w="2333" w:type="dxa"/>
            <w:shd w:val="clear" w:color="auto" w:fill="FFFFFF" w:themeFill="background1"/>
          </w:tcPr>
          <w:p w:rsidR="0069016C" w:rsidRPr="00BA1B52" w:rsidRDefault="0069016C" w:rsidP="0069016C">
            <w:pPr>
              <w:rPr>
                <w:sz w:val="16"/>
                <w:szCs w:val="16"/>
                <w:lang w:val="fr-CA"/>
              </w:rPr>
            </w:pPr>
            <w:r>
              <w:rPr>
                <w:sz w:val="16"/>
                <w:szCs w:val="16"/>
                <w:lang w:val="fr-CA"/>
              </w:rPr>
              <w:t>Province ou État</w:t>
            </w:r>
          </w:p>
        </w:tc>
        <w:tc>
          <w:tcPr>
            <w:tcW w:w="1555" w:type="dxa"/>
            <w:shd w:val="clear" w:color="auto" w:fill="FFFFFF" w:themeFill="background1"/>
          </w:tcPr>
          <w:p w:rsidR="0069016C" w:rsidRPr="00BA1B52" w:rsidRDefault="0069016C" w:rsidP="0069016C">
            <w:pPr>
              <w:rPr>
                <w:sz w:val="16"/>
                <w:szCs w:val="16"/>
                <w:lang w:val="fr-CA"/>
              </w:rPr>
            </w:pPr>
            <w:r>
              <w:rPr>
                <w:sz w:val="16"/>
                <w:szCs w:val="16"/>
                <w:lang w:val="fr-CA"/>
              </w:rPr>
              <w:t>Code postal</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Pays</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Numéro de téléphone</w:t>
            </w:r>
          </w:p>
          <w:p w:rsidR="0069016C" w:rsidRPr="00BA1B52" w:rsidRDefault="0069016C" w:rsidP="0069016C">
            <w:pPr>
              <w:rPr>
                <w:sz w:val="16"/>
                <w:szCs w:val="16"/>
                <w:lang w:val="fr-CA"/>
              </w:rPr>
            </w:pPr>
          </w:p>
          <w:p w:rsidR="0069016C" w:rsidRPr="00BA1B52" w:rsidRDefault="0069016C" w:rsidP="0069016C">
            <w:pPr>
              <w:rPr>
                <w:sz w:val="16"/>
                <w:szCs w:val="16"/>
                <w:lang w:val="fr-CA"/>
              </w:rPr>
            </w:pPr>
            <w:r w:rsidRPr="00BA1B52">
              <w:rPr>
                <w:sz w:val="16"/>
                <w:szCs w:val="16"/>
                <w:lang w:val="fr-CA"/>
              </w:rPr>
              <w:t>(      )</w:t>
            </w:r>
          </w:p>
        </w:tc>
      </w:tr>
      <w:tr w:rsidR="0069016C" w:rsidRPr="00BA1B52" w:rsidTr="00D06AB7">
        <w:trPr>
          <w:trHeight w:val="142"/>
        </w:trPr>
        <w:tc>
          <w:tcPr>
            <w:tcW w:w="382" w:type="dxa"/>
            <w:vMerge w:val="restart"/>
            <w:shd w:val="clear" w:color="auto" w:fill="FFFFFF" w:themeFill="background1"/>
            <w:vAlign w:val="center"/>
          </w:tcPr>
          <w:p w:rsidR="0069016C" w:rsidRPr="00BA1B52" w:rsidRDefault="0069016C" w:rsidP="00104054">
            <w:pPr>
              <w:jc w:val="center"/>
              <w:rPr>
                <w:b/>
                <w:szCs w:val="16"/>
                <w:lang w:val="fr-CA"/>
              </w:rPr>
            </w:pPr>
            <w:r w:rsidRPr="00BA1B52">
              <w:rPr>
                <w:b/>
                <w:szCs w:val="16"/>
                <w:lang w:val="fr-CA"/>
              </w:rPr>
              <w:t>4</w:t>
            </w:r>
          </w:p>
        </w:tc>
        <w:tc>
          <w:tcPr>
            <w:tcW w:w="1056" w:type="dxa"/>
            <w:gridSpan w:val="2"/>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roofErr w:type="spellStart"/>
            <w:r>
              <w:rPr>
                <w:sz w:val="16"/>
                <w:szCs w:val="16"/>
                <w:lang w:val="fr-CA"/>
              </w:rPr>
              <w:t>d’app</w:t>
            </w:r>
            <w:proofErr w:type="spellEnd"/>
            <w:r>
              <w:rPr>
                <w:sz w:val="16"/>
                <w:szCs w:val="16"/>
                <w:lang w:val="fr-CA"/>
              </w:rPr>
              <w:t>.</w:t>
            </w:r>
          </w:p>
          <w:p w:rsidR="0069016C" w:rsidRPr="00BA1B52" w:rsidRDefault="0069016C" w:rsidP="0069016C">
            <w:pPr>
              <w:rPr>
                <w:sz w:val="16"/>
                <w:szCs w:val="16"/>
                <w:lang w:val="fr-CA"/>
              </w:rPr>
            </w:pPr>
          </w:p>
        </w:tc>
        <w:tc>
          <w:tcPr>
            <w:tcW w:w="1046"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
        </w:tc>
        <w:tc>
          <w:tcPr>
            <w:tcW w:w="2995" w:type="dxa"/>
            <w:gridSpan w:val="3"/>
            <w:vMerge w:val="restart"/>
            <w:shd w:val="clear" w:color="auto" w:fill="FFFFFF" w:themeFill="background1"/>
          </w:tcPr>
          <w:p w:rsidR="0069016C" w:rsidRPr="00BA1B52" w:rsidRDefault="0069016C" w:rsidP="0069016C">
            <w:pPr>
              <w:rPr>
                <w:sz w:val="16"/>
                <w:szCs w:val="16"/>
                <w:lang w:val="fr-CA"/>
              </w:rPr>
            </w:pPr>
            <w:r>
              <w:rPr>
                <w:sz w:val="16"/>
                <w:szCs w:val="16"/>
                <w:lang w:val="fr-CA"/>
              </w:rPr>
              <w:t>Nom de la rue</w:t>
            </w:r>
          </w:p>
        </w:tc>
        <w:tc>
          <w:tcPr>
            <w:tcW w:w="1555"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Numéro municipal (le cas échéant</w:t>
            </w:r>
            <w:r w:rsidRPr="00BA1B52">
              <w:rPr>
                <w:sz w:val="16"/>
                <w:szCs w:val="16"/>
                <w:lang w:val="fr-CA"/>
              </w:rPr>
              <w:t>)</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De</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À</w:t>
            </w:r>
          </w:p>
        </w:tc>
      </w:tr>
      <w:tr w:rsidR="004B6A98" w:rsidRPr="00BA1B52" w:rsidTr="000E2B09">
        <w:trPr>
          <w:trHeight w:val="697"/>
        </w:trPr>
        <w:tc>
          <w:tcPr>
            <w:tcW w:w="382" w:type="dxa"/>
            <w:vMerge/>
            <w:shd w:val="clear" w:color="auto" w:fill="FFFFFF" w:themeFill="background1"/>
            <w:vAlign w:val="center"/>
          </w:tcPr>
          <w:p w:rsidR="004B6A98" w:rsidRPr="00BA1B52" w:rsidRDefault="004B6A98" w:rsidP="00104054">
            <w:pPr>
              <w:jc w:val="center"/>
              <w:rPr>
                <w:b/>
                <w:szCs w:val="16"/>
                <w:lang w:val="fr-CA"/>
              </w:rPr>
            </w:pPr>
          </w:p>
        </w:tc>
        <w:tc>
          <w:tcPr>
            <w:tcW w:w="1056" w:type="dxa"/>
            <w:gridSpan w:val="2"/>
            <w:vMerge/>
            <w:shd w:val="clear" w:color="auto" w:fill="FFFFFF" w:themeFill="background1"/>
          </w:tcPr>
          <w:p w:rsidR="004B6A98" w:rsidRPr="00BA1B52" w:rsidRDefault="004B6A98" w:rsidP="00790C32">
            <w:pPr>
              <w:rPr>
                <w:b/>
                <w:sz w:val="16"/>
                <w:szCs w:val="16"/>
                <w:lang w:val="fr-CA"/>
              </w:rPr>
            </w:pPr>
          </w:p>
        </w:tc>
        <w:tc>
          <w:tcPr>
            <w:tcW w:w="1046" w:type="dxa"/>
            <w:vMerge/>
            <w:shd w:val="clear" w:color="auto" w:fill="FFFFFF" w:themeFill="background1"/>
          </w:tcPr>
          <w:p w:rsidR="004B6A98" w:rsidRPr="00BA1B52" w:rsidRDefault="004B6A98" w:rsidP="00790C32">
            <w:pPr>
              <w:rPr>
                <w:b/>
                <w:sz w:val="16"/>
                <w:szCs w:val="16"/>
                <w:lang w:val="fr-CA"/>
              </w:rPr>
            </w:pPr>
          </w:p>
        </w:tc>
        <w:tc>
          <w:tcPr>
            <w:tcW w:w="2995" w:type="dxa"/>
            <w:gridSpan w:val="3"/>
            <w:vMerge/>
            <w:shd w:val="clear" w:color="auto" w:fill="FFFFFF" w:themeFill="background1"/>
          </w:tcPr>
          <w:p w:rsidR="004B6A98" w:rsidRPr="00BA1B52" w:rsidRDefault="004B6A98" w:rsidP="00790C32">
            <w:pPr>
              <w:rPr>
                <w:b/>
                <w:sz w:val="16"/>
                <w:szCs w:val="16"/>
                <w:lang w:val="fr-CA"/>
              </w:rPr>
            </w:pPr>
          </w:p>
        </w:tc>
        <w:tc>
          <w:tcPr>
            <w:tcW w:w="1555" w:type="dxa"/>
            <w:vMerge/>
            <w:shd w:val="clear" w:color="auto" w:fill="FFFFFF" w:themeFill="background1"/>
          </w:tcPr>
          <w:p w:rsidR="004B6A98" w:rsidRPr="00BA1B52" w:rsidRDefault="004B6A98" w:rsidP="00790C32">
            <w:pPr>
              <w:rPr>
                <w:b/>
                <w:sz w:val="16"/>
                <w:szCs w:val="16"/>
                <w:lang w:val="fr-CA"/>
              </w:rPr>
            </w:pPr>
          </w:p>
        </w:tc>
        <w:tc>
          <w:tcPr>
            <w:tcW w:w="768"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7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82"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1"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69016C" w:rsidRPr="00BA1B52" w:rsidTr="000E2B09">
        <w:trPr>
          <w:trHeight w:val="839"/>
        </w:trPr>
        <w:tc>
          <w:tcPr>
            <w:tcW w:w="382" w:type="dxa"/>
            <w:vMerge/>
            <w:shd w:val="clear" w:color="auto" w:fill="FFFFFF" w:themeFill="background1"/>
            <w:vAlign w:val="center"/>
          </w:tcPr>
          <w:p w:rsidR="0069016C" w:rsidRPr="00BA1B52" w:rsidRDefault="0069016C" w:rsidP="00104054">
            <w:pPr>
              <w:jc w:val="center"/>
              <w:rPr>
                <w:b/>
                <w:szCs w:val="16"/>
                <w:lang w:val="fr-CA"/>
              </w:rPr>
            </w:pPr>
          </w:p>
        </w:tc>
        <w:tc>
          <w:tcPr>
            <w:tcW w:w="2764" w:type="dxa"/>
            <w:gridSpan w:val="5"/>
            <w:shd w:val="clear" w:color="auto" w:fill="FFFFFF" w:themeFill="background1"/>
          </w:tcPr>
          <w:p w:rsidR="0069016C" w:rsidRPr="00BA1B52" w:rsidRDefault="0069016C" w:rsidP="0069016C">
            <w:pPr>
              <w:rPr>
                <w:sz w:val="16"/>
                <w:szCs w:val="16"/>
                <w:lang w:val="fr-CA"/>
              </w:rPr>
            </w:pPr>
            <w:r>
              <w:rPr>
                <w:sz w:val="16"/>
                <w:szCs w:val="16"/>
                <w:lang w:val="fr-CA"/>
              </w:rPr>
              <w:t>Ville</w:t>
            </w:r>
          </w:p>
        </w:tc>
        <w:tc>
          <w:tcPr>
            <w:tcW w:w="2333" w:type="dxa"/>
            <w:shd w:val="clear" w:color="auto" w:fill="FFFFFF" w:themeFill="background1"/>
          </w:tcPr>
          <w:p w:rsidR="0069016C" w:rsidRPr="00BA1B52" w:rsidRDefault="0069016C" w:rsidP="0069016C">
            <w:pPr>
              <w:rPr>
                <w:sz w:val="16"/>
                <w:szCs w:val="16"/>
                <w:lang w:val="fr-CA"/>
              </w:rPr>
            </w:pPr>
            <w:r>
              <w:rPr>
                <w:sz w:val="16"/>
                <w:szCs w:val="16"/>
                <w:lang w:val="fr-CA"/>
              </w:rPr>
              <w:t>Province ou État</w:t>
            </w:r>
          </w:p>
        </w:tc>
        <w:tc>
          <w:tcPr>
            <w:tcW w:w="1555" w:type="dxa"/>
            <w:shd w:val="clear" w:color="auto" w:fill="FFFFFF" w:themeFill="background1"/>
          </w:tcPr>
          <w:p w:rsidR="0069016C" w:rsidRPr="00BA1B52" w:rsidRDefault="0069016C" w:rsidP="0069016C">
            <w:pPr>
              <w:rPr>
                <w:sz w:val="16"/>
                <w:szCs w:val="16"/>
                <w:lang w:val="fr-CA"/>
              </w:rPr>
            </w:pPr>
            <w:r>
              <w:rPr>
                <w:sz w:val="16"/>
                <w:szCs w:val="16"/>
                <w:lang w:val="fr-CA"/>
              </w:rPr>
              <w:t>Code postal</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Pays</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Numéro de téléphone</w:t>
            </w:r>
          </w:p>
          <w:p w:rsidR="0069016C" w:rsidRPr="00BA1B52" w:rsidRDefault="0069016C" w:rsidP="0069016C">
            <w:pPr>
              <w:rPr>
                <w:sz w:val="16"/>
                <w:szCs w:val="16"/>
                <w:lang w:val="fr-CA"/>
              </w:rPr>
            </w:pPr>
          </w:p>
          <w:p w:rsidR="0069016C" w:rsidRPr="00BA1B52" w:rsidRDefault="0069016C" w:rsidP="0069016C">
            <w:pPr>
              <w:rPr>
                <w:sz w:val="16"/>
                <w:szCs w:val="16"/>
                <w:lang w:val="fr-CA"/>
              </w:rPr>
            </w:pPr>
            <w:r w:rsidRPr="00BA1B52">
              <w:rPr>
                <w:sz w:val="16"/>
                <w:szCs w:val="16"/>
                <w:lang w:val="fr-CA"/>
              </w:rPr>
              <w:t>(      )</w:t>
            </w:r>
          </w:p>
        </w:tc>
      </w:tr>
      <w:tr w:rsidR="0069016C" w:rsidRPr="00BA1B52" w:rsidTr="00D06AB7">
        <w:trPr>
          <w:trHeight w:val="142"/>
        </w:trPr>
        <w:tc>
          <w:tcPr>
            <w:tcW w:w="382" w:type="dxa"/>
            <w:vMerge w:val="restart"/>
            <w:shd w:val="clear" w:color="auto" w:fill="FFFFFF" w:themeFill="background1"/>
            <w:vAlign w:val="center"/>
          </w:tcPr>
          <w:p w:rsidR="0069016C" w:rsidRPr="00BA1B52" w:rsidRDefault="0069016C" w:rsidP="00104054">
            <w:pPr>
              <w:jc w:val="center"/>
              <w:rPr>
                <w:b/>
                <w:szCs w:val="16"/>
                <w:lang w:val="fr-CA"/>
              </w:rPr>
            </w:pPr>
            <w:r w:rsidRPr="00BA1B52">
              <w:rPr>
                <w:b/>
                <w:szCs w:val="16"/>
                <w:lang w:val="fr-CA"/>
              </w:rPr>
              <w:t>5</w:t>
            </w:r>
          </w:p>
        </w:tc>
        <w:tc>
          <w:tcPr>
            <w:tcW w:w="1056" w:type="dxa"/>
            <w:gridSpan w:val="2"/>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roofErr w:type="spellStart"/>
            <w:r>
              <w:rPr>
                <w:sz w:val="16"/>
                <w:szCs w:val="16"/>
                <w:lang w:val="fr-CA"/>
              </w:rPr>
              <w:t>d’app</w:t>
            </w:r>
            <w:proofErr w:type="spellEnd"/>
            <w:r>
              <w:rPr>
                <w:sz w:val="16"/>
                <w:szCs w:val="16"/>
                <w:lang w:val="fr-CA"/>
              </w:rPr>
              <w:t>.</w:t>
            </w:r>
          </w:p>
          <w:p w:rsidR="0069016C" w:rsidRPr="00BA1B52" w:rsidRDefault="0069016C" w:rsidP="0069016C">
            <w:pPr>
              <w:rPr>
                <w:sz w:val="16"/>
                <w:szCs w:val="16"/>
                <w:lang w:val="fr-CA"/>
              </w:rPr>
            </w:pPr>
          </w:p>
        </w:tc>
        <w:tc>
          <w:tcPr>
            <w:tcW w:w="1046"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 xml:space="preserve">Numéro </w:t>
            </w:r>
          </w:p>
        </w:tc>
        <w:tc>
          <w:tcPr>
            <w:tcW w:w="2995" w:type="dxa"/>
            <w:gridSpan w:val="3"/>
            <w:vMerge w:val="restart"/>
            <w:shd w:val="clear" w:color="auto" w:fill="FFFFFF" w:themeFill="background1"/>
          </w:tcPr>
          <w:p w:rsidR="0069016C" w:rsidRPr="00BA1B52" w:rsidRDefault="0069016C" w:rsidP="0069016C">
            <w:pPr>
              <w:rPr>
                <w:sz w:val="16"/>
                <w:szCs w:val="16"/>
                <w:lang w:val="fr-CA"/>
              </w:rPr>
            </w:pPr>
            <w:r>
              <w:rPr>
                <w:sz w:val="16"/>
                <w:szCs w:val="16"/>
                <w:lang w:val="fr-CA"/>
              </w:rPr>
              <w:t>Nom de la rue</w:t>
            </w:r>
          </w:p>
        </w:tc>
        <w:tc>
          <w:tcPr>
            <w:tcW w:w="1555" w:type="dxa"/>
            <w:vMerge w:val="restart"/>
            <w:shd w:val="clear" w:color="auto" w:fill="FFFFFF" w:themeFill="background1"/>
          </w:tcPr>
          <w:p w:rsidR="0069016C" w:rsidRPr="00BA1B52" w:rsidRDefault="0069016C" w:rsidP="0069016C">
            <w:pPr>
              <w:rPr>
                <w:sz w:val="16"/>
                <w:szCs w:val="16"/>
                <w:lang w:val="fr-CA"/>
              </w:rPr>
            </w:pPr>
            <w:r>
              <w:rPr>
                <w:sz w:val="16"/>
                <w:szCs w:val="16"/>
                <w:lang w:val="fr-CA"/>
              </w:rPr>
              <w:t>Numéro municipal (le cas échéant</w:t>
            </w:r>
            <w:r w:rsidRPr="00BA1B52">
              <w:rPr>
                <w:sz w:val="16"/>
                <w:szCs w:val="16"/>
                <w:lang w:val="fr-CA"/>
              </w:rPr>
              <w:t>)</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De</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À</w:t>
            </w:r>
          </w:p>
        </w:tc>
      </w:tr>
      <w:tr w:rsidR="004B6A98" w:rsidRPr="00BA1B52" w:rsidTr="000E2B09">
        <w:trPr>
          <w:trHeight w:val="697"/>
        </w:trPr>
        <w:tc>
          <w:tcPr>
            <w:tcW w:w="382" w:type="dxa"/>
            <w:vMerge/>
            <w:shd w:val="clear" w:color="auto" w:fill="FFFFFF" w:themeFill="background1"/>
            <w:vAlign w:val="center"/>
          </w:tcPr>
          <w:p w:rsidR="004B6A98" w:rsidRPr="00BA1B52" w:rsidRDefault="004B6A98" w:rsidP="00104054">
            <w:pPr>
              <w:jc w:val="center"/>
              <w:rPr>
                <w:b/>
                <w:szCs w:val="16"/>
                <w:lang w:val="fr-CA"/>
              </w:rPr>
            </w:pPr>
          </w:p>
        </w:tc>
        <w:tc>
          <w:tcPr>
            <w:tcW w:w="1056" w:type="dxa"/>
            <w:gridSpan w:val="2"/>
            <w:vMerge/>
            <w:shd w:val="clear" w:color="auto" w:fill="FFFFFF" w:themeFill="background1"/>
          </w:tcPr>
          <w:p w:rsidR="004B6A98" w:rsidRPr="00BA1B52" w:rsidRDefault="004B6A98" w:rsidP="00790C32">
            <w:pPr>
              <w:rPr>
                <w:b/>
                <w:sz w:val="16"/>
                <w:szCs w:val="16"/>
                <w:lang w:val="fr-CA"/>
              </w:rPr>
            </w:pPr>
          </w:p>
        </w:tc>
        <w:tc>
          <w:tcPr>
            <w:tcW w:w="1046" w:type="dxa"/>
            <w:vMerge/>
            <w:shd w:val="clear" w:color="auto" w:fill="FFFFFF" w:themeFill="background1"/>
          </w:tcPr>
          <w:p w:rsidR="004B6A98" w:rsidRPr="00BA1B52" w:rsidRDefault="004B6A98" w:rsidP="00790C32">
            <w:pPr>
              <w:rPr>
                <w:b/>
                <w:sz w:val="16"/>
                <w:szCs w:val="16"/>
                <w:lang w:val="fr-CA"/>
              </w:rPr>
            </w:pPr>
          </w:p>
        </w:tc>
        <w:tc>
          <w:tcPr>
            <w:tcW w:w="2995" w:type="dxa"/>
            <w:gridSpan w:val="3"/>
            <w:vMerge/>
            <w:shd w:val="clear" w:color="auto" w:fill="FFFFFF" w:themeFill="background1"/>
          </w:tcPr>
          <w:p w:rsidR="004B6A98" w:rsidRPr="00BA1B52" w:rsidRDefault="004B6A98" w:rsidP="00790C32">
            <w:pPr>
              <w:rPr>
                <w:b/>
                <w:sz w:val="16"/>
                <w:szCs w:val="16"/>
                <w:lang w:val="fr-CA"/>
              </w:rPr>
            </w:pPr>
          </w:p>
        </w:tc>
        <w:tc>
          <w:tcPr>
            <w:tcW w:w="1555" w:type="dxa"/>
            <w:vMerge/>
            <w:shd w:val="clear" w:color="auto" w:fill="FFFFFF" w:themeFill="background1"/>
          </w:tcPr>
          <w:p w:rsidR="004B6A98" w:rsidRPr="00BA1B52" w:rsidRDefault="004B6A98" w:rsidP="00790C32">
            <w:pPr>
              <w:rPr>
                <w:b/>
                <w:sz w:val="16"/>
                <w:szCs w:val="16"/>
                <w:lang w:val="fr-CA"/>
              </w:rPr>
            </w:pPr>
          </w:p>
        </w:tc>
        <w:tc>
          <w:tcPr>
            <w:tcW w:w="768"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7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82"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1"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69016C" w:rsidRPr="00BA1B52" w:rsidTr="000E2B09">
        <w:trPr>
          <w:trHeight w:val="839"/>
        </w:trPr>
        <w:tc>
          <w:tcPr>
            <w:tcW w:w="382" w:type="dxa"/>
            <w:vMerge/>
            <w:shd w:val="clear" w:color="auto" w:fill="FFFFFF" w:themeFill="background1"/>
            <w:vAlign w:val="center"/>
          </w:tcPr>
          <w:p w:rsidR="0069016C" w:rsidRPr="00BA1B52" w:rsidRDefault="0069016C" w:rsidP="00104054">
            <w:pPr>
              <w:jc w:val="center"/>
              <w:rPr>
                <w:b/>
                <w:szCs w:val="16"/>
                <w:lang w:val="fr-CA"/>
              </w:rPr>
            </w:pPr>
          </w:p>
        </w:tc>
        <w:tc>
          <w:tcPr>
            <w:tcW w:w="2764" w:type="dxa"/>
            <w:gridSpan w:val="5"/>
            <w:shd w:val="clear" w:color="auto" w:fill="FFFFFF" w:themeFill="background1"/>
          </w:tcPr>
          <w:p w:rsidR="0069016C" w:rsidRPr="00BA1B52" w:rsidRDefault="0069016C" w:rsidP="0069016C">
            <w:pPr>
              <w:rPr>
                <w:sz w:val="16"/>
                <w:szCs w:val="16"/>
                <w:lang w:val="fr-CA"/>
              </w:rPr>
            </w:pPr>
            <w:r>
              <w:rPr>
                <w:sz w:val="16"/>
                <w:szCs w:val="16"/>
                <w:lang w:val="fr-CA"/>
              </w:rPr>
              <w:t>Ville</w:t>
            </w:r>
          </w:p>
        </w:tc>
        <w:tc>
          <w:tcPr>
            <w:tcW w:w="2333" w:type="dxa"/>
            <w:shd w:val="clear" w:color="auto" w:fill="FFFFFF" w:themeFill="background1"/>
          </w:tcPr>
          <w:p w:rsidR="0069016C" w:rsidRPr="00BA1B52" w:rsidRDefault="0069016C" w:rsidP="0069016C">
            <w:pPr>
              <w:rPr>
                <w:sz w:val="16"/>
                <w:szCs w:val="16"/>
                <w:lang w:val="fr-CA"/>
              </w:rPr>
            </w:pPr>
            <w:r>
              <w:rPr>
                <w:sz w:val="16"/>
                <w:szCs w:val="16"/>
                <w:lang w:val="fr-CA"/>
              </w:rPr>
              <w:t>Province ou État</w:t>
            </w:r>
          </w:p>
        </w:tc>
        <w:tc>
          <w:tcPr>
            <w:tcW w:w="1555" w:type="dxa"/>
            <w:shd w:val="clear" w:color="auto" w:fill="FFFFFF" w:themeFill="background1"/>
          </w:tcPr>
          <w:p w:rsidR="0069016C" w:rsidRPr="00BA1B52" w:rsidRDefault="0069016C" w:rsidP="0069016C">
            <w:pPr>
              <w:rPr>
                <w:sz w:val="16"/>
                <w:szCs w:val="16"/>
                <w:lang w:val="fr-CA"/>
              </w:rPr>
            </w:pPr>
            <w:r>
              <w:rPr>
                <w:sz w:val="16"/>
                <w:szCs w:val="16"/>
                <w:lang w:val="fr-CA"/>
              </w:rPr>
              <w:t>Code postal</w:t>
            </w:r>
          </w:p>
        </w:tc>
        <w:tc>
          <w:tcPr>
            <w:tcW w:w="1538" w:type="dxa"/>
            <w:gridSpan w:val="2"/>
            <w:shd w:val="clear" w:color="auto" w:fill="FFFFFF" w:themeFill="background1"/>
          </w:tcPr>
          <w:p w:rsidR="0069016C" w:rsidRPr="00BA1B52" w:rsidRDefault="0069016C" w:rsidP="0069016C">
            <w:pPr>
              <w:rPr>
                <w:sz w:val="16"/>
                <w:szCs w:val="16"/>
                <w:lang w:val="fr-CA"/>
              </w:rPr>
            </w:pPr>
            <w:r>
              <w:rPr>
                <w:sz w:val="16"/>
                <w:szCs w:val="16"/>
                <w:lang w:val="fr-CA"/>
              </w:rPr>
              <w:t>Pays</w:t>
            </w:r>
          </w:p>
        </w:tc>
        <w:tc>
          <w:tcPr>
            <w:tcW w:w="1563" w:type="dxa"/>
            <w:gridSpan w:val="2"/>
            <w:shd w:val="clear" w:color="auto" w:fill="FFFFFF" w:themeFill="background1"/>
          </w:tcPr>
          <w:p w:rsidR="0069016C" w:rsidRPr="00BA1B52" w:rsidRDefault="0069016C" w:rsidP="0069016C">
            <w:pPr>
              <w:rPr>
                <w:sz w:val="16"/>
                <w:szCs w:val="16"/>
                <w:lang w:val="fr-CA"/>
              </w:rPr>
            </w:pPr>
            <w:r>
              <w:rPr>
                <w:sz w:val="16"/>
                <w:szCs w:val="16"/>
                <w:lang w:val="fr-CA"/>
              </w:rPr>
              <w:t>Numéro de téléphone</w:t>
            </w:r>
          </w:p>
          <w:p w:rsidR="0069016C" w:rsidRPr="00BA1B52" w:rsidRDefault="0069016C" w:rsidP="0069016C">
            <w:pPr>
              <w:rPr>
                <w:sz w:val="16"/>
                <w:szCs w:val="16"/>
                <w:lang w:val="fr-CA"/>
              </w:rPr>
            </w:pPr>
          </w:p>
          <w:p w:rsidR="0069016C" w:rsidRPr="00BA1B52" w:rsidRDefault="0069016C" w:rsidP="0069016C">
            <w:pPr>
              <w:rPr>
                <w:sz w:val="16"/>
                <w:szCs w:val="16"/>
                <w:lang w:val="fr-CA"/>
              </w:rPr>
            </w:pPr>
            <w:r w:rsidRPr="00BA1B52">
              <w:rPr>
                <w:sz w:val="16"/>
                <w:szCs w:val="16"/>
                <w:lang w:val="fr-CA"/>
              </w:rPr>
              <w:t>(      )</w:t>
            </w:r>
          </w:p>
        </w:tc>
      </w:tr>
    </w:tbl>
    <w:p w:rsidR="005673AC" w:rsidRDefault="005673AC">
      <w:pPr>
        <w:rPr>
          <w:lang w:val="fr-CA"/>
        </w:rPr>
      </w:pPr>
    </w:p>
    <w:p w:rsidR="005E6681" w:rsidRDefault="005E6681">
      <w:pPr>
        <w:rPr>
          <w:lang w:val="fr-CA"/>
        </w:rPr>
      </w:pPr>
    </w:p>
    <w:p w:rsidR="005E6681" w:rsidRPr="00BA1B52" w:rsidRDefault="005E6681">
      <w:pPr>
        <w:rPr>
          <w:lang w:val="fr-CA"/>
        </w:rPr>
      </w:pPr>
    </w:p>
    <w:tbl>
      <w:tblPr>
        <w:tblStyle w:val="TableGrid"/>
        <w:tblW w:w="10135" w:type="dxa"/>
        <w:tblLook w:val="04A0" w:firstRow="1" w:lastRow="0" w:firstColumn="1" w:lastColumn="0" w:noHBand="0" w:noVBand="1"/>
      </w:tblPr>
      <w:tblGrid>
        <w:gridCol w:w="357"/>
        <w:gridCol w:w="154"/>
        <w:gridCol w:w="6513"/>
        <w:gridCol w:w="10"/>
        <w:gridCol w:w="770"/>
        <w:gridCol w:w="780"/>
        <w:gridCol w:w="775"/>
        <w:gridCol w:w="776"/>
      </w:tblGrid>
      <w:tr w:rsidR="00224E36" w:rsidRPr="005E6681" w:rsidTr="008E34D1">
        <w:trPr>
          <w:trHeight w:val="436"/>
        </w:trPr>
        <w:tc>
          <w:tcPr>
            <w:tcW w:w="511" w:type="dxa"/>
            <w:gridSpan w:val="2"/>
            <w:vAlign w:val="center"/>
          </w:tcPr>
          <w:p w:rsidR="00224E36" w:rsidRPr="00BA1B52" w:rsidRDefault="0030583A" w:rsidP="00BD3B24">
            <w:pPr>
              <w:jc w:val="center"/>
              <w:rPr>
                <w:b/>
                <w:szCs w:val="16"/>
                <w:lang w:val="fr-CA"/>
              </w:rPr>
            </w:pPr>
            <w:r w:rsidRPr="00BA1B52">
              <w:rPr>
                <w:b/>
                <w:szCs w:val="16"/>
                <w:lang w:val="fr-CA"/>
              </w:rPr>
              <w:lastRenderedPageBreak/>
              <w:t>G</w:t>
            </w:r>
          </w:p>
        </w:tc>
        <w:tc>
          <w:tcPr>
            <w:tcW w:w="9624" w:type="dxa"/>
            <w:gridSpan w:val="6"/>
            <w:shd w:val="clear" w:color="auto" w:fill="000000" w:themeFill="text1"/>
            <w:vAlign w:val="center"/>
          </w:tcPr>
          <w:p w:rsidR="00224E36" w:rsidRPr="00BA1B52" w:rsidRDefault="0069016C" w:rsidP="0069016C">
            <w:pPr>
              <w:rPr>
                <w:b/>
                <w:sz w:val="20"/>
                <w:szCs w:val="16"/>
                <w:lang w:val="fr-CA"/>
              </w:rPr>
            </w:pPr>
            <w:r>
              <w:rPr>
                <w:b/>
                <w:sz w:val="20"/>
                <w:szCs w:val="16"/>
                <w:lang w:val="fr-CA"/>
              </w:rPr>
              <w:t>EMPLOI</w:t>
            </w:r>
            <w:r w:rsidR="00224E36" w:rsidRPr="00BA1B52">
              <w:rPr>
                <w:b/>
                <w:sz w:val="20"/>
                <w:szCs w:val="16"/>
                <w:lang w:val="fr-CA"/>
              </w:rPr>
              <w:t xml:space="preserve"> (</w:t>
            </w:r>
            <w:r>
              <w:rPr>
                <w:b/>
                <w:sz w:val="20"/>
                <w:szCs w:val="16"/>
                <w:lang w:val="fr-CA"/>
              </w:rPr>
              <w:t>voir les in</w:t>
            </w:r>
            <w:r w:rsidR="00896786">
              <w:rPr>
                <w:b/>
                <w:sz w:val="20"/>
                <w:szCs w:val="16"/>
                <w:lang w:val="fr-CA"/>
              </w:rPr>
              <w:t>structions pour les travailleur</w:t>
            </w:r>
            <w:r>
              <w:rPr>
                <w:b/>
                <w:sz w:val="20"/>
                <w:szCs w:val="16"/>
                <w:lang w:val="fr-CA"/>
              </w:rPr>
              <w:t>s autonomes et les consultants) (des renseignements doivent être fournis pour toutes les périodes</w:t>
            </w:r>
            <w:r w:rsidR="00224E36" w:rsidRPr="00BA1B52">
              <w:rPr>
                <w:b/>
                <w:sz w:val="20"/>
                <w:szCs w:val="16"/>
                <w:lang w:val="fr-CA"/>
              </w:rPr>
              <w:t>)</w:t>
            </w:r>
          </w:p>
        </w:tc>
      </w:tr>
      <w:tr w:rsidR="00224E36" w:rsidRPr="00BA1B52" w:rsidTr="005D0898">
        <w:trPr>
          <w:trHeight w:val="507"/>
        </w:trPr>
        <w:tc>
          <w:tcPr>
            <w:tcW w:w="10135" w:type="dxa"/>
            <w:gridSpan w:val="8"/>
            <w:shd w:val="clear" w:color="auto" w:fill="FFFFFF" w:themeFill="background1"/>
            <w:vAlign w:val="center"/>
          </w:tcPr>
          <w:p w:rsidR="00224E36" w:rsidRPr="00BA1B52" w:rsidRDefault="0069016C" w:rsidP="0069016C">
            <w:pPr>
              <w:rPr>
                <w:b/>
                <w:sz w:val="17"/>
                <w:szCs w:val="17"/>
                <w:lang w:val="fr-CA"/>
              </w:rPr>
            </w:pPr>
            <w:r>
              <w:rPr>
                <w:b/>
                <w:sz w:val="17"/>
                <w:szCs w:val="17"/>
                <w:lang w:val="fr-CA"/>
              </w:rPr>
              <w:t>Indiquez tous les employeurs pour lesquels vous avez travaillé ou les établissements postsecondaires que vous avez fréquentés au cours des cinq dernières années</w:t>
            </w:r>
            <w:r w:rsidR="00224E36" w:rsidRPr="00BA1B52">
              <w:rPr>
                <w:b/>
                <w:sz w:val="17"/>
                <w:szCs w:val="17"/>
                <w:lang w:val="fr-CA"/>
              </w:rPr>
              <w:t xml:space="preserve">, </w:t>
            </w:r>
            <w:r>
              <w:rPr>
                <w:b/>
                <w:sz w:val="17"/>
                <w:szCs w:val="17"/>
                <w:lang w:val="fr-CA"/>
              </w:rPr>
              <w:t xml:space="preserve">en commençant par le plus récent. Indiquez les périodes de chômage, s’il y a lieu </w:t>
            </w:r>
          </w:p>
        </w:tc>
      </w:tr>
      <w:tr w:rsidR="00A40595" w:rsidRPr="00BA1B52" w:rsidTr="008E34D1">
        <w:trPr>
          <w:trHeight w:val="136"/>
        </w:trPr>
        <w:tc>
          <w:tcPr>
            <w:tcW w:w="357" w:type="dxa"/>
            <w:vMerge w:val="restart"/>
            <w:shd w:val="clear" w:color="auto" w:fill="FFFFFF" w:themeFill="background1"/>
            <w:vAlign w:val="center"/>
          </w:tcPr>
          <w:p w:rsidR="00A40595" w:rsidRPr="00BA1B52" w:rsidRDefault="00FA0D6A" w:rsidP="00FA0D6A">
            <w:pPr>
              <w:jc w:val="center"/>
              <w:rPr>
                <w:b/>
                <w:lang w:val="fr-CA"/>
              </w:rPr>
            </w:pPr>
            <w:r w:rsidRPr="00BA1B52">
              <w:rPr>
                <w:b/>
                <w:lang w:val="fr-CA"/>
              </w:rPr>
              <w:t>1</w:t>
            </w:r>
          </w:p>
        </w:tc>
        <w:tc>
          <w:tcPr>
            <w:tcW w:w="6677" w:type="dxa"/>
            <w:gridSpan w:val="3"/>
            <w:vMerge w:val="restart"/>
            <w:shd w:val="clear" w:color="auto" w:fill="FFFFFF" w:themeFill="background1"/>
          </w:tcPr>
          <w:p w:rsidR="00A40595" w:rsidRPr="00BA1B52" w:rsidRDefault="00FA0D6A" w:rsidP="0069016C">
            <w:pPr>
              <w:rPr>
                <w:sz w:val="16"/>
                <w:szCs w:val="16"/>
                <w:lang w:val="fr-CA"/>
              </w:rPr>
            </w:pPr>
            <w:r w:rsidRPr="00BA1B52">
              <w:rPr>
                <w:sz w:val="16"/>
                <w:szCs w:val="16"/>
                <w:lang w:val="fr-CA"/>
              </w:rPr>
              <w:t xml:space="preserve">A) </w:t>
            </w:r>
            <w:r w:rsidR="0069016C">
              <w:rPr>
                <w:sz w:val="16"/>
                <w:szCs w:val="16"/>
                <w:lang w:val="fr-CA"/>
              </w:rPr>
              <w:t>Nom de l’employeur ou de l’établissement scolaire (indiquez votre statut : employé ou étudiant) – aucune initiale</w:t>
            </w:r>
            <w:r w:rsidR="00536A18" w:rsidRPr="00BA1B52">
              <w:rPr>
                <w:sz w:val="16"/>
                <w:szCs w:val="16"/>
                <w:lang w:val="fr-CA"/>
              </w:rPr>
              <w:t>.</w:t>
            </w:r>
          </w:p>
        </w:tc>
        <w:tc>
          <w:tcPr>
            <w:tcW w:w="1550" w:type="dxa"/>
            <w:gridSpan w:val="2"/>
            <w:shd w:val="clear" w:color="auto" w:fill="FFFFFF" w:themeFill="background1"/>
            <w:vAlign w:val="center"/>
          </w:tcPr>
          <w:p w:rsidR="00A40595" w:rsidRPr="00BA1B52" w:rsidRDefault="00FA0D6A" w:rsidP="0069016C">
            <w:pPr>
              <w:rPr>
                <w:sz w:val="16"/>
                <w:szCs w:val="16"/>
                <w:lang w:val="fr-CA"/>
              </w:rPr>
            </w:pPr>
            <w:r w:rsidRPr="00BA1B52">
              <w:rPr>
                <w:sz w:val="16"/>
                <w:szCs w:val="16"/>
                <w:lang w:val="fr-CA"/>
              </w:rPr>
              <w:t xml:space="preserve">B) </w:t>
            </w:r>
            <w:r w:rsidR="0069016C">
              <w:rPr>
                <w:sz w:val="16"/>
                <w:szCs w:val="16"/>
                <w:lang w:val="fr-CA"/>
              </w:rPr>
              <w:t>De</w:t>
            </w:r>
          </w:p>
        </w:tc>
        <w:tc>
          <w:tcPr>
            <w:tcW w:w="1551" w:type="dxa"/>
            <w:gridSpan w:val="2"/>
            <w:shd w:val="clear" w:color="auto" w:fill="FFFFFF" w:themeFill="background1"/>
            <w:vAlign w:val="center"/>
          </w:tcPr>
          <w:p w:rsidR="00A40595" w:rsidRPr="00BA1B52" w:rsidRDefault="0069016C" w:rsidP="00224E36">
            <w:pPr>
              <w:rPr>
                <w:sz w:val="16"/>
                <w:szCs w:val="16"/>
                <w:lang w:val="fr-CA"/>
              </w:rPr>
            </w:pPr>
            <w:r>
              <w:rPr>
                <w:sz w:val="16"/>
                <w:szCs w:val="16"/>
                <w:lang w:val="fr-CA"/>
              </w:rPr>
              <w:t>À</w:t>
            </w:r>
          </w:p>
        </w:tc>
      </w:tr>
      <w:tr w:rsidR="004B6A98" w:rsidRPr="00BA1B52" w:rsidTr="008E34D1">
        <w:trPr>
          <w:trHeight w:val="703"/>
        </w:trPr>
        <w:tc>
          <w:tcPr>
            <w:tcW w:w="357" w:type="dxa"/>
            <w:vMerge/>
            <w:shd w:val="clear" w:color="auto" w:fill="FFFFFF" w:themeFill="background1"/>
            <w:vAlign w:val="center"/>
          </w:tcPr>
          <w:p w:rsidR="004B6A98" w:rsidRPr="00BA1B52" w:rsidRDefault="004B6A98" w:rsidP="00FA0D6A">
            <w:pPr>
              <w:jc w:val="center"/>
              <w:rPr>
                <w:b/>
                <w:lang w:val="fr-CA"/>
              </w:rPr>
            </w:pPr>
          </w:p>
        </w:tc>
        <w:tc>
          <w:tcPr>
            <w:tcW w:w="6677" w:type="dxa"/>
            <w:gridSpan w:val="3"/>
            <w:vMerge/>
            <w:shd w:val="clear" w:color="auto" w:fill="FFFFFF" w:themeFill="background1"/>
          </w:tcPr>
          <w:p w:rsidR="004B6A98" w:rsidRPr="00BA1B52" w:rsidRDefault="004B6A98" w:rsidP="00A40595">
            <w:pPr>
              <w:rPr>
                <w:b/>
                <w:sz w:val="16"/>
                <w:szCs w:val="16"/>
                <w:lang w:val="fr-CA"/>
              </w:rPr>
            </w:pPr>
          </w:p>
        </w:tc>
        <w:tc>
          <w:tcPr>
            <w:tcW w:w="770"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1551" w:type="dxa"/>
            <w:gridSpan w:val="2"/>
            <w:shd w:val="clear" w:color="auto" w:fill="FFFFFF" w:themeFill="background1"/>
          </w:tcPr>
          <w:p w:rsidR="004B6A98" w:rsidRPr="00BA1B52" w:rsidRDefault="004B6A98" w:rsidP="00BD3B24">
            <w:pPr>
              <w:jc w:val="center"/>
              <w:rPr>
                <w:b/>
                <w:sz w:val="16"/>
                <w:szCs w:val="16"/>
                <w:lang w:val="fr-CA"/>
              </w:rPr>
            </w:pPr>
          </w:p>
          <w:p w:rsidR="004B6A98" w:rsidRPr="00BA1B52" w:rsidRDefault="0069016C" w:rsidP="00BD3B24">
            <w:pPr>
              <w:jc w:val="center"/>
              <w:rPr>
                <w:b/>
                <w:sz w:val="16"/>
                <w:szCs w:val="16"/>
                <w:lang w:val="fr-CA"/>
              </w:rPr>
            </w:pPr>
            <w:r>
              <w:rPr>
                <w:b/>
                <w:sz w:val="16"/>
                <w:szCs w:val="16"/>
                <w:lang w:val="fr-CA"/>
              </w:rPr>
              <w:t>Aujourd’hui</w:t>
            </w:r>
          </w:p>
        </w:tc>
      </w:tr>
      <w:tr w:rsidR="00A40595" w:rsidRPr="005E6681" w:rsidTr="008E34D1">
        <w:trPr>
          <w:trHeight w:val="839"/>
        </w:trPr>
        <w:tc>
          <w:tcPr>
            <w:tcW w:w="357" w:type="dxa"/>
            <w:vMerge/>
            <w:shd w:val="clear" w:color="auto" w:fill="FFFFFF" w:themeFill="background1"/>
            <w:vAlign w:val="center"/>
          </w:tcPr>
          <w:p w:rsidR="00A40595" w:rsidRPr="00BA1B52" w:rsidRDefault="00A40595" w:rsidP="00FA0D6A">
            <w:pPr>
              <w:jc w:val="center"/>
              <w:rPr>
                <w:b/>
                <w:lang w:val="fr-CA"/>
              </w:rPr>
            </w:pPr>
          </w:p>
        </w:tc>
        <w:tc>
          <w:tcPr>
            <w:tcW w:w="9778" w:type="dxa"/>
            <w:gridSpan w:val="7"/>
            <w:shd w:val="clear" w:color="auto" w:fill="FFFFFF" w:themeFill="background1"/>
          </w:tcPr>
          <w:p w:rsidR="00A40595" w:rsidRPr="00BA1B52" w:rsidRDefault="00FA0D6A" w:rsidP="00DF4DDC">
            <w:pPr>
              <w:rPr>
                <w:sz w:val="16"/>
                <w:szCs w:val="16"/>
                <w:lang w:val="fr-CA"/>
              </w:rPr>
            </w:pPr>
            <w:r w:rsidRPr="00BA1B52">
              <w:rPr>
                <w:sz w:val="16"/>
                <w:szCs w:val="16"/>
                <w:lang w:val="fr-CA"/>
              </w:rPr>
              <w:t xml:space="preserve">C) </w:t>
            </w:r>
            <w:r w:rsidR="0069016C">
              <w:rPr>
                <w:sz w:val="16"/>
                <w:szCs w:val="16"/>
                <w:lang w:val="fr-CA"/>
              </w:rPr>
              <w:t xml:space="preserve">Adresse de l’employeur ou de l’établissement scolaire (numéro et nom de la rue, numéro municipal </w:t>
            </w:r>
            <w:r w:rsidR="00DF4DDC">
              <w:rPr>
                <w:sz w:val="16"/>
                <w:szCs w:val="16"/>
                <w:lang w:val="fr-CA"/>
              </w:rPr>
              <w:t xml:space="preserve">[le cas échéant], ville, province ou État et pays) </w:t>
            </w:r>
          </w:p>
        </w:tc>
      </w:tr>
      <w:tr w:rsidR="00A40595" w:rsidRPr="00BA1B52" w:rsidTr="008E34D1">
        <w:trPr>
          <w:trHeight w:val="140"/>
        </w:trPr>
        <w:tc>
          <w:tcPr>
            <w:tcW w:w="357" w:type="dxa"/>
            <w:vMerge w:val="restart"/>
            <w:shd w:val="clear" w:color="auto" w:fill="FFFFFF" w:themeFill="background1"/>
            <w:vAlign w:val="center"/>
          </w:tcPr>
          <w:p w:rsidR="00A40595" w:rsidRPr="00BA1B52" w:rsidRDefault="00FA0D6A" w:rsidP="00FA0D6A">
            <w:pPr>
              <w:jc w:val="center"/>
              <w:rPr>
                <w:b/>
                <w:lang w:val="fr-CA"/>
              </w:rPr>
            </w:pPr>
            <w:r w:rsidRPr="00BA1B52">
              <w:rPr>
                <w:b/>
                <w:lang w:val="fr-CA"/>
              </w:rPr>
              <w:t>2</w:t>
            </w:r>
          </w:p>
        </w:tc>
        <w:tc>
          <w:tcPr>
            <w:tcW w:w="6667" w:type="dxa"/>
            <w:gridSpan w:val="2"/>
            <w:vMerge w:val="restart"/>
            <w:shd w:val="clear" w:color="auto" w:fill="FFFFFF" w:themeFill="background1"/>
          </w:tcPr>
          <w:p w:rsidR="00A40595" w:rsidRPr="00BA1B52" w:rsidRDefault="00FA0D6A" w:rsidP="00DF4DDC">
            <w:pPr>
              <w:rPr>
                <w:sz w:val="16"/>
                <w:szCs w:val="16"/>
                <w:lang w:val="fr-CA"/>
              </w:rPr>
            </w:pPr>
            <w:r w:rsidRPr="00BA1B52">
              <w:rPr>
                <w:sz w:val="16"/>
                <w:szCs w:val="16"/>
                <w:lang w:val="fr-CA"/>
              </w:rPr>
              <w:t xml:space="preserve">A) </w:t>
            </w:r>
            <w:r w:rsidR="00DF4DDC">
              <w:rPr>
                <w:sz w:val="16"/>
                <w:szCs w:val="16"/>
                <w:lang w:val="fr-CA"/>
              </w:rPr>
              <w:t xml:space="preserve">Nom de l’employeur ou de l’établissement scolaire (indiquez votre statut : employé ou étudiant) – aucune initiale </w:t>
            </w:r>
          </w:p>
        </w:tc>
        <w:tc>
          <w:tcPr>
            <w:tcW w:w="1560" w:type="dxa"/>
            <w:gridSpan w:val="3"/>
            <w:shd w:val="clear" w:color="auto" w:fill="FFFFFF" w:themeFill="background1"/>
            <w:vAlign w:val="center"/>
          </w:tcPr>
          <w:p w:rsidR="00A40595" w:rsidRPr="00BA1B52" w:rsidRDefault="00FA0D6A" w:rsidP="00DF4DDC">
            <w:pPr>
              <w:rPr>
                <w:sz w:val="16"/>
                <w:szCs w:val="16"/>
                <w:lang w:val="fr-CA"/>
              </w:rPr>
            </w:pPr>
            <w:r w:rsidRPr="00BA1B52">
              <w:rPr>
                <w:sz w:val="16"/>
                <w:szCs w:val="16"/>
                <w:lang w:val="fr-CA"/>
              </w:rPr>
              <w:t xml:space="preserve">B) </w:t>
            </w:r>
            <w:r w:rsidR="00DF4DDC">
              <w:rPr>
                <w:sz w:val="16"/>
                <w:szCs w:val="16"/>
                <w:lang w:val="fr-CA"/>
              </w:rPr>
              <w:t xml:space="preserve">De </w:t>
            </w:r>
          </w:p>
        </w:tc>
        <w:tc>
          <w:tcPr>
            <w:tcW w:w="1551" w:type="dxa"/>
            <w:gridSpan w:val="2"/>
            <w:shd w:val="clear" w:color="auto" w:fill="FFFFFF" w:themeFill="background1"/>
            <w:vAlign w:val="center"/>
          </w:tcPr>
          <w:p w:rsidR="00A40595" w:rsidRPr="00BA1B52" w:rsidRDefault="00DF4DDC" w:rsidP="00BD3B24">
            <w:pPr>
              <w:rPr>
                <w:sz w:val="16"/>
                <w:szCs w:val="16"/>
                <w:lang w:val="fr-CA"/>
              </w:rPr>
            </w:pPr>
            <w:r>
              <w:rPr>
                <w:sz w:val="16"/>
                <w:szCs w:val="16"/>
                <w:lang w:val="fr-CA"/>
              </w:rPr>
              <w:t>À</w:t>
            </w:r>
          </w:p>
        </w:tc>
      </w:tr>
      <w:tr w:rsidR="004B6A98" w:rsidRPr="00BA1B52" w:rsidTr="008E34D1">
        <w:trPr>
          <w:trHeight w:val="709"/>
        </w:trPr>
        <w:tc>
          <w:tcPr>
            <w:tcW w:w="357" w:type="dxa"/>
            <w:vMerge/>
            <w:shd w:val="clear" w:color="auto" w:fill="FFFFFF" w:themeFill="background1"/>
            <w:vAlign w:val="center"/>
          </w:tcPr>
          <w:p w:rsidR="004B6A98" w:rsidRPr="00BA1B52" w:rsidRDefault="004B6A98" w:rsidP="00FA0D6A">
            <w:pPr>
              <w:jc w:val="center"/>
              <w:rPr>
                <w:b/>
                <w:lang w:val="fr-CA"/>
              </w:rPr>
            </w:pPr>
          </w:p>
        </w:tc>
        <w:tc>
          <w:tcPr>
            <w:tcW w:w="6667" w:type="dxa"/>
            <w:gridSpan w:val="2"/>
            <w:vMerge/>
            <w:shd w:val="clear" w:color="auto" w:fill="FFFFFF" w:themeFill="background1"/>
          </w:tcPr>
          <w:p w:rsidR="004B6A98" w:rsidRPr="00BA1B52" w:rsidRDefault="004B6A98" w:rsidP="00A40595">
            <w:pPr>
              <w:rPr>
                <w:b/>
                <w:sz w:val="16"/>
                <w:szCs w:val="16"/>
                <w:lang w:val="fr-CA"/>
              </w:rPr>
            </w:pPr>
          </w:p>
        </w:tc>
        <w:tc>
          <w:tcPr>
            <w:tcW w:w="780" w:type="dxa"/>
            <w:gridSpan w:val="2"/>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75"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76"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A40595" w:rsidRPr="005E6681" w:rsidTr="008E34D1">
        <w:trPr>
          <w:trHeight w:val="839"/>
        </w:trPr>
        <w:tc>
          <w:tcPr>
            <w:tcW w:w="357" w:type="dxa"/>
            <w:vMerge/>
            <w:shd w:val="clear" w:color="auto" w:fill="FFFFFF" w:themeFill="background1"/>
            <w:vAlign w:val="center"/>
          </w:tcPr>
          <w:p w:rsidR="00A40595" w:rsidRPr="00BA1B52" w:rsidRDefault="00A40595" w:rsidP="00FA0D6A">
            <w:pPr>
              <w:jc w:val="center"/>
              <w:rPr>
                <w:b/>
                <w:lang w:val="fr-CA"/>
              </w:rPr>
            </w:pPr>
          </w:p>
        </w:tc>
        <w:tc>
          <w:tcPr>
            <w:tcW w:w="9778" w:type="dxa"/>
            <w:gridSpan w:val="7"/>
            <w:shd w:val="clear" w:color="auto" w:fill="FFFFFF" w:themeFill="background1"/>
          </w:tcPr>
          <w:p w:rsidR="00A40595" w:rsidRPr="00BA1B52" w:rsidRDefault="00FA0D6A" w:rsidP="00A40595">
            <w:pPr>
              <w:rPr>
                <w:sz w:val="16"/>
                <w:szCs w:val="16"/>
                <w:lang w:val="fr-CA"/>
              </w:rPr>
            </w:pPr>
            <w:r w:rsidRPr="00BA1B52">
              <w:rPr>
                <w:sz w:val="16"/>
                <w:szCs w:val="16"/>
                <w:lang w:val="fr-CA"/>
              </w:rPr>
              <w:t xml:space="preserve">C) </w:t>
            </w:r>
            <w:r w:rsidR="00DF4DDC">
              <w:rPr>
                <w:sz w:val="16"/>
                <w:szCs w:val="16"/>
                <w:lang w:val="fr-CA"/>
              </w:rPr>
              <w:t>Adresse de l’employeur ou de l’établissement scolaire (numéro et nom de la rue, numéro municipal [le cas échéant], ville, province ou État et pays)</w:t>
            </w:r>
          </w:p>
        </w:tc>
      </w:tr>
      <w:tr w:rsidR="00A40595" w:rsidRPr="00BA1B52" w:rsidTr="008E34D1">
        <w:trPr>
          <w:trHeight w:val="136"/>
        </w:trPr>
        <w:tc>
          <w:tcPr>
            <w:tcW w:w="357" w:type="dxa"/>
            <w:vMerge w:val="restart"/>
            <w:shd w:val="clear" w:color="auto" w:fill="FFFFFF" w:themeFill="background1"/>
            <w:vAlign w:val="center"/>
          </w:tcPr>
          <w:p w:rsidR="00A40595" w:rsidRPr="00BA1B52" w:rsidRDefault="00FA0D6A" w:rsidP="00FA0D6A">
            <w:pPr>
              <w:jc w:val="center"/>
              <w:rPr>
                <w:b/>
                <w:lang w:val="fr-CA"/>
              </w:rPr>
            </w:pPr>
            <w:r w:rsidRPr="00BA1B52">
              <w:rPr>
                <w:b/>
                <w:lang w:val="fr-CA"/>
              </w:rPr>
              <w:t>3</w:t>
            </w:r>
          </w:p>
        </w:tc>
        <w:tc>
          <w:tcPr>
            <w:tcW w:w="6667" w:type="dxa"/>
            <w:gridSpan w:val="2"/>
            <w:vMerge w:val="restart"/>
            <w:shd w:val="clear" w:color="auto" w:fill="FFFFFF" w:themeFill="background1"/>
          </w:tcPr>
          <w:p w:rsidR="00A40595" w:rsidRPr="00BA1B52" w:rsidRDefault="00FA0D6A" w:rsidP="00536A18">
            <w:pPr>
              <w:rPr>
                <w:sz w:val="16"/>
                <w:szCs w:val="16"/>
                <w:lang w:val="fr-CA"/>
              </w:rPr>
            </w:pPr>
            <w:r w:rsidRPr="00BA1B52">
              <w:rPr>
                <w:sz w:val="16"/>
                <w:szCs w:val="16"/>
                <w:lang w:val="fr-CA"/>
              </w:rPr>
              <w:t xml:space="preserve">A) </w:t>
            </w:r>
            <w:r w:rsidR="00DF4DDC">
              <w:rPr>
                <w:sz w:val="16"/>
                <w:szCs w:val="16"/>
                <w:lang w:val="fr-CA"/>
              </w:rPr>
              <w:t>Nom de l’employeur ou de l’établissement scolaire (indiquez votre statut : employé ou étudiant) – aucune initiale</w:t>
            </w:r>
            <w:r w:rsidR="00DF4DDC" w:rsidRPr="00BA1B52">
              <w:rPr>
                <w:sz w:val="16"/>
                <w:szCs w:val="16"/>
                <w:lang w:val="fr-CA"/>
              </w:rPr>
              <w:t>.</w:t>
            </w:r>
          </w:p>
        </w:tc>
        <w:tc>
          <w:tcPr>
            <w:tcW w:w="1560" w:type="dxa"/>
            <w:gridSpan w:val="3"/>
            <w:shd w:val="clear" w:color="auto" w:fill="FFFFFF" w:themeFill="background1"/>
            <w:vAlign w:val="center"/>
          </w:tcPr>
          <w:p w:rsidR="00A40595" w:rsidRPr="00BA1B52" w:rsidRDefault="00FA0D6A" w:rsidP="00DF4DDC">
            <w:pPr>
              <w:rPr>
                <w:sz w:val="16"/>
                <w:szCs w:val="16"/>
                <w:lang w:val="fr-CA"/>
              </w:rPr>
            </w:pPr>
            <w:r w:rsidRPr="00BA1B52">
              <w:rPr>
                <w:sz w:val="16"/>
                <w:szCs w:val="16"/>
                <w:lang w:val="fr-CA"/>
              </w:rPr>
              <w:t xml:space="preserve">B) </w:t>
            </w:r>
            <w:r w:rsidR="00DF4DDC">
              <w:rPr>
                <w:sz w:val="16"/>
                <w:szCs w:val="16"/>
                <w:lang w:val="fr-CA"/>
              </w:rPr>
              <w:t>De</w:t>
            </w:r>
          </w:p>
        </w:tc>
        <w:tc>
          <w:tcPr>
            <w:tcW w:w="1551" w:type="dxa"/>
            <w:gridSpan w:val="2"/>
            <w:shd w:val="clear" w:color="auto" w:fill="FFFFFF" w:themeFill="background1"/>
            <w:vAlign w:val="center"/>
          </w:tcPr>
          <w:p w:rsidR="00A40595" w:rsidRPr="00BA1B52" w:rsidRDefault="00DF4DDC" w:rsidP="00BD3B24">
            <w:pPr>
              <w:rPr>
                <w:sz w:val="16"/>
                <w:szCs w:val="16"/>
                <w:lang w:val="fr-CA"/>
              </w:rPr>
            </w:pPr>
            <w:r>
              <w:rPr>
                <w:sz w:val="16"/>
                <w:szCs w:val="16"/>
                <w:lang w:val="fr-CA"/>
              </w:rPr>
              <w:t>À</w:t>
            </w:r>
          </w:p>
        </w:tc>
      </w:tr>
      <w:tr w:rsidR="004B6A98" w:rsidRPr="00BA1B52" w:rsidTr="008E34D1">
        <w:trPr>
          <w:trHeight w:val="703"/>
        </w:trPr>
        <w:tc>
          <w:tcPr>
            <w:tcW w:w="357" w:type="dxa"/>
            <w:vMerge/>
            <w:shd w:val="clear" w:color="auto" w:fill="FFFFFF" w:themeFill="background1"/>
            <w:vAlign w:val="center"/>
          </w:tcPr>
          <w:p w:rsidR="004B6A98" w:rsidRPr="00BA1B52" w:rsidRDefault="004B6A98" w:rsidP="00FA0D6A">
            <w:pPr>
              <w:jc w:val="center"/>
              <w:rPr>
                <w:b/>
                <w:lang w:val="fr-CA"/>
              </w:rPr>
            </w:pPr>
          </w:p>
        </w:tc>
        <w:tc>
          <w:tcPr>
            <w:tcW w:w="6667" w:type="dxa"/>
            <w:gridSpan w:val="2"/>
            <w:vMerge/>
            <w:shd w:val="clear" w:color="auto" w:fill="FFFFFF" w:themeFill="background1"/>
          </w:tcPr>
          <w:p w:rsidR="004B6A98" w:rsidRPr="00BA1B52" w:rsidRDefault="004B6A98" w:rsidP="00A40595">
            <w:pPr>
              <w:rPr>
                <w:b/>
                <w:sz w:val="16"/>
                <w:szCs w:val="16"/>
                <w:lang w:val="fr-CA"/>
              </w:rPr>
            </w:pPr>
          </w:p>
        </w:tc>
        <w:tc>
          <w:tcPr>
            <w:tcW w:w="780" w:type="dxa"/>
            <w:gridSpan w:val="2"/>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75" w:type="dxa"/>
            <w:shd w:val="clear" w:color="auto" w:fill="FFFFFF" w:themeFill="background1"/>
          </w:tcPr>
          <w:p w:rsidR="004B6A98" w:rsidRPr="00BA1B52" w:rsidRDefault="00896786" w:rsidP="00896786">
            <w:pPr>
              <w:jc w:val="center"/>
              <w:rPr>
                <w:sz w:val="16"/>
                <w:szCs w:val="16"/>
                <w:lang w:val="fr-CA"/>
              </w:rPr>
            </w:pPr>
            <w:r>
              <w:rPr>
                <w:sz w:val="16"/>
                <w:szCs w:val="16"/>
                <w:lang w:val="fr-CA"/>
              </w:rPr>
              <w:t>MM</w:t>
            </w:r>
          </w:p>
        </w:tc>
        <w:tc>
          <w:tcPr>
            <w:tcW w:w="776"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A40595" w:rsidRPr="005E6681" w:rsidTr="008E34D1">
        <w:trPr>
          <w:trHeight w:val="839"/>
        </w:trPr>
        <w:tc>
          <w:tcPr>
            <w:tcW w:w="357" w:type="dxa"/>
            <w:vMerge/>
            <w:shd w:val="clear" w:color="auto" w:fill="FFFFFF" w:themeFill="background1"/>
            <w:vAlign w:val="center"/>
          </w:tcPr>
          <w:p w:rsidR="00A40595" w:rsidRPr="00BA1B52" w:rsidRDefault="00A40595" w:rsidP="00FA0D6A">
            <w:pPr>
              <w:jc w:val="center"/>
              <w:rPr>
                <w:b/>
                <w:lang w:val="fr-CA"/>
              </w:rPr>
            </w:pPr>
          </w:p>
        </w:tc>
        <w:tc>
          <w:tcPr>
            <w:tcW w:w="9778" w:type="dxa"/>
            <w:gridSpan w:val="7"/>
            <w:shd w:val="clear" w:color="auto" w:fill="FFFFFF" w:themeFill="background1"/>
          </w:tcPr>
          <w:p w:rsidR="00A40595" w:rsidRPr="00BA1B52" w:rsidRDefault="00FA0D6A" w:rsidP="00BD3B24">
            <w:pPr>
              <w:rPr>
                <w:sz w:val="16"/>
                <w:szCs w:val="16"/>
                <w:lang w:val="fr-CA"/>
              </w:rPr>
            </w:pPr>
            <w:r w:rsidRPr="00BA1B52">
              <w:rPr>
                <w:sz w:val="16"/>
                <w:szCs w:val="16"/>
                <w:lang w:val="fr-CA"/>
              </w:rPr>
              <w:t xml:space="preserve">C) </w:t>
            </w:r>
            <w:r w:rsidR="00DF4DDC">
              <w:rPr>
                <w:sz w:val="16"/>
                <w:szCs w:val="16"/>
                <w:lang w:val="fr-CA"/>
              </w:rPr>
              <w:t>Adresse de l’employeur ou de l’établissement scolaire (numéro et nom de la rue, numéro municipal [le cas échéant], ville, province ou État et pays)</w:t>
            </w:r>
          </w:p>
        </w:tc>
      </w:tr>
      <w:tr w:rsidR="00A40595" w:rsidRPr="00BA1B52" w:rsidTr="008E34D1">
        <w:trPr>
          <w:trHeight w:val="136"/>
        </w:trPr>
        <w:tc>
          <w:tcPr>
            <w:tcW w:w="357" w:type="dxa"/>
            <w:vMerge w:val="restart"/>
            <w:shd w:val="clear" w:color="auto" w:fill="FFFFFF" w:themeFill="background1"/>
            <w:vAlign w:val="center"/>
          </w:tcPr>
          <w:p w:rsidR="00A40595" w:rsidRPr="00BA1B52" w:rsidRDefault="00FA0D6A" w:rsidP="00FA0D6A">
            <w:pPr>
              <w:jc w:val="center"/>
              <w:rPr>
                <w:b/>
                <w:lang w:val="fr-CA"/>
              </w:rPr>
            </w:pPr>
            <w:r w:rsidRPr="00BA1B52">
              <w:rPr>
                <w:b/>
                <w:lang w:val="fr-CA"/>
              </w:rPr>
              <w:t>4</w:t>
            </w:r>
          </w:p>
        </w:tc>
        <w:tc>
          <w:tcPr>
            <w:tcW w:w="6667" w:type="dxa"/>
            <w:gridSpan w:val="2"/>
            <w:vMerge w:val="restart"/>
            <w:shd w:val="clear" w:color="auto" w:fill="FFFFFF" w:themeFill="background1"/>
          </w:tcPr>
          <w:p w:rsidR="00A40595" w:rsidRPr="00BA1B52" w:rsidRDefault="00FA0D6A" w:rsidP="00BD3B24">
            <w:pPr>
              <w:rPr>
                <w:sz w:val="16"/>
                <w:szCs w:val="16"/>
                <w:lang w:val="fr-CA"/>
              </w:rPr>
            </w:pPr>
            <w:r w:rsidRPr="00BA1B52">
              <w:rPr>
                <w:sz w:val="16"/>
                <w:szCs w:val="16"/>
                <w:lang w:val="fr-CA"/>
              </w:rPr>
              <w:t xml:space="preserve">A) </w:t>
            </w:r>
            <w:r w:rsidR="00DF4DDC">
              <w:rPr>
                <w:sz w:val="16"/>
                <w:szCs w:val="16"/>
                <w:lang w:val="fr-CA"/>
              </w:rPr>
              <w:t>Nom de l’employeur ou de l’établissement scolaire (indiquez votre statut : employé ou étudiant) – aucune initiale</w:t>
            </w:r>
            <w:r w:rsidR="00DF4DDC" w:rsidRPr="00BA1B52">
              <w:rPr>
                <w:sz w:val="16"/>
                <w:szCs w:val="16"/>
                <w:lang w:val="fr-CA"/>
              </w:rPr>
              <w:t>.</w:t>
            </w:r>
          </w:p>
        </w:tc>
        <w:tc>
          <w:tcPr>
            <w:tcW w:w="1560" w:type="dxa"/>
            <w:gridSpan w:val="3"/>
            <w:shd w:val="clear" w:color="auto" w:fill="FFFFFF" w:themeFill="background1"/>
            <w:vAlign w:val="center"/>
          </w:tcPr>
          <w:p w:rsidR="00A40595" w:rsidRPr="00BA1B52" w:rsidRDefault="00FA0D6A" w:rsidP="00DF4DDC">
            <w:pPr>
              <w:rPr>
                <w:sz w:val="16"/>
                <w:szCs w:val="16"/>
                <w:lang w:val="fr-CA"/>
              </w:rPr>
            </w:pPr>
            <w:r w:rsidRPr="00BA1B52">
              <w:rPr>
                <w:sz w:val="16"/>
                <w:szCs w:val="16"/>
                <w:lang w:val="fr-CA"/>
              </w:rPr>
              <w:t xml:space="preserve">B) </w:t>
            </w:r>
            <w:r w:rsidR="00DF4DDC">
              <w:rPr>
                <w:sz w:val="16"/>
                <w:szCs w:val="16"/>
                <w:lang w:val="fr-CA"/>
              </w:rPr>
              <w:t>De</w:t>
            </w:r>
          </w:p>
        </w:tc>
        <w:tc>
          <w:tcPr>
            <w:tcW w:w="1551" w:type="dxa"/>
            <w:gridSpan w:val="2"/>
            <w:shd w:val="clear" w:color="auto" w:fill="FFFFFF" w:themeFill="background1"/>
            <w:vAlign w:val="center"/>
          </w:tcPr>
          <w:p w:rsidR="00A40595" w:rsidRPr="00BA1B52" w:rsidRDefault="00DF4DDC" w:rsidP="00BD3B24">
            <w:pPr>
              <w:rPr>
                <w:sz w:val="16"/>
                <w:szCs w:val="16"/>
                <w:lang w:val="fr-CA"/>
              </w:rPr>
            </w:pPr>
            <w:r>
              <w:rPr>
                <w:sz w:val="16"/>
                <w:szCs w:val="16"/>
                <w:lang w:val="fr-CA"/>
              </w:rPr>
              <w:t>À</w:t>
            </w:r>
          </w:p>
        </w:tc>
      </w:tr>
      <w:tr w:rsidR="004B6A98" w:rsidRPr="00BA1B52" w:rsidTr="008E34D1">
        <w:trPr>
          <w:trHeight w:val="703"/>
        </w:trPr>
        <w:tc>
          <w:tcPr>
            <w:tcW w:w="357" w:type="dxa"/>
            <w:vMerge/>
            <w:shd w:val="clear" w:color="auto" w:fill="FFFFFF" w:themeFill="background1"/>
            <w:vAlign w:val="center"/>
          </w:tcPr>
          <w:p w:rsidR="004B6A98" w:rsidRPr="00BA1B52" w:rsidRDefault="004B6A98" w:rsidP="00FA0D6A">
            <w:pPr>
              <w:jc w:val="center"/>
              <w:rPr>
                <w:b/>
                <w:lang w:val="fr-CA"/>
              </w:rPr>
            </w:pPr>
          </w:p>
        </w:tc>
        <w:tc>
          <w:tcPr>
            <w:tcW w:w="6667" w:type="dxa"/>
            <w:gridSpan w:val="2"/>
            <w:vMerge/>
            <w:shd w:val="clear" w:color="auto" w:fill="FFFFFF" w:themeFill="background1"/>
          </w:tcPr>
          <w:p w:rsidR="004B6A98" w:rsidRPr="00BA1B52" w:rsidRDefault="004B6A98" w:rsidP="00A40595">
            <w:pPr>
              <w:rPr>
                <w:b/>
                <w:sz w:val="16"/>
                <w:szCs w:val="16"/>
                <w:lang w:val="fr-CA"/>
              </w:rPr>
            </w:pPr>
          </w:p>
        </w:tc>
        <w:tc>
          <w:tcPr>
            <w:tcW w:w="780" w:type="dxa"/>
            <w:gridSpan w:val="2"/>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8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75"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76"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A40595" w:rsidRPr="005E6681" w:rsidTr="008E34D1">
        <w:trPr>
          <w:trHeight w:val="839"/>
        </w:trPr>
        <w:tc>
          <w:tcPr>
            <w:tcW w:w="357" w:type="dxa"/>
            <w:vMerge/>
            <w:shd w:val="clear" w:color="auto" w:fill="FFFFFF" w:themeFill="background1"/>
            <w:vAlign w:val="center"/>
          </w:tcPr>
          <w:p w:rsidR="00A40595" w:rsidRPr="00BA1B52" w:rsidRDefault="00A40595" w:rsidP="00FA0D6A">
            <w:pPr>
              <w:jc w:val="center"/>
              <w:rPr>
                <w:b/>
                <w:lang w:val="fr-CA"/>
              </w:rPr>
            </w:pPr>
          </w:p>
        </w:tc>
        <w:tc>
          <w:tcPr>
            <w:tcW w:w="9778" w:type="dxa"/>
            <w:gridSpan w:val="7"/>
            <w:shd w:val="clear" w:color="auto" w:fill="FFFFFF" w:themeFill="background1"/>
          </w:tcPr>
          <w:p w:rsidR="00A40595" w:rsidRPr="00BA1B52" w:rsidRDefault="00FA0D6A" w:rsidP="00BD3B24">
            <w:pPr>
              <w:rPr>
                <w:sz w:val="16"/>
                <w:szCs w:val="16"/>
                <w:lang w:val="fr-CA"/>
              </w:rPr>
            </w:pPr>
            <w:r w:rsidRPr="00BA1B52">
              <w:rPr>
                <w:sz w:val="16"/>
                <w:szCs w:val="16"/>
                <w:lang w:val="fr-CA"/>
              </w:rPr>
              <w:t xml:space="preserve">C) </w:t>
            </w:r>
            <w:r w:rsidR="00DF4DDC">
              <w:rPr>
                <w:sz w:val="16"/>
                <w:szCs w:val="16"/>
                <w:lang w:val="fr-CA"/>
              </w:rPr>
              <w:t>Adresse de l’employeur ou de l’établissement scolaire (numéro et nom de la rue, numéro municipal [le cas échéant], ville, province ou État et pays)</w:t>
            </w:r>
          </w:p>
        </w:tc>
      </w:tr>
      <w:tr w:rsidR="00A40595" w:rsidRPr="00BA1B52" w:rsidTr="008E34D1">
        <w:trPr>
          <w:trHeight w:val="136"/>
        </w:trPr>
        <w:tc>
          <w:tcPr>
            <w:tcW w:w="357" w:type="dxa"/>
            <w:vMerge w:val="restart"/>
            <w:shd w:val="clear" w:color="auto" w:fill="FFFFFF" w:themeFill="background1"/>
            <w:vAlign w:val="center"/>
          </w:tcPr>
          <w:p w:rsidR="00A40595" w:rsidRPr="00BA1B52" w:rsidRDefault="00FA0D6A" w:rsidP="00FA0D6A">
            <w:pPr>
              <w:jc w:val="center"/>
              <w:rPr>
                <w:b/>
                <w:lang w:val="fr-CA"/>
              </w:rPr>
            </w:pPr>
            <w:r w:rsidRPr="00BA1B52">
              <w:rPr>
                <w:b/>
                <w:lang w:val="fr-CA"/>
              </w:rPr>
              <w:t>5</w:t>
            </w:r>
          </w:p>
        </w:tc>
        <w:tc>
          <w:tcPr>
            <w:tcW w:w="6667" w:type="dxa"/>
            <w:gridSpan w:val="2"/>
            <w:vMerge w:val="restart"/>
            <w:shd w:val="clear" w:color="auto" w:fill="FFFFFF" w:themeFill="background1"/>
          </w:tcPr>
          <w:p w:rsidR="00A40595" w:rsidRPr="00BA1B52" w:rsidRDefault="00FA0D6A" w:rsidP="00BD3B24">
            <w:pPr>
              <w:rPr>
                <w:sz w:val="16"/>
                <w:szCs w:val="16"/>
                <w:lang w:val="fr-CA"/>
              </w:rPr>
            </w:pPr>
            <w:r w:rsidRPr="00BA1B52">
              <w:rPr>
                <w:sz w:val="16"/>
                <w:szCs w:val="16"/>
                <w:lang w:val="fr-CA"/>
              </w:rPr>
              <w:t xml:space="preserve">A) </w:t>
            </w:r>
            <w:r w:rsidR="00DF4DDC">
              <w:rPr>
                <w:sz w:val="16"/>
                <w:szCs w:val="16"/>
                <w:lang w:val="fr-CA"/>
              </w:rPr>
              <w:t>Nom de l’employeur ou de l’établissement scolaire (indiquez votre statut : employé ou étudiant) – aucune initiale</w:t>
            </w:r>
            <w:r w:rsidR="00DF4DDC" w:rsidRPr="00BA1B52">
              <w:rPr>
                <w:sz w:val="16"/>
                <w:szCs w:val="16"/>
                <w:lang w:val="fr-CA"/>
              </w:rPr>
              <w:t>.</w:t>
            </w:r>
          </w:p>
        </w:tc>
        <w:tc>
          <w:tcPr>
            <w:tcW w:w="1560" w:type="dxa"/>
            <w:gridSpan w:val="3"/>
            <w:shd w:val="clear" w:color="auto" w:fill="FFFFFF" w:themeFill="background1"/>
            <w:vAlign w:val="center"/>
          </w:tcPr>
          <w:p w:rsidR="00A40595" w:rsidRPr="00BA1B52" w:rsidRDefault="00FA0D6A" w:rsidP="00DF4DDC">
            <w:pPr>
              <w:rPr>
                <w:sz w:val="16"/>
                <w:szCs w:val="16"/>
                <w:lang w:val="fr-CA"/>
              </w:rPr>
            </w:pPr>
            <w:r w:rsidRPr="00BA1B52">
              <w:rPr>
                <w:sz w:val="16"/>
                <w:szCs w:val="16"/>
                <w:lang w:val="fr-CA"/>
              </w:rPr>
              <w:t xml:space="preserve">B) </w:t>
            </w:r>
            <w:r w:rsidR="00DF4DDC">
              <w:rPr>
                <w:sz w:val="16"/>
                <w:szCs w:val="16"/>
                <w:lang w:val="fr-CA"/>
              </w:rPr>
              <w:t>De</w:t>
            </w:r>
          </w:p>
        </w:tc>
        <w:tc>
          <w:tcPr>
            <w:tcW w:w="1551" w:type="dxa"/>
            <w:gridSpan w:val="2"/>
            <w:shd w:val="clear" w:color="auto" w:fill="FFFFFF" w:themeFill="background1"/>
            <w:vAlign w:val="center"/>
          </w:tcPr>
          <w:p w:rsidR="00A40595" w:rsidRPr="00BA1B52" w:rsidRDefault="00DF4DDC" w:rsidP="00BD3B24">
            <w:pPr>
              <w:rPr>
                <w:sz w:val="16"/>
                <w:szCs w:val="16"/>
                <w:lang w:val="fr-CA"/>
              </w:rPr>
            </w:pPr>
            <w:r>
              <w:rPr>
                <w:sz w:val="16"/>
                <w:szCs w:val="16"/>
                <w:lang w:val="fr-CA"/>
              </w:rPr>
              <w:t>À</w:t>
            </w:r>
          </w:p>
        </w:tc>
      </w:tr>
      <w:tr w:rsidR="004B6A98" w:rsidRPr="00BA1B52" w:rsidTr="008E34D1">
        <w:trPr>
          <w:trHeight w:val="703"/>
        </w:trPr>
        <w:tc>
          <w:tcPr>
            <w:tcW w:w="357" w:type="dxa"/>
            <w:vMerge/>
            <w:shd w:val="clear" w:color="auto" w:fill="FFFFFF" w:themeFill="background1"/>
            <w:vAlign w:val="center"/>
          </w:tcPr>
          <w:p w:rsidR="004B6A98" w:rsidRPr="00BA1B52" w:rsidRDefault="004B6A98" w:rsidP="00224E36">
            <w:pPr>
              <w:rPr>
                <w:b/>
                <w:sz w:val="17"/>
                <w:szCs w:val="17"/>
                <w:lang w:val="fr-CA"/>
              </w:rPr>
            </w:pPr>
          </w:p>
        </w:tc>
        <w:tc>
          <w:tcPr>
            <w:tcW w:w="6667" w:type="dxa"/>
            <w:gridSpan w:val="2"/>
            <w:vMerge/>
            <w:shd w:val="clear" w:color="auto" w:fill="FFFFFF" w:themeFill="background1"/>
          </w:tcPr>
          <w:p w:rsidR="004B6A98" w:rsidRPr="00BA1B52" w:rsidRDefault="004B6A98" w:rsidP="00A40595">
            <w:pPr>
              <w:rPr>
                <w:b/>
                <w:sz w:val="16"/>
                <w:szCs w:val="16"/>
                <w:lang w:val="fr-CA"/>
              </w:rPr>
            </w:pPr>
          </w:p>
        </w:tc>
        <w:tc>
          <w:tcPr>
            <w:tcW w:w="780" w:type="dxa"/>
            <w:gridSpan w:val="2"/>
            <w:shd w:val="clear" w:color="auto" w:fill="FFFFFF" w:themeFill="background1"/>
          </w:tcPr>
          <w:p w:rsidR="004B6A98" w:rsidRPr="00BA1B52" w:rsidRDefault="00896786" w:rsidP="00DF4DDC">
            <w:pPr>
              <w:jc w:val="center"/>
              <w:rPr>
                <w:sz w:val="16"/>
                <w:szCs w:val="16"/>
                <w:lang w:val="fr-CA"/>
              </w:rPr>
            </w:pPr>
            <w:r>
              <w:rPr>
                <w:sz w:val="16"/>
                <w:szCs w:val="16"/>
                <w:lang w:val="fr-CA"/>
              </w:rPr>
              <w:t>MM</w:t>
            </w:r>
          </w:p>
        </w:tc>
        <w:tc>
          <w:tcPr>
            <w:tcW w:w="780"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c>
          <w:tcPr>
            <w:tcW w:w="775" w:type="dxa"/>
            <w:shd w:val="clear" w:color="auto" w:fill="FFFFFF" w:themeFill="background1"/>
          </w:tcPr>
          <w:p w:rsidR="004B6A98" w:rsidRPr="00BA1B52" w:rsidRDefault="00896786" w:rsidP="009539CC">
            <w:pPr>
              <w:jc w:val="center"/>
              <w:rPr>
                <w:sz w:val="16"/>
                <w:szCs w:val="16"/>
                <w:lang w:val="fr-CA"/>
              </w:rPr>
            </w:pPr>
            <w:r>
              <w:rPr>
                <w:sz w:val="16"/>
                <w:szCs w:val="16"/>
                <w:lang w:val="fr-CA"/>
              </w:rPr>
              <w:t>MM</w:t>
            </w:r>
          </w:p>
        </w:tc>
        <w:tc>
          <w:tcPr>
            <w:tcW w:w="776" w:type="dxa"/>
            <w:shd w:val="clear" w:color="auto" w:fill="FFFFFF" w:themeFill="background1"/>
          </w:tcPr>
          <w:p w:rsidR="004B6A98" w:rsidRPr="00BA1B52" w:rsidRDefault="00896786" w:rsidP="009539CC">
            <w:pPr>
              <w:jc w:val="center"/>
              <w:rPr>
                <w:sz w:val="16"/>
                <w:szCs w:val="16"/>
                <w:lang w:val="fr-CA"/>
              </w:rPr>
            </w:pPr>
            <w:r>
              <w:rPr>
                <w:sz w:val="16"/>
                <w:szCs w:val="16"/>
                <w:lang w:val="fr-CA"/>
              </w:rPr>
              <w:t>AAAA</w:t>
            </w:r>
          </w:p>
        </w:tc>
      </w:tr>
      <w:tr w:rsidR="00A40595" w:rsidRPr="005E6681" w:rsidTr="008E34D1">
        <w:trPr>
          <w:trHeight w:val="839"/>
        </w:trPr>
        <w:tc>
          <w:tcPr>
            <w:tcW w:w="357" w:type="dxa"/>
            <w:vMerge/>
            <w:shd w:val="clear" w:color="auto" w:fill="FFFFFF" w:themeFill="background1"/>
            <w:vAlign w:val="center"/>
          </w:tcPr>
          <w:p w:rsidR="00A40595" w:rsidRPr="00BA1B52" w:rsidRDefault="00A40595" w:rsidP="00224E36">
            <w:pPr>
              <w:rPr>
                <w:b/>
                <w:sz w:val="17"/>
                <w:szCs w:val="17"/>
                <w:lang w:val="fr-CA"/>
              </w:rPr>
            </w:pPr>
          </w:p>
        </w:tc>
        <w:tc>
          <w:tcPr>
            <w:tcW w:w="9778" w:type="dxa"/>
            <w:gridSpan w:val="7"/>
            <w:shd w:val="clear" w:color="auto" w:fill="FFFFFF" w:themeFill="background1"/>
          </w:tcPr>
          <w:p w:rsidR="00A40595" w:rsidRPr="00BA1B52" w:rsidRDefault="00FA0D6A" w:rsidP="00BD3B24">
            <w:pPr>
              <w:rPr>
                <w:sz w:val="16"/>
                <w:szCs w:val="16"/>
                <w:lang w:val="fr-CA"/>
              </w:rPr>
            </w:pPr>
            <w:r w:rsidRPr="00BA1B52">
              <w:rPr>
                <w:sz w:val="16"/>
                <w:szCs w:val="16"/>
                <w:lang w:val="fr-CA"/>
              </w:rPr>
              <w:t xml:space="preserve">C) </w:t>
            </w:r>
            <w:r w:rsidR="00DF4DDC">
              <w:rPr>
                <w:sz w:val="16"/>
                <w:szCs w:val="16"/>
                <w:lang w:val="fr-CA"/>
              </w:rPr>
              <w:t>Adresse de l’employeur ou de l’établissement scolaire (numéro et nom de la rue, numéro municipal [le cas échéant], ville, province ou État et pays)</w:t>
            </w:r>
          </w:p>
        </w:tc>
      </w:tr>
    </w:tbl>
    <w:p w:rsidR="00C4680C" w:rsidRPr="00BA1B52" w:rsidRDefault="00C4680C">
      <w:pPr>
        <w:rPr>
          <w:lang w:val="fr-CA"/>
        </w:rPr>
      </w:pPr>
    </w:p>
    <w:tbl>
      <w:tblPr>
        <w:tblStyle w:val="TableGrid"/>
        <w:tblW w:w="10135" w:type="dxa"/>
        <w:tblLook w:val="04A0" w:firstRow="1" w:lastRow="0" w:firstColumn="1" w:lastColumn="0" w:noHBand="0" w:noVBand="1"/>
      </w:tblPr>
      <w:tblGrid>
        <w:gridCol w:w="511"/>
        <w:gridCol w:w="2053"/>
        <w:gridCol w:w="3987"/>
        <w:gridCol w:w="580"/>
        <w:gridCol w:w="583"/>
        <w:gridCol w:w="629"/>
        <w:gridCol w:w="580"/>
        <w:gridCol w:w="583"/>
        <w:gridCol w:w="629"/>
      </w:tblGrid>
      <w:tr w:rsidR="008E34D1" w:rsidRPr="00BA1B52" w:rsidTr="00BD3B24">
        <w:trPr>
          <w:trHeight w:val="436"/>
        </w:trPr>
        <w:tc>
          <w:tcPr>
            <w:tcW w:w="511" w:type="dxa"/>
            <w:vAlign w:val="center"/>
          </w:tcPr>
          <w:p w:rsidR="008E34D1" w:rsidRPr="00BA1B52" w:rsidRDefault="0030583A" w:rsidP="00BD3B24">
            <w:pPr>
              <w:jc w:val="center"/>
              <w:rPr>
                <w:b/>
                <w:szCs w:val="16"/>
                <w:lang w:val="fr-CA"/>
              </w:rPr>
            </w:pPr>
            <w:r w:rsidRPr="00BA1B52">
              <w:rPr>
                <w:b/>
                <w:szCs w:val="16"/>
                <w:lang w:val="fr-CA"/>
              </w:rPr>
              <w:t>H</w:t>
            </w:r>
          </w:p>
        </w:tc>
        <w:tc>
          <w:tcPr>
            <w:tcW w:w="9624" w:type="dxa"/>
            <w:gridSpan w:val="8"/>
            <w:shd w:val="clear" w:color="auto" w:fill="000000" w:themeFill="text1"/>
            <w:vAlign w:val="center"/>
          </w:tcPr>
          <w:p w:rsidR="008E34D1" w:rsidRPr="00BA1B52" w:rsidRDefault="00DF4DDC" w:rsidP="007A68D2">
            <w:pPr>
              <w:rPr>
                <w:b/>
                <w:sz w:val="20"/>
                <w:szCs w:val="16"/>
                <w:lang w:val="fr-CA"/>
              </w:rPr>
            </w:pPr>
            <w:r>
              <w:rPr>
                <w:b/>
                <w:sz w:val="20"/>
                <w:szCs w:val="16"/>
                <w:lang w:val="fr-CA"/>
              </w:rPr>
              <w:t>VOYAGE</w:t>
            </w:r>
          </w:p>
        </w:tc>
      </w:tr>
      <w:tr w:rsidR="008E34D1" w:rsidRPr="005E6681" w:rsidTr="00BD3B24">
        <w:trPr>
          <w:trHeight w:val="436"/>
        </w:trPr>
        <w:tc>
          <w:tcPr>
            <w:tcW w:w="10135" w:type="dxa"/>
            <w:gridSpan w:val="9"/>
            <w:shd w:val="clear" w:color="auto" w:fill="FFFFFF" w:themeFill="background1"/>
            <w:vAlign w:val="center"/>
          </w:tcPr>
          <w:p w:rsidR="008E34D1" w:rsidRPr="00BA1B52" w:rsidRDefault="00DF4DDC" w:rsidP="007E7BC4">
            <w:pPr>
              <w:rPr>
                <w:b/>
                <w:sz w:val="17"/>
                <w:szCs w:val="17"/>
                <w:lang w:val="fr-CA"/>
              </w:rPr>
            </w:pPr>
            <w:r>
              <w:rPr>
                <w:b/>
                <w:sz w:val="17"/>
                <w:szCs w:val="17"/>
                <w:lang w:val="fr-CA"/>
              </w:rPr>
              <w:t>Indiquez les pays que vous avez visités au cours des cinq dernières années</w:t>
            </w:r>
            <w:r w:rsidR="00896786">
              <w:rPr>
                <w:b/>
                <w:sz w:val="17"/>
                <w:szCs w:val="17"/>
                <w:lang w:val="fr-CA"/>
              </w:rPr>
              <w:t>,</w:t>
            </w:r>
            <w:r>
              <w:rPr>
                <w:b/>
                <w:sz w:val="17"/>
                <w:szCs w:val="17"/>
                <w:lang w:val="fr-CA"/>
              </w:rPr>
              <w:t xml:space="preserve"> dans le cadre de voyages personnels ou </w:t>
            </w:r>
            <w:r w:rsidR="007E7BC4">
              <w:rPr>
                <w:b/>
                <w:sz w:val="17"/>
                <w:szCs w:val="17"/>
                <w:lang w:val="fr-CA"/>
              </w:rPr>
              <w:t>de voyages d’affaires pour un autre organisme que le gouvernement du Canada</w:t>
            </w:r>
            <w:r w:rsidR="00896786">
              <w:rPr>
                <w:b/>
                <w:sz w:val="17"/>
                <w:szCs w:val="17"/>
                <w:lang w:val="fr-CA"/>
              </w:rPr>
              <w:t>,</w:t>
            </w:r>
            <w:r w:rsidR="007E7BC4">
              <w:rPr>
                <w:b/>
                <w:sz w:val="17"/>
                <w:szCs w:val="17"/>
                <w:lang w:val="fr-CA"/>
              </w:rPr>
              <w:t xml:space="preserve"> à l’extéri</w:t>
            </w:r>
            <w:r w:rsidR="00896786">
              <w:rPr>
                <w:b/>
                <w:sz w:val="17"/>
                <w:szCs w:val="17"/>
                <w:lang w:val="fr-CA"/>
              </w:rPr>
              <w:t xml:space="preserve">eur de votre pays de résidence </w:t>
            </w:r>
            <w:r w:rsidR="007E7BC4">
              <w:rPr>
                <w:b/>
                <w:sz w:val="17"/>
                <w:szCs w:val="17"/>
                <w:lang w:val="fr-CA"/>
              </w:rPr>
              <w:t xml:space="preserve">pour une période de plus de 90 jours </w:t>
            </w:r>
          </w:p>
        </w:tc>
      </w:tr>
      <w:tr w:rsidR="00947D37" w:rsidRPr="00BA1B52" w:rsidTr="00092658">
        <w:trPr>
          <w:trHeight w:val="180"/>
        </w:trPr>
        <w:tc>
          <w:tcPr>
            <w:tcW w:w="2588" w:type="dxa"/>
            <w:gridSpan w:val="2"/>
            <w:vMerge w:val="restart"/>
            <w:shd w:val="clear" w:color="auto" w:fill="FFFFFF" w:themeFill="background1"/>
            <w:vAlign w:val="center"/>
          </w:tcPr>
          <w:p w:rsidR="00947D37" w:rsidRPr="00BA1B52" w:rsidRDefault="00DA4597" w:rsidP="00DA4597">
            <w:pPr>
              <w:jc w:val="center"/>
              <w:rPr>
                <w:b/>
                <w:sz w:val="17"/>
                <w:szCs w:val="17"/>
                <w:lang w:val="fr-CA"/>
              </w:rPr>
            </w:pPr>
            <w:r w:rsidRPr="00BA1B52">
              <w:rPr>
                <w:b/>
                <w:sz w:val="17"/>
                <w:szCs w:val="17"/>
                <w:lang w:val="fr-CA"/>
              </w:rPr>
              <w:t>Destination</w:t>
            </w:r>
          </w:p>
        </w:tc>
        <w:tc>
          <w:tcPr>
            <w:tcW w:w="4038" w:type="dxa"/>
            <w:vMerge w:val="restart"/>
            <w:shd w:val="clear" w:color="auto" w:fill="FFFFFF" w:themeFill="background1"/>
            <w:vAlign w:val="center"/>
          </w:tcPr>
          <w:p w:rsidR="00947D37" w:rsidRPr="00BA1B52" w:rsidRDefault="007E7BC4" w:rsidP="007A68D2">
            <w:pPr>
              <w:jc w:val="center"/>
              <w:rPr>
                <w:b/>
                <w:sz w:val="17"/>
                <w:szCs w:val="17"/>
                <w:lang w:val="fr-CA"/>
              </w:rPr>
            </w:pPr>
            <w:r>
              <w:rPr>
                <w:b/>
                <w:sz w:val="17"/>
                <w:szCs w:val="17"/>
                <w:lang w:val="fr-CA"/>
              </w:rPr>
              <w:t>But du voyage</w:t>
            </w:r>
          </w:p>
        </w:tc>
        <w:tc>
          <w:tcPr>
            <w:tcW w:w="1753" w:type="dxa"/>
            <w:gridSpan w:val="3"/>
            <w:shd w:val="clear" w:color="auto" w:fill="FFFFFF" w:themeFill="background1"/>
            <w:vAlign w:val="center"/>
          </w:tcPr>
          <w:p w:rsidR="00947D37" w:rsidRPr="00BA1B52" w:rsidRDefault="007E7BC4" w:rsidP="007A68D2">
            <w:pPr>
              <w:jc w:val="center"/>
              <w:rPr>
                <w:b/>
                <w:sz w:val="17"/>
                <w:szCs w:val="17"/>
                <w:lang w:val="fr-CA"/>
              </w:rPr>
            </w:pPr>
            <w:r>
              <w:rPr>
                <w:b/>
                <w:sz w:val="17"/>
                <w:szCs w:val="17"/>
                <w:lang w:val="fr-CA"/>
              </w:rPr>
              <w:t xml:space="preserve">De </w:t>
            </w:r>
          </w:p>
        </w:tc>
        <w:tc>
          <w:tcPr>
            <w:tcW w:w="1756" w:type="dxa"/>
            <w:gridSpan w:val="3"/>
            <w:shd w:val="clear" w:color="auto" w:fill="FFFFFF" w:themeFill="background1"/>
            <w:vAlign w:val="center"/>
          </w:tcPr>
          <w:p w:rsidR="00947D37" w:rsidRPr="00BA1B52" w:rsidRDefault="007E7BC4" w:rsidP="007A68D2">
            <w:pPr>
              <w:jc w:val="center"/>
              <w:rPr>
                <w:b/>
                <w:sz w:val="17"/>
                <w:szCs w:val="17"/>
                <w:lang w:val="fr-CA"/>
              </w:rPr>
            </w:pPr>
            <w:r>
              <w:rPr>
                <w:b/>
                <w:sz w:val="17"/>
                <w:szCs w:val="17"/>
                <w:lang w:val="fr-CA"/>
              </w:rPr>
              <w:t>À</w:t>
            </w:r>
          </w:p>
        </w:tc>
      </w:tr>
      <w:tr w:rsidR="004B6A98" w:rsidRPr="00BA1B52" w:rsidTr="00092658">
        <w:trPr>
          <w:trHeight w:val="540"/>
        </w:trPr>
        <w:tc>
          <w:tcPr>
            <w:tcW w:w="2588" w:type="dxa"/>
            <w:gridSpan w:val="2"/>
            <w:vMerge/>
            <w:shd w:val="clear" w:color="auto" w:fill="FFFFFF" w:themeFill="background1"/>
            <w:vAlign w:val="center"/>
          </w:tcPr>
          <w:p w:rsidR="004B6A98" w:rsidRPr="00BA1B52" w:rsidRDefault="004B6A98" w:rsidP="007A68D2">
            <w:pPr>
              <w:jc w:val="center"/>
              <w:rPr>
                <w:b/>
                <w:sz w:val="17"/>
                <w:szCs w:val="17"/>
                <w:lang w:val="fr-CA"/>
              </w:rPr>
            </w:pPr>
          </w:p>
        </w:tc>
        <w:tc>
          <w:tcPr>
            <w:tcW w:w="4038" w:type="dxa"/>
            <w:vMerge/>
            <w:shd w:val="clear" w:color="auto" w:fill="FFFFFF" w:themeFill="background1"/>
            <w:vAlign w:val="center"/>
          </w:tcPr>
          <w:p w:rsidR="004B6A98" w:rsidRPr="00BA1B52" w:rsidRDefault="004B6A98" w:rsidP="007A68D2">
            <w:pPr>
              <w:jc w:val="center"/>
              <w:rPr>
                <w:b/>
                <w:sz w:val="17"/>
                <w:szCs w:val="17"/>
                <w:lang w:val="fr-CA"/>
              </w:rPr>
            </w:pPr>
          </w:p>
        </w:tc>
        <w:tc>
          <w:tcPr>
            <w:tcW w:w="584" w:type="dxa"/>
            <w:shd w:val="clear" w:color="auto" w:fill="FFFFFF" w:themeFill="background1"/>
            <w:vAlign w:val="center"/>
          </w:tcPr>
          <w:p w:rsidR="004B6A98" w:rsidRPr="00BA1B52" w:rsidRDefault="00896786" w:rsidP="007A68D2">
            <w:pPr>
              <w:jc w:val="center"/>
              <w:rPr>
                <w:b/>
                <w:sz w:val="17"/>
                <w:szCs w:val="17"/>
                <w:lang w:val="fr-CA"/>
              </w:rPr>
            </w:pPr>
            <w:r>
              <w:rPr>
                <w:b/>
                <w:sz w:val="17"/>
                <w:szCs w:val="17"/>
                <w:lang w:val="fr-CA"/>
              </w:rPr>
              <w:t>JJ</w:t>
            </w:r>
          </w:p>
        </w:tc>
        <w:tc>
          <w:tcPr>
            <w:tcW w:w="584" w:type="dxa"/>
            <w:shd w:val="clear" w:color="auto" w:fill="FFFFFF" w:themeFill="background1"/>
            <w:vAlign w:val="center"/>
          </w:tcPr>
          <w:p w:rsidR="004B6A98" w:rsidRPr="00BA1B52" w:rsidRDefault="004B6A98" w:rsidP="007A68D2">
            <w:pPr>
              <w:jc w:val="center"/>
              <w:rPr>
                <w:b/>
                <w:sz w:val="17"/>
                <w:szCs w:val="17"/>
                <w:lang w:val="fr-CA"/>
              </w:rPr>
            </w:pPr>
            <w:r w:rsidRPr="00BA1B52">
              <w:rPr>
                <w:b/>
                <w:sz w:val="17"/>
                <w:szCs w:val="17"/>
                <w:lang w:val="fr-CA"/>
              </w:rPr>
              <w:t>MM</w:t>
            </w:r>
          </w:p>
        </w:tc>
        <w:tc>
          <w:tcPr>
            <w:tcW w:w="585" w:type="dxa"/>
            <w:shd w:val="clear" w:color="auto" w:fill="FFFFFF" w:themeFill="background1"/>
            <w:vAlign w:val="center"/>
          </w:tcPr>
          <w:p w:rsidR="004B6A98" w:rsidRPr="00BA1B52" w:rsidRDefault="00896786" w:rsidP="007A68D2">
            <w:pPr>
              <w:jc w:val="center"/>
              <w:rPr>
                <w:b/>
                <w:sz w:val="17"/>
                <w:szCs w:val="17"/>
                <w:lang w:val="fr-CA"/>
              </w:rPr>
            </w:pPr>
            <w:r>
              <w:rPr>
                <w:b/>
                <w:sz w:val="17"/>
                <w:szCs w:val="17"/>
                <w:lang w:val="fr-CA"/>
              </w:rPr>
              <w:t>AAAA</w:t>
            </w:r>
          </w:p>
        </w:tc>
        <w:tc>
          <w:tcPr>
            <w:tcW w:w="584" w:type="dxa"/>
            <w:shd w:val="clear" w:color="auto" w:fill="FFFFFF" w:themeFill="background1"/>
            <w:vAlign w:val="center"/>
          </w:tcPr>
          <w:p w:rsidR="004B6A98" w:rsidRPr="00BA1B52" w:rsidRDefault="00896786" w:rsidP="009539CC">
            <w:pPr>
              <w:jc w:val="center"/>
              <w:rPr>
                <w:b/>
                <w:sz w:val="17"/>
                <w:szCs w:val="17"/>
                <w:lang w:val="fr-CA"/>
              </w:rPr>
            </w:pPr>
            <w:r>
              <w:rPr>
                <w:b/>
                <w:sz w:val="17"/>
                <w:szCs w:val="17"/>
                <w:lang w:val="fr-CA"/>
              </w:rPr>
              <w:t>JJ</w:t>
            </w:r>
          </w:p>
        </w:tc>
        <w:tc>
          <w:tcPr>
            <w:tcW w:w="584" w:type="dxa"/>
            <w:shd w:val="clear" w:color="auto" w:fill="FFFFFF" w:themeFill="background1"/>
            <w:vAlign w:val="center"/>
          </w:tcPr>
          <w:p w:rsidR="004B6A98" w:rsidRPr="00BA1B52" w:rsidRDefault="004B6A98" w:rsidP="009539CC">
            <w:pPr>
              <w:jc w:val="center"/>
              <w:rPr>
                <w:b/>
                <w:sz w:val="17"/>
                <w:szCs w:val="17"/>
                <w:lang w:val="fr-CA"/>
              </w:rPr>
            </w:pPr>
            <w:r w:rsidRPr="00BA1B52">
              <w:rPr>
                <w:b/>
                <w:sz w:val="17"/>
                <w:szCs w:val="17"/>
                <w:lang w:val="fr-CA"/>
              </w:rPr>
              <w:t>MM</w:t>
            </w:r>
          </w:p>
        </w:tc>
        <w:tc>
          <w:tcPr>
            <w:tcW w:w="588" w:type="dxa"/>
            <w:shd w:val="clear" w:color="auto" w:fill="FFFFFF" w:themeFill="background1"/>
            <w:vAlign w:val="center"/>
          </w:tcPr>
          <w:p w:rsidR="004B6A98" w:rsidRPr="00BA1B52" w:rsidRDefault="00896786" w:rsidP="009539CC">
            <w:pPr>
              <w:jc w:val="center"/>
              <w:rPr>
                <w:b/>
                <w:sz w:val="17"/>
                <w:szCs w:val="17"/>
                <w:lang w:val="fr-CA"/>
              </w:rPr>
            </w:pPr>
            <w:r>
              <w:rPr>
                <w:b/>
                <w:sz w:val="17"/>
                <w:szCs w:val="17"/>
                <w:lang w:val="fr-CA"/>
              </w:rPr>
              <w:t>AAAA</w:t>
            </w:r>
          </w:p>
        </w:tc>
      </w:tr>
      <w:tr w:rsidR="00947D37" w:rsidRPr="00BA1B52" w:rsidTr="00092658">
        <w:trPr>
          <w:trHeight w:val="837"/>
        </w:trPr>
        <w:tc>
          <w:tcPr>
            <w:tcW w:w="2588" w:type="dxa"/>
            <w:gridSpan w:val="2"/>
            <w:shd w:val="clear" w:color="auto" w:fill="FFFFFF" w:themeFill="background1"/>
            <w:vAlign w:val="center"/>
          </w:tcPr>
          <w:p w:rsidR="00947D37" w:rsidRPr="00BA1B52" w:rsidRDefault="00947D37" w:rsidP="00BD3B24">
            <w:pPr>
              <w:rPr>
                <w:b/>
                <w:sz w:val="17"/>
                <w:szCs w:val="17"/>
                <w:lang w:val="fr-CA"/>
              </w:rPr>
            </w:pPr>
            <w:r w:rsidRPr="00BA1B52">
              <w:rPr>
                <w:b/>
                <w:sz w:val="17"/>
                <w:szCs w:val="17"/>
                <w:lang w:val="fr-CA"/>
              </w:rPr>
              <w:t>1.</w:t>
            </w:r>
          </w:p>
        </w:tc>
        <w:tc>
          <w:tcPr>
            <w:tcW w:w="4038" w:type="dxa"/>
            <w:shd w:val="clear" w:color="auto" w:fill="FFFFFF" w:themeFill="background1"/>
            <w:vAlign w:val="center"/>
          </w:tcPr>
          <w:p w:rsidR="00947D37" w:rsidRPr="00BA1B52" w:rsidRDefault="00947D37" w:rsidP="00BD3B24">
            <w:pPr>
              <w:rPr>
                <w:b/>
                <w:sz w:val="17"/>
                <w:szCs w:val="17"/>
                <w:lang w:val="fr-CA"/>
              </w:rPr>
            </w:pPr>
          </w:p>
        </w:tc>
        <w:tc>
          <w:tcPr>
            <w:tcW w:w="1753" w:type="dxa"/>
            <w:gridSpan w:val="3"/>
            <w:shd w:val="clear" w:color="auto" w:fill="FFFFFF" w:themeFill="background1"/>
            <w:vAlign w:val="center"/>
          </w:tcPr>
          <w:p w:rsidR="00947D37" w:rsidRPr="00BA1B52" w:rsidRDefault="00947D37" w:rsidP="00BD3B24">
            <w:pPr>
              <w:rPr>
                <w:b/>
                <w:sz w:val="17"/>
                <w:szCs w:val="17"/>
                <w:lang w:val="fr-CA"/>
              </w:rPr>
            </w:pPr>
          </w:p>
        </w:tc>
        <w:tc>
          <w:tcPr>
            <w:tcW w:w="1756" w:type="dxa"/>
            <w:gridSpan w:val="3"/>
            <w:shd w:val="clear" w:color="auto" w:fill="FFFFFF" w:themeFill="background1"/>
            <w:vAlign w:val="center"/>
          </w:tcPr>
          <w:p w:rsidR="00947D37" w:rsidRPr="00BA1B52" w:rsidRDefault="00947D37" w:rsidP="00BD3B24">
            <w:pPr>
              <w:rPr>
                <w:b/>
                <w:sz w:val="17"/>
                <w:szCs w:val="17"/>
                <w:lang w:val="fr-CA"/>
              </w:rPr>
            </w:pPr>
          </w:p>
        </w:tc>
      </w:tr>
      <w:tr w:rsidR="00947D37" w:rsidRPr="00BA1B52" w:rsidTr="00092658">
        <w:trPr>
          <w:trHeight w:val="837"/>
        </w:trPr>
        <w:tc>
          <w:tcPr>
            <w:tcW w:w="2588" w:type="dxa"/>
            <w:gridSpan w:val="2"/>
            <w:shd w:val="clear" w:color="auto" w:fill="FFFFFF" w:themeFill="background1"/>
            <w:vAlign w:val="center"/>
          </w:tcPr>
          <w:p w:rsidR="00947D37" w:rsidRPr="00BA1B52" w:rsidRDefault="00947D37" w:rsidP="00BD3B24">
            <w:pPr>
              <w:rPr>
                <w:b/>
                <w:sz w:val="17"/>
                <w:szCs w:val="17"/>
                <w:lang w:val="fr-CA"/>
              </w:rPr>
            </w:pPr>
            <w:r w:rsidRPr="00BA1B52">
              <w:rPr>
                <w:b/>
                <w:sz w:val="17"/>
                <w:szCs w:val="17"/>
                <w:lang w:val="fr-CA"/>
              </w:rPr>
              <w:lastRenderedPageBreak/>
              <w:t>2.</w:t>
            </w:r>
          </w:p>
        </w:tc>
        <w:tc>
          <w:tcPr>
            <w:tcW w:w="4038" w:type="dxa"/>
            <w:shd w:val="clear" w:color="auto" w:fill="FFFFFF" w:themeFill="background1"/>
            <w:vAlign w:val="center"/>
          </w:tcPr>
          <w:p w:rsidR="00947D37" w:rsidRPr="00BA1B52" w:rsidRDefault="00947D37" w:rsidP="00BD3B24">
            <w:pPr>
              <w:rPr>
                <w:b/>
                <w:sz w:val="17"/>
                <w:szCs w:val="17"/>
                <w:lang w:val="fr-CA"/>
              </w:rPr>
            </w:pPr>
          </w:p>
        </w:tc>
        <w:tc>
          <w:tcPr>
            <w:tcW w:w="1753" w:type="dxa"/>
            <w:gridSpan w:val="3"/>
            <w:shd w:val="clear" w:color="auto" w:fill="FFFFFF" w:themeFill="background1"/>
            <w:vAlign w:val="center"/>
          </w:tcPr>
          <w:p w:rsidR="00947D37" w:rsidRPr="00BA1B52" w:rsidRDefault="00947D37" w:rsidP="00BD3B24">
            <w:pPr>
              <w:rPr>
                <w:b/>
                <w:sz w:val="17"/>
                <w:szCs w:val="17"/>
                <w:lang w:val="fr-CA"/>
              </w:rPr>
            </w:pPr>
          </w:p>
        </w:tc>
        <w:tc>
          <w:tcPr>
            <w:tcW w:w="1756" w:type="dxa"/>
            <w:gridSpan w:val="3"/>
            <w:shd w:val="clear" w:color="auto" w:fill="FFFFFF" w:themeFill="background1"/>
            <w:vAlign w:val="center"/>
          </w:tcPr>
          <w:p w:rsidR="00947D37" w:rsidRPr="00BA1B52" w:rsidRDefault="00947D37" w:rsidP="00BD3B24">
            <w:pPr>
              <w:rPr>
                <w:b/>
                <w:sz w:val="17"/>
                <w:szCs w:val="17"/>
                <w:lang w:val="fr-CA"/>
              </w:rPr>
            </w:pPr>
          </w:p>
        </w:tc>
      </w:tr>
      <w:tr w:rsidR="00947D37" w:rsidRPr="00BA1B52" w:rsidTr="00092658">
        <w:trPr>
          <w:trHeight w:val="837"/>
        </w:trPr>
        <w:tc>
          <w:tcPr>
            <w:tcW w:w="2588" w:type="dxa"/>
            <w:gridSpan w:val="2"/>
            <w:shd w:val="clear" w:color="auto" w:fill="FFFFFF" w:themeFill="background1"/>
            <w:vAlign w:val="center"/>
          </w:tcPr>
          <w:p w:rsidR="00947D37" w:rsidRPr="00BA1B52" w:rsidRDefault="00947D37" w:rsidP="00BD3B24">
            <w:pPr>
              <w:rPr>
                <w:b/>
                <w:sz w:val="17"/>
                <w:szCs w:val="17"/>
                <w:lang w:val="fr-CA"/>
              </w:rPr>
            </w:pPr>
            <w:r w:rsidRPr="00BA1B52">
              <w:rPr>
                <w:b/>
                <w:sz w:val="17"/>
                <w:szCs w:val="17"/>
                <w:lang w:val="fr-CA"/>
              </w:rPr>
              <w:t>3.</w:t>
            </w:r>
          </w:p>
        </w:tc>
        <w:tc>
          <w:tcPr>
            <w:tcW w:w="4038" w:type="dxa"/>
            <w:shd w:val="clear" w:color="auto" w:fill="FFFFFF" w:themeFill="background1"/>
            <w:vAlign w:val="center"/>
          </w:tcPr>
          <w:p w:rsidR="00947D37" w:rsidRPr="00BA1B52" w:rsidRDefault="00947D37" w:rsidP="00BD3B24">
            <w:pPr>
              <w:rPr>
                <w:b/>
                <w:sz w:val="17"/>
                <w:szCs w:val="17"/>
                <w:lang w:val="fr-CA"/>
              </w:rPr>
            </w:pPr>
          </w:p>
        </w:tc>
        <w:tc>
          <w:tcPr>
            <w:tcW w:w="1753" w:type="dxa"/>
            <w:gridSpan w:val="3"/>
            <w:shd w:val="clear" w:color="auto" w:fill="FFFFFF" w:themeFill="background1"/>
            <w:vAlign w:val="center"/>
          </w:tcPr>
          <w:p w:rsidR="00947D37" w:rsidRPr="00BA1B52" w:rsidRDefault="00947D37" w:rsidP="00BD3B24">
            <w:pPr>
              <w:rPr>
                <w:b/>
                <w:sz w:val="17"/>
                <w:szCs w:val="17"/>
                <w:lang w:val="fr-CA"/>
              </w:rPr>
            </w:pPr>
          </w:p>
        </w:tc>
        <w:tc>
          <w:tcPr>
            <w:tcW w:w="1756" w:type="dxa"/>
            <w:gridSpan w:val="3"/>
            <w:shd w:val="clear" w:color="auto" w:fill="FFFFFF" w:themeFill="background1"/>
            <w:vAlign w:val="center"/>
          </w:tcPr>
          <w:p w:rsidR="00947D37" w:rsidRPr="00BA1B52" w:rsidRDefault="00947D37" w:rsidP="00BD3B24">
            <w:pPr>
              <w:rPr>
                <w:b/>
                <w:sz w:val="17"/>
                <w:szCs w:val="17"/>
                <w:lang w:val="fr-CA"/>
              </w:rPr>
            </w:pPr>
          </w:p>
        </w:tc>
      </w:tr>
      <w:tr w:rsidR="00947D37" w:rsidRPr="00BA1B52" w:rsidTr="00092658">
        <w:trPr>
          <w:trHeight w:val="837"/>
        </w:trPr>
        <w:tc>
          <w:tcPr>
            <w:tcW w:w="2588" w:type="dxa"/>
            <w:gridSpan w:val="2"/>
            <w:shd w:val="clear" w:color="auto" w:fill="FFFFFF" w:themeFill="background1"/>
            <w:vAlign w:val="center"/>
          </w:tcPr>
          <w:p w:rsidR="00947D37" w:rsidRPr="00BA1B52" w:rsidRDefault="00947D37" w:rsidP="00BD3B24">
            <w:pPr>
              <w:rPr>
                <w:b/>
                <w:sz w:val="17"/>
                <w:szCs w:val="17"/>
                <w:lang w:val="fr-CA"/>
              </w:rPr>
            </w:pPr>
            <w:r w:rsidRPr="00BA1B52">
              <w:rPr>
                <w:b/>
                <w:sz w:val="17"/>
                <w:szCs w:val="17"/>
                <w:lang w:val="fr-CA"/>
              </w:rPr>
              <w:t>4.</w:t>
            </w:r>
          </w:p>
        </w:tc>
        <w:tc>
          <w:tcPr>
            <w:tcW w:w="4038" w:type="dxa"/>
            <w:shd w:val="clear" w:color="auto" w:fill="FFFFFF" w:themeFill="background1"/>
            <w:vAlign w:val="center"/>
          </w:tcPr>
          <w:p w:rsidR="00947D37" w:rsidRPr="00BA1B52" w:rsidRDefault="00947D37" w:rsidP="00BD3B24">
            <w:pPr>
              <w:rPr>
                <w:b/>
                <w:sz w:val="17"/>
                <w:szCs w:val="17"/>
                <w:lang w:val="fr-CA"/>
              </w:rPr>
            </w:pPr>
          </w:p>
        </w:tc>
        <w:tc>
          <w:tcPr>
            <w:tcW w:w="1753" w:type="dxa"/>
            <w:gridSpan w:val="3"/>
            <w:shd w:val="clear" w:color="auto" w:fill="FFFFFF" w:themeFill="background1"/>
            <w:vAlign w:val="center"/>
          </w:tcPr>
          <w:p w:rsidR="00947D37" w:rsidRPr="00BA1B52" w:rsidRDefault="00947D37" w:rsidP="00BD3B24">
            <w:pPr>
              <w:rPr>
                <w:b/>
                <w:sz w:val="17"/>
                <w:szCs w:val="17"/>
                <w:lang w:val="fr-CA"/>
              </w:rPr>
            </w:pPr>
          </w:p>
        </w:tc>
        <w:tc>
          <w:tcPr>
            <w:tcW w:w="1756" w:type="dxa"/>
            <w:gridSpan w:val="3"/>
            <w:shd w:val="clear" w:color="auto" w:fill="FFFFFF" w:themeFill="background1"/>
            <w:vAlign w:val="center"/>
          </w:tcPr>
          <w:p w:rsidR="00947D37" w:rsidRPr="00BA1B52" w:rsidRDefault="00947D37" w:rsidP="00BD3B24">
            <w:pPr>
              <w:rPr>
                <w:b/>
                <w:sz w:val="17"/>
                <w:szCs w:val="17"/>
                <w:lang w:val="fr-CA"/>
              </w:rPr>
            </w:pPr>
          </w:p>
        </w:tc>
      </w:tr>
      <w:tr w:rsidR="00947D37" w:rsidRPr="00BA1B52" w:rsidTr="00092658">
        <w:trPr>
          <w:trHeight w:val="837"/>
        </w:trPr>
        <w:tc>
          <w:tcPr>
            <w:tcW w:w="2588" w:type="dxa"/>
            <w:gridSpan w:val="2"/>
            <w:shd w:val="clear" w:color="auto" w:fill="FFFFFF" w:themeFill="background1"/>
            <w:vAlign w:val="center"/>
          </w:tcPr>
          <w:p w:rsidR="00947D37" w:rsidRPr="00BA1B52" w:rsidRDefault="00947D37" w:rsidP="00BD3B24">
            <w:pPr>
              <w:rPr>
                <w:b/>
                <w:sz w:val="17"/>
                <w:szCs w:val="17"/>
                <w:lang w:val="fr-CA"/>
              </w:rPr>
            </w:pPr>
            <w:r w:rsidRPr="00BA1B52">
              <w:rPr>
                <w:b/>
                <w:sz w:val="17"/>
                <w:szCs w:val="17"/>
                <w:lang w:val="fr-CA"/>
              </w:rPr>
              <w:t xml:space="preserve">5. </w:t>
            </w:r>
          </w:p>
        </w:tc>
        <w:tc>
          <w:tcPr>
            <w:tcW w:w="4038" w:type="dxa"/>
            <w:shd w:val="clear" w:color="auto" w:fill="FFFFFF" w:themeFill="background1"/>
            <w:vAlign w:val="center"/>
          </w:tcPr>
          <w:p w:rsidR="00947D37" w:rsidRPr="00BA1B52" w:rsidRDefault="00947D37" w:rsidP="00BD3B24">
            <w:pPr>
              <w:rPr>
                <w:b/>
                <w:sz w:val="17"/>
                <w:szCs w:val="17"/>
                <w:lang w:val="fr-CA"/>
              </w:rPr>
            </w:pPr>
          </w:p>
        </w:tc>
        <w:tc>
          <w:tcPr>
            <w:tcW w:w="1753" w:type="dxa"/>
            <w:gridSpan w:val="3"/>
            <w:shd w:val="clear" w:color="auto" w:fill="FFFFFF" w:themeFill="background1"/>
            <w:vAlign w:val="center"/>
          </w:tcPr>
          <w:p w:rsidR="00947D37" w:rsidRPr="00BA1B52" w:rsidRDefault="00947D37" w:rsidP="00BD3B24">
            <w:pPr>
              <w:rPr>
                <w:b/>
                <w:sz w:val="17"/>
                <w:szCs w:val="17"/>
                <w:lang w:val="fr-CA"/>
              </w:rPr>
            </w:pPr>
          </w:p>
        </w:tc>
        <w:tc>
          <w:tcPr>
            <w:tcW w:w="1756" w:type="dxa"/>
            <w:gridSpan w:val="3"/>
            <w:shd w:val="clear" w:color="auto" w:fill="FFFFFF" w:themeFill="background1"/>
            <w:vAlign w:val="center"/>
          </w:tcPr>
          <w:p w:rsidR="00947D37" w:rsidRPr="00BA1B52" w:rsidRDefault="00947D37" w:rsidP="00BD3B24">
            <w:pPr>
              <w:rPr>
                <w:b/>
                <w:sz w:val="17"/>
                <w:szCs w:val="17"/>
                <w:lang w:val="fr-CA"/>
              </w:rPr>
            </w:pPr>
          </w:p>
        </w:tc>
      </w:tr>
    </w:tbl>
    <w:p w:rsidR="008E34D1" w:rsidRPr="00BA1B52" w:rsidRDefault="008E34D1">
      <w:pPr>
        <w:rPr>
          <w:lang w:val="fr-CA"/>
        </w:rPr>
      </w:pPr>
    </w:p>
    <w:tbl>
      <w:tblPr>
        <w:tblStyle w:val="TableGrid"/>
        <w:tblW w:w="10135" w:type="dxa"/>
        <w:tblLook w:val="04A0" w:firstRow="1" w:lastRow="0" w:firstColumn="1" w:lastColumn="0" w:noHBand="0" w:noVBand="1"/>
      </w:tblPr>
      <w:tblGrid>
        <w:gridCol w:w="511"/>
        <w:gridCol w:w="9624"/>
      </w:tblGrid>
      <w:tr w:rsidR="00696E95" w:rsidRPr="00BA1B52" w:rsidTr="00696E95">
        <w:trPr>
          <w:trHeight w:val="436"/>
        </w:trPr>
        <w:tc>
          <w:tcPr>
            <w:tcW w:w="511" w:type="dxa"/>
            <w:vAlign w:val="center"/>
          </w:tcPr>
          <w:p w:rsidR="00696E95" w:rsidRPr="00BA1B52" w:rsidRDefault="0030583A" w:rsidP="00BD3B24">
            <w:pPr>
              <w:jc w:val="center"/>
              <w:rPr>
                <w:b/>
                <w:szCs w:val="16"/>
                <w:lang w:val="fr-CA"/>
              </w:rPr>
            </w:pPr>
            <w:r w:rsidRPr="00BA1B52">
              <w:rPr>
                <w:b/>
                <w:szCs w:val="16"/>
                <w:lang w:val="fr-CA"/>
              </w:rPr>
              <w:t>I</w:t>
            </w:r>
          </w:p>
        </w:tc>
        <w:tc>
          <w:tcPr>
            <w:tcW w:w="9624" w:type="dxa"/>
            <w:shd w:val="clear" w:color="auto" w:fill="000000" w:themeFill="text1"/>
            <w:vAlign w:val="center"/>
          </w:tcPr>
          <w:p w:rsidR="00696E95" w:rsidRPr="00BA1B52" w:rsidRDefault="007E7BC4" w:rsidP="00BD3B24">
            <w:pPr>
              <w:rPr>
                <w:b/>
                <w:sz w:val="20"/>
                <w:szCs w:val="16"/>
                <w:lang w:val="fr-CA"/>
              </w:rPr>
            </w:pPr>
            <w:r>
              <w:rPr>
                <w:b/>
                <w:sz w:val="20"/>
                <w:szCs w:val="16"/>
                <w:lang w:val="fr-CA"/>
              </w:rPr>
              <w:t>CONSENTEMENT ET ATTESTATION</w:t>
            </w:r>
          </w:p>
        </w:tc>
      </w:tr>
      <w:tr w:rsidR="00696E95" w:rsidRPr="005E6681" w:rsidTr="00696E95">
        <w:trPr>
          <w:trHeight w:val="436"/>
        </w:trPr>
        <w:tc>
          <w:tcPr>
            <w:tcW w:w="10135" w:type="dxa"/>
            <w:gridSpan w:val="2"/>
            <w:shd w:val="clear" w:color="auto" w:fill="FFFFFF" w:themeFill="background1"/>
            <w:vAlign w:val="center"/>
          </w:tcPr>
          <w:p w:rsidR="00696E95" w:rsidRPr="00BA1B52" w:rsidRDefault="00C758CC" w:rsidP="00C758CC">
            <w:pPr>
              <w:pStyle w:val="Default"/>
              <w:rPr>
                <w:rFonts w:asciiTheme="minorHAnsi" w:hAnsiTheme="minorHAnsi" w:cstheme="minorHAnsi"/>
                <w:b/>
                <w:sz w:val="16"/>
                <w:szCs w:val="16"/>
                <w:lang w:val="fr-CA"/>
              </w:rPr>
            </w:pPr>
            <w:r>
              <w:rPr>
                <w:rFonts w:asciiTheme="minorHAnsi" w:hAnsiTheme="minorHAnsi" w:cstheme="minorHAnsi"/>
                <w:b/>
                <w:sz w:val="16"/>
                <w:szCs w:val="16"/>
                <w:lang w:val="fr-CA"/>
              </w:rPr>
              <w:t>Le fait de fournir sciemment des renseignements faux ou trompeurs dans la présente demande peut entraîner le refus ou l’annulation de l’habilitation de sécurité émise aux termes de la LAPHT</w:t>
            </w:r>
            <w:r w:rsidR="00896786">
              <w:rPr>
                <w:rFonts w:asciiTheme="minorHAnsi" w:hAnsiTheme="minorHAnsi" w:cstheme="minorHAnsi"/>
                <w:b/>
                <w:sz w:val="16"/>
                <w:szCs w:val="16"/>
                <w:lang w:val="fr-CA"/>
              </w:rPr>
              <w:t>.</w:t>
            </w:r>
            <w:r>
              <w:rPr>
                <w:rFonts w:asciiTheme="minorHAnsi" w:hAnsiTheme="minorHAnsi" w:cstheme="minorHAnsi"/>
                <w:b/>
                <w:sz w:val="16"/>
                <w:szCs w:val="16"/>
                <w:lang w:val="fr-CA"/>
              </w:rPr>
              <w:t xml:space="preserve"> </w:t>
            </w:r>
          </w:p>
        </w:tc>
      </w:tr>
      <w:tr w:rsidR="00696E95" w:rsidRPr="005E6681" w:rsidTr="00ED0C62">
        <w:trPr>
          <w:trHeight w:val="945"/>
        </w:trPr>
        <w:tc>
          <w:tcPr>
            <w:tcW w:w="10135" w:type="dxa"/>
            <w:gridSpan w:val="2"/>
            <w:shd w:val="clear" w:color="auto" w:fill="FFFFFF" w:themeFill="background1"/>
            <w:vAlign w:val="center"/>
          </w:tcPr>
          <w:p w:rsidR="004916D6" w:rsidRPr="00BA1B52" w:rsidRDefault="004916D6" w:rsidP="004916D6">
            <w:pPr>
              <w:pStyle w:val="CommentText"/>
              <w:rPr>
                <w:rFonts w:cstheme="minorHAnsi"/>
                <w:sz w:val="16"/>
                <w:szCs w:val="16"/>
                <w:lang w:val="fr-CA"/>
              </w:rPr>
            </w:pPr>
          </w:p>
          <w:p w:rsidR="004916D6" w:rsidRPr="00BA1B52" w:rsidRDefault="00C758CC" w:rsidP="004916D6">
            <w:pPr>
              <w:pStyle w:val="CommentText"/>
              <w:rPr>
                <w:rFonts w:cstheme="minorHAnsi"/>
                <w:sz w:val="16"/>
                <w:szCs w:val="16"/>
                <w:lang w:val="fr-CA"/>
              </w:rPr>
            </w:pPr>
            <w:r>
              <w:rPr>
                <w:rFonts w:cstheme="minorHAnsi"/>
                <w:sz w:val="16"/>
                <w:szCs w:val="16"/>
                <w:lang w:val="fr-CA"/>
              </w:rPr>
              <w:t>Afin d’obtenir une habilitation de sécurité émise aux termes de la LAPHT</w:t>
            </w:r>
            <w:r w:rsidR="004916D6" w:rsidRPr="00BA1B52">
              <w:rPr>
                <w:rFonts w:cstheme="minorHAnsi"/>
                <w:sz w:val="16"/>
                <w:szCs w:val="16"/>
                <w:lang w:val="fr-CA"/>
              </w:rPr>
              <w:t xml:space="preserve">, </w:t>
            </w:r>
            <w:r>
              <w:rPr>
                <w:rFonts w:cstheme="minorHAnsi"/>
                <w:sz w:val="16"/>
                <w:szCs w:val="16"/>
                <w:lang w:val="fr-CA"/>
              </w:rPr>
              <w:t xml:space="preserve">je consens à ce que l’Agence de la santé publique du Canada (ASPC) et Santé Canada divulgue tous les renseignements que je fournis dans la présente demande à la Gendarmerie royale du Canada (GRC), au Service canadien du renseignement de sécurité (SCRS) et à tous organismes d’application de la loi, comme un service de police canadien. Mes renseignements peuvent également être divulgués à d’autres ministères fédéraux, à des gouvernements et des organismes d’application de la loi d’États étrangers, à des agences d’évaluation du crédit (p. ex. </w:t>
            </w:r>
            <w:proofErr w:type="spellStart"/>
            <w:r>
              <w:rPr>
                <w:rFonts w:cstheme="minorHAnsi"/>
                <w:sz w:val="16"/>
                <w:szCs w:val="16"/>
                <w:lang w:val="fr-CA"/>
              </w:rPr>
              <w:t>Equifax</w:t>
            </w:r>
            <w:proofErr w:type="spellEnd"/>
            <w:r>
              <w:rPr>
                <w:rFonts w:cstheme="minorHAnsi"/>
                <w:sz w:val="16"/>
                <w:szCs w:val="16"/>
                <w:lang w:val="fr-CA"/>
              </w:rPr>
              <w:t xml:space="preserve">), à des établissements d’enseignement et à d’anciens ou d’actuels propriétaires ou employeurs afin de confirmer que les renseignements que j’ai </w:t>
            </w:r>
            <w:r w:rsidR="00896786">
              <w:rPr>
                <w:rFonts w:cstheme="minorHAnsi"/>
                <w:sz w:val="16"/>
                <w:szCs w:val="16"/>
                <w:lang w:val="fr-CA"/>
              </w:rPr>
              <w:t>fournis</w:t>
            </w:r>
            <w:r>
              <w:rPr>
                <w:rFonts w:cstheme="minorHAnsi"/>
                <w:sz w:val="16"/>
                <w:szCs w:val="16"/>
                <w:lang w:val="fr-CA"/>
              </w:rPr>
              <w:t xml:space="preserve"> dans ma demande d’habilitation de sécurité émise aux termes de la LAPHT sont exacts. Sans limiter le caractère général de ce qui précède</w:t>
            </w:r>
            <w:r w:rsidR="004916D6" w:rsidRPr="00BA1B52">
              <w:rPr>
                <w:rFonts w:cstheme="minorHAnsi"/>
                <w:sz w:val="16"/>
                <w:szCs w:val="16"/>
                <w:lang w:val="fr-CA"/>
              </w:rPr>
              <w:t xml:space="preserve">, </w:t>
            </w:r>
            <w:r>
              <w:rPr>
                <w:rFonts w:cstheme="minorHAnsi"/>
                <w:sz w:val="16"/>
                <w:szCs w:val="16"/>
                <w:lang w:val="fr-CA"/>
              </w:rPr>
              <w:t xml:space="preserve">cela comprend les renseignements sur ma date de naissance, ma scolarité, mes anciens lieux de résidence, mes antécédents professionnels et mon statut d’immigrants et de citoyen au Canada. Je consens également à ce que mes empreintes digitales ainsi que mon image faciale soient </w:t>
            </w:r>
            <w:r w:rsidR="00896786">
              <w:rPr>
                <w:rFonts w:cstheme="minorHAnsi"/>
                <w:sz w:val="16"/>
                <w:szCs w:val="16"/>
                <w:lang w:val="fr-CA"/>
              </w:rPr>
              <w:t>divulguées</w:t>
            </w:r>
            <w:r>
              <w:rPr>
                <w:rFonts w:cstheme="minorHAnsi"/>
                <w:sz w:val="16"/>
                <w:szCs w:val="16"/>
                <w:lang w:val="fr-CA"/>
              </w:rPr>
              <w:t xml:space="preserve"> et </w:t>
            </w:r>
            <w:r w:rsidR="00896786">
              <w:rPr>
                <w:rFonts w:cstheme="minorHAnsi"/>
                <w:sz w:val="16"/>
                <w:szCs w:val="16"/>
                <w:lang w:val="fr-CA"/>
              </w:rPr>
              <w:t>utilisées</w:t>
            </w:r>
            <w:r>
              <w:rPr>
                <w:rFonts w:cstheme="minorHAnsi"/>
                <w:sz w:val="16"/>
                <w:szCs w:val="16"/>
                <w:lang w:val="fr-CA"/>
              </w:rPr>
              <w:t xml:space="preserve"> aux fins d’identification</w:t>
            </w:r>
            <w:r w:rsidR="004916D6" w:rsidRPr="00BA1B52">
              <w:rPr>
                <w:rFonts w:cstheme="minorHAnsi"/>
                <w:sz w:val="16"/>
                <w:szCs w:val="16"/>
                <w:lang w:val="fr-CA"/>
              </w:rPr>
              <w:t>.</w:t>
            </w:r>
          </w:p>
          <w:p w:rsidR="004916D6" w:rsidRPr="00BA1B52" w:rsidRDefault="004916D6" w:rsidP="004916D6">
            <w:pPr>
              <w:pStyle w:val="CommentText"/>
              <w:rPr>
                <w:rFonts w:cstheme="minorHAnsi"/>
                <w:sz w:val="16"/>
                <w:szCs w:val="16"/>
                <w:lang w:val="fr-CA"/>
              </w:rPr>
            </w:pPr>
          </w:p>
          <w:p w:rsidR="004916D6" w:rsidRPr="00BA1B52" w:rsidRDefault="00C758CC" w:rsidP="004916D6">
            <w:pPr>
              <w:pStyle w:val="CommentText"/>
              <w:rPr>
                <w:rFonts w:cstheme="minorHAnsi"/>
                <w:sz w:val="16"/>
                <w:szCs w:val="16"/>
                <w:lang w:val="fr-CA"/>
              </w:rPr>
            </w:pPr>
            <w:r>
              <w:rPr>
                <w:rFonts w:cstheme="minorHAnsi"/>
                <w:sz w:val="16"/>
                <w:szCs w:val="16"/>
                <w:lang w:val="fr-CA"/>
              </w:rPr>
              <w:t xml:space="preserve">J’autorise également l’ASPC et Santé Canada </w:t>
            </w:r>
            <w:r w:rsidR="00282EAD">
              <w:rPr>
                <w:rFonts w:cstheme="minorHAnsi"/>
                <w:sz w:val="16"/>
                <w:szCs w:val="16"/>
                <w:lang w:val="fr-CA"/>
              </w:rPr>
              <w:t xml:space="preserve">à obtenir, à vérifier, à évaluer, à recueillir et à conserver toute information relative à la présente demande, y compris les casiers judiciaires et n’importe quels renseignements que comportent des dossiers d’exécution de la loi, notamment les renseignements recueillis dans le cadre de l’application de la loi, des renseignements relatifs à mon statut d’immigrant et de citoyen ainsi que toute information qui facilitera une évaluation de sécurité. </w:t>
            </w:r>
          </w:p>
          <w:p w:rsidR="004916D6" w:rsidRPr="00BA1B52" w:rsidRDefault="004916D6" w:rsidP="004916D6">
            <w:pPr>
              <w:pStyle w:val="CommentText"/>
              <w:rPr>
                <w:rFonts w:cstheme="minorHAnsi"/>
                <w:sz w:val="16"/>
                <w:szCs w:val="16"/>
                <w:lang w:val="fr-CA"/>
              </w:rPr>
            </w:pPr>
          </w:p>
          <w:p w:rsidR="004916D6" w:rsidRPr="00BA1B52" w:rsidRDefault="00282EAD" w:rsidP="004916D6">
            <w:pPr>
              <w:pStyle w:val="CommentText"/>
              <w:rPr>
                <w:rFonts w:cstheme="minorHAnsi"/>
                <w:sz w:val="16"/>
                <w:szCs w:val="16"/>
                <w:lang w:val="fr-CA"/>
              </w:rPr>
            </w:pPr>
            <w:r>
              <w:rPr>
                <w:rFonts w:cstheme="minorHAnsi"/>
                <w:sz w:val="16"/>
                <w:szCs w:val="16"/>
                <w:lang w:val="fr-CA"/>
              </w:rPr>
              <w:t xml:space="preserve">De plus, j’autorise tout organisme d’application de la loi canadien ou étranger, comme les services de police canadiens et étrangers, ou toute personne ou organisation, qu’elle soit publique, parapublique, privée ou gouvernementale, à vérifier et à divulguer à Santé Canada, à l’ASPC, au SCRS ou à la GRC tous mes antécédents criminels, inculpations, ordonnances des tribunaux et renseignements contenus dans tous dossiers et bases de données accessibles dont il est responsable. Je comprends que ce consentement permet également à tout organisme d’application de la loi canadien ou étranger, comme les services de police canadiens ou étrangers, ou toute personne ou organisation publique, parapublique, privée ou gouvernementale </w:t>
            </w:r>
            <w:r w:rsidR="00896786">
              <w:rPr>
                <w:rFonts w:cstheme="minorHAnsi"/>
                <w:sz w:val="16"/>
                <w:szCs w:val="16"/>
                <w:lang w:val="fr-CA"/>
              </w:rPr>
              <w:t>de</w:t>
            </w:r>
            <w:r>
              <w:rPr>
                <w:rFonts w:cstheme="minorHAnsi"/>
                <w:sz w:val="16"/>
                <w:szCs w:val="16"/>
                <w:lang w:val="fr-CA"/>
              </w:rPr>
              <w:t xml:space="preserve"> divulguer à Santé Canada, à l’ASPC, au SCRS ou à la GRC </w:t>
            </w:r>
            <w:r w:rsidR="00896786">
              <w:rPr>
                <w:rFonts w:cstheme="minorHAnsi"/>
                <w:sz w:val="16"/>
                <w:szCs w:val="16"/>
                <w:lang w:val="fr-CA"/>
              </w:rPr>
              <w:t>les renseignements</w:t>
            </w:r>
            <w:r>
              <w:rPr>
                <w:rFonts w:cstheme="minorHAnsi"/>
                <w:sz w:val="16"/>
                <w:szCs w:val="16"/>
                <w:lang w:val="fr-CA"/>
              </w:rPr>
              <w:t xml:space="preserve"> </w:t>
            </w:r>
            <w:r w:rsidR="008D04B2">
              <w:rPr>
                <w:rFonts w:cstheme="minorHAnsi"/>
                <w:sz w:val="16"/>
                <w:szCs w:val="16"/>
                <w:lang w:val="fr-CA"/>
              </w:rPr>
              <w:t>recueilli</w:t>
            </w:r>
            <w:r w:rsidR="00896786">
              <w:rPr>
                <w:rFonts w:cstheme="minorHAnsi"/>
                <w:sz w:val="16"/>
                <w:szCs w:val="16"/>
                <w:lang w:val="fr-CA"/>
              </w:rPr>
              <w:t>s</w:t>
            </w:r>
            <w:r w:rsidR="008D04B2">
              <w:rPr>
                <w:rFonts w:cstheme="minorHAnsi"/>
                <w:sz w:val="16"/>
                <w:szCs w:val="16"/>
                <w:lang w:val="fr-CA"/>
              </w:rPr>
              <w:t xml:space="preserve"> dans le cadre d’une enquête auprès de mes associés visant à déterminer si je jouis d’une bonne réputation. </w:t>
            </w:r>
          </w:p>
          <w:p w:rsidR="004916D6" w:rsidRPr="00BA1B52" w:rsidRDefault="004916D6" w:rsidP="004916D6">
            <w:pPr>
              <w:pStyle w:val="CommentText"/>
              <w:rPr>
                <w:rFonts w:cstheme="minorHAnsi"/>
                <w:sz w:val="16"/>
                <w:szCs w:val="16"/>
                <w:lang w:val="fr-CA"/>
              </w:rPr>
            </w:pPr>
          </w:p>
          <w:p w:rsidR="004916D6" w:rsidRPr="00BA1B52" w:rsidRDefault="008D04B2" w:rsidP="004916D6">
            <w:pPr>
              <w:pStyle w:val="CommentText"/>
              <w:rPr>
                <w:rFonts w:cstheme="minorHAnsi"/>
                <w:sz w:val="16"/>
                <w:szCs w:val="16"/>
                <w:lang w:val="fr-CA"/>
              </w:rPr>
            </w:pPr>
            <w:r>
              <w:rPr>
                <w:rFonts w:cstheme="minorHAnsi"/>
                <w:sz w:val="16"/>
                <w:szCs w:val="16"/>
                <w:lang w:val="fr-CA"/>
              </w:rPr>
              <w:t>J’accorde le présent consentement uniquement aux fins de l’habilitation de sécurité émise aux termes de la LAPHT</w:t>
            </w:r>
            <w:r w:rsidR="004916D6" w:rsidRPr="00BA1B52">
              <w:rPr>
                <w:rFonts w:cstheme="minorHAnsi"/>
                <w:sz w:val="16"/>
                <w:szCs w:val="16"/>
                <w:lang w:val="fr-CA"/>
              </w:rPr>
              <w:t xml:space="preserve">. </w:t>
            </w:r>
            <w:r>
              <w:rPr>
                <w:rFonts w:cstheme="minorHAnsi"/>
                <w:sz w:val="16"/>
                <w:szCs w:val="16"/>
                <w:lang w:val="fr-CA"/>
              </w:rPr>
              <w:t xml:space="preserve">Mon consentement restera valide durant toute la période nécessaire à l’exécution des vérifications, des évaluations ou des enquêtes précisées, y compris les vérifications subséquentes pouvant s’imposer au besoin, ainsi que toute mise à jour, à moins que je l’annule par écrit et que j’avise l’Agence de la santé publique du Canada par écrit de cette annulation. </w:t>
            </w:r>
          </w:p>
          <w:p w:rsidR="004916D6" w:rsidRPr="00BA1B52" w:rsidRDefault="004916D6" w:rsidP="004916D6">
            <w:pPr>
              <w:pStyle w:val="CommentText"/>
              <w:rPr>
                <w:rFonts w:cstheme="minorHAnsi"/>
                <w:sz w:val="16"/>
                <w:szCs w:val="16"/>
                <w:lang w:val="fr-CA"/>
              </w:rPr>
            </w:pPr>
          </w:p>
          <w:p w:rsidR="004916D6" w:rsidRPr="00BA1B52" w:rsidRDefault="008D04B2" w:rsidP="004916D6">
            <w:pPr>
              <w:pStyle w:val="CommentText"/>
              <w:rPr>
                <w:rFonts w:cstheme="minorHAnsi"/>
                <w:sz w:val="16"/>
                <w:szCs w:val="16"/>
                <w:lang w:val="fr-CA"/>
              </w:rPr>
            </w:pPr>
            <w:r>
              <w:rPr>
                <w:rFonts w:cstheme="minorHAnsi"/>
                <w:sz w:val="16"/>
                <w:szCs w:val="16"/>
                <w:lang w:val="fr-CA"/>
              </w:rPr>
              <w:t>Je confirme qu’à ma connaissance tous les renseignements que j’ai fournis dans la présente demande, y compris tous les documents fournis à l’appui, sont véridiques et exacts</w:t>
            </w:r>
            <w:r w:rsidR="004916D6" w:rsidRPr="00BA1B52">
              <w:rPr>
                <w:rFonts w:cstheme="minorHAnsi"/>
                <w:sz w:val="16"/>
                <w:szCs w:val="16"/>
                <w:lang w:val="fr-CA"/>
              </w:rPr>
              <w:t>.</w:t>
            </w:r>
          </w:p>
          <w:p w:rsidR="004916D6" w:rsidRPr="00BA1B52" w:rsidRDefault="004916D6" w:rsidP="004916D6">
            <w:pPr>
              <w:pStyle w:val="CommentText"/>
              <w:rPr>
                <w:rFonts w:cstheme="minorHAnsi"/>
                <w:sz w:val="16"/>
                <w:szCs w:val="16"/>
                <w:lang w:val="fr-CA"/>
              </w:rPr>
            </w:pPr>
          </w:p>
          <w:p w:rsidR="00245E8E" w:rsidRPr="00BA1B52" w:rsidRDefault="00245E8E" w:rsidP="00245E8E">
            <w:pPr>
              <w:rPr>
                <w:rFonts w:cstheme="minorHAnsi"/>
                <w:sz w:val="16"/>
                <w:szCs w:val="16"/>
                <w:lang w:val="fr-CA"/>
              </w:rPr>
            </w:pPr>
          </w:p>
          <w:p w:rsidR="00245E8E" w:rsidRPr="00BA1B52" w:rsidRDefault="00245E8E" w:rsidP="00245E8E">
            <w:pPr>
              <w:rPr>
                <w:rFonts w:cstheme="minorHAnsi"/>
                <w:sz w:val="16"/>
                <w:szCs w:val="16"/>
                <w:lang w:val="fr-CA"/>
              </w:rPr>
            </w:pPr>
          </w:p>
          <w:p w:rsidR="007D10D0" w:rsidRPr="00BA1B52" w:rsidRDefault="00C758CC" w:rsidP="00C4680C">
            <w:pPr>
              <w:rPr>
                <w:rFonts w:cstheme="minorHAnsi"/>
                <w:sz w:val="16"/>
                <w:szCs w:val="16"/>
                <w:lang w:val="fr-CA"/>
              </w:rPr>
            </w:pPr>
            <w:r>
              <w:rPr>
                <w:rFonts w:cstheme="minorHAnsi"/>
                <w:sz w:val="16"/>
                <w:szCs w:val="16"/>
                <w:lang w:val="fr-CA"/>
              </w:rPr>
              <w:t>Signature du demandeur</w:t>
            </w:r>
            <w:r w:rsidR="00ED0C62" w:rsidRPr="00BA1B52">
              <w:rPr>
                <w:rFonts w:cstheme="minorHAnsi"/>
                <w:sz w:val="16"/>
                <w:szCs w:val="16"/>
                <w:lang w:val="fr-CA"/>
              </w:rPr>
              <w:t xml:space="preserve"> __________________________________</w:t>
            </w:r>
            <w:r w:rsidR="00C4680C" w:rsidRPr="00BA1B52">
              <w:rPr>
                <w:rFonts w:cstheme="minorHAnsi"/>
                <w:sz w:val="16"/>
                <w:szCs w:val="16"/>
                <w:lang w:val="fr-CA"/>
              </w:rPr>
              <w:t>_________</w:t>
            </w:r>
            <w:r w:rsidR="00ED0C62" w:rsidRPr="00BA1B52">
              <w:rPr>
                <w:rFonts w:cstheme="minorHAnsi"/>
                <w:sz w:val="16"/>
                <w:szCs w:val="16"/>
                <w:lang w:val="fr-CA"/>
              </w:rPr>
              <w:t>______________        Date ______</w:t>
            </w:r>
            <w:r w:rsidR="00C4680C" w:rsidRPr="00BA1B52">
              <w:rPr>
                <w:rFonts w:cstheme="minorHAnsi"/>
                <w:sz w:val="16"/>
                <w:szCs w:val="16"/>
                <w:lang w:val="fr-CA"/>
              </w:rPr>
              <w:t>______</w:t>
            </w:r>
            <w:r w:rsidR="00ED0C62" w:rsidRPr="00BA1B52">
              <w:rPr>
                <w:rFonts w:cstheme="minorHAnsi"/>
                <w:sz w:val="16"/>
                <w:szCs w:val="16"/>
                <w:lang w:val="fr-CA"/>
              </w:rPr>
              <w:t>_______________________</w:t>
            </w:r>
          </w:p>
          <w:p w:rsidR="00ED0C62" w:rsidRPr="00BA1B52" w:rsidRDefault="00ED0C62" w:rsidP="00C758CC">
            <w:pPr>
              <w:ind w:left="7513"/>
              <w:rPr>
                <w:i/>
                <w:sz w:val="16"/>
                <w:szCs w:val="16"/>
                <w:lang w:val="fr-CA"/>
              </w:rPr>
            </w:pPr>
            <w:r w:rsidRPr="00BA1B52">
              <w:rPr>
                <w:i/>
                <w:sz w:val="16"/>
                <w:szCs w:val="16"/>
                <w:lang w:val="fr-CA"/>
              </w:rPr>
              <w:t>(</w:t>
            </w:r>
            <w:r w:rsidR="00C758CC">
              <w:rPr>
                <w:i/>
                <w:sz w:val="16"/>
                <w:szCs w:val="16"/>
                <w:lang w:val="fr-CA"/>
              </w:rPr>
              <w:t>JJ-MM-AAAA</w:t>
            </w:r>
            <w:r w:rsidRPr="00BA1B52">
              <w:rPr>
                <w:i/>
                <w:sz w:val="16"/>
                <w:szCs w:val="16"/>
                <w:lang w:val="fr-CA"/>
              </w:rPr>
              <w:t>)</w:t>
            </w:r>
          </w:p>
        </w:tc>
      </w:tr>
    </w:tbl>
    <w:p w:rsidR="00092658" w:rsidRPr="00BA1B52" w:rsidRDefault="00092658">
      <w:pPr>
        <w:rPr>
          <w:lang w:val="fr-CA"/>
        </w:rPr>
      </w:pPr>
    </w:p>
    <w:p w:rsidR="006630D1" w:rsidRPr="00BA1B52" w:rsidRDefault="006630D1">
      <w:pPr>
        <w:rPr>
          <w:b/>
          <w:sz w:val="24"/>
          <w:szCs w:val="24"/>
          <w:u w:val="single"/>
          <w:lang w:val="fr-CA"/>
        </w:rPr>
      </w:pPr>
      <w:r w:rsidRPr="00BA1B52">
        <w:rPr>
          <w:b/>
          <w:sz w:val="24"/>
          <w:szCs w:val="24"/>
          <w:u w:val="single"/>
          <w:lang w:val="fr-CA"/>
        </w:rPr>
        <w:br w:type="page"/>
      </w:r>
    </w:p>
    <w:p w:rsidR="006630D1" w:rsidRPr="00BA1B52" w:rsidRDefault="006630D1" w:rsidP="006630D1">
      <w:pPr>
        <w:spacing w:after="0"/>
        <w:jc w:val="center"/>
        <w:rPr>
          <w:b/>
          <w:szCs w:val="24"/>
          <w:lang w:val="fr-CA"/>
        </w:rPr>
      </w:pPr>
      <w:r w:rsidRPr="00BA1B52">
        <w:rPr>
          <w:b/>
          <w:szCs w:val="24"/>
          <w:lang w:val="fr-CA"/>
        </w:rPr>
        <w:lastRenderedPageBreak/>
        <w:t>INSTRUCTIONS</w:t>
      </w:r>
      <w:r w:rsidR="00814383">
        <w:rPr>
          <w:b/>
          <w:szCs w:val="24"/>
          <w:lang w:val="fr-CA"/>
        </w:rPr>
        <w:t xml:space="preserve"> POUR REMPLIR LE FORMULAIRE DE DEMANDE D’HABILITATION DE SÉCURITÉ </w:t>
      </w:r>
    </w:p>
    <w:p w:rsidR="000F0DE0" w:rsidRPr="00BA1B52" w:rsidRDefault="000F0DE0" w:rsidP="000F0DE0">
      <w:pPr>
        <w:spacing w:after="0" w:line="240" w:lineRule="auto"/>
        <w:rPr>
          <w:b/>
          <w:sz w:val="20"/>
          <w:szCs w:val="20"/>
          <w:u w:val="single"/>
          <w:lang w:val="fr-CA"/>
        </w:rPr>
      </w:pPr>
    </w:p>
    <w:p w:rsidR="000F0DE0" w:rsidRPr="00BA1B52" w:rsidRDefault="00814383" w:rsidP="000F0DE0">
      <w:pPr>
        <w:spacing w:after="0" w:line="240" w:lineRule="auto"/>
        <w:rPr>
          <w:b/>
          <w:sz w:val="20"/>
          <w:szCs w:val="20"/>
          <w:u w:val="single"/>
          <w:lang w:val="fr-CA"/>
        </w:rPr>
      </w:pPr>
      <w:r>
        <w:rPr>
          <w:b/>
          <w:sz w:val="20"/>
          <w:szCs w:val="20"/>
          <w:u w:val="single"/>
          <w:lang w:val="fr-CA"/>
        </w:rPr>
        <w:t>INSTRUCTIONS GÉNÉRALES</w:t>
      </w:r>
    </w:p>
    <w:p w:rsidR="000F0DE0" w:rsidRPr="00BA1B52" w:rsidRDefault="000F0DE0" w:rsidP="000F0DE0">
      <w:pPr>
        <w:spacing w:after="0" w:line="240" w:lineRule="auto"/>
        <w:rPr>
          <w:b/>
          <w:sz w:val="20"/>
          <w:szCs w:val="20"/>
          <w:u w:val="single"/>
          <w:lang w:val="fr-CA"/>
        </w:rPr>
      </w:pPr>
    </w:p>
    <w:p w:rsidR="000F0DE0" w:rsidRPr="00BA1B52" w:rsidRDefault="00814383" w:rsidP="006630D1">
      <w:pPr>
        <w:pStyle w:val="ListParagraph"/>
        <w:numPr>
          <w:ilvl w:val="0"/>
          <w:numId w:val="18"/>
        </w:numPr>
        <w:spacing w:after="0"/>
        <w:rPr>
          <w:sz w:val="20"/>
          <w:szCs w:val="20"/>
          <w:lang w:val="fr-CA"/>
        </w:rPr>
      </w:pPr>
      <w:r>
        <w:rPr>
          <w:sz w:val="20"/>
          <w:szCs w:val="20"/>
          <w:lang w:val="fr-CA"/>
        </w:rPr>
        <w:t xml:space="preserve">Au besoin, un représentant du gouvernement du Canada pourrait communiquer avec le demandeur afin d’obtenir les renseignements supplémentaires nécessaires afin d’achever l’enquête de vérification de sécurité. Une entrevue peut également être réalisée avec le demandeur, au besoin. </w:t>
      </w:r>
    </w:p>
    <w:p w:rsidR="000F0DE0" w:rsidRPr="00BA1B52" w:rsidRDefault="00814383" w:rsidP="006630D1">
      <w:pPr>
        <w:pStyle w:val="ListParagraph"/>
        <w:numPr>
          <w:ilvl w:val="0"/>
          <w:numId w:val="18"/>
        </w:numPr>
        <w:spacing w:after="0"/>
        <w:rPr>
          <w:sz w:val="20"/>
          <w:szCs w:val="20"/>
          <w:lang w:val="fr-CA"/>
        </w:rPr>
      </w:pPr>
      <w:r>
        <w:rPr>
          <w:sz w:val="20"/>
          <w:szCs w:val="20"/>
          <w:lang w:val="fr-CA"/>
        </w:rPr>
        <w:t>Le présent formulaire doit être rempli en utilisant un système informatisé ou être rempli en lettres moulées à l’encre noire</w:t>
      </w:r>
      <w:r w:rsidR="000F0DE0" w:rsidRPr="00BA1B52">
        <w:rPr>
          <w:sz w:val="20"/>
          <w:szCs w:val="20"/>
          <w:lang w:val="fr-CA"/>
        </w:rPr>
        <w:t>.</w:t>
      </w:r>
    </w:p>
    <w:p w:rsidR="000F0DE0" w:rsidRPr="00BA1B52" w:rsidRDefault="00814383" w:rsidP="006630D1">
      <w:pPr>
        <w:numPr>
          <w:ilvl w:val="0"/>
          <w:numId w:val="18"/>
        </w:numPr>
        <w:spacing w:after="0"/>
        <w:contextualSpacing/>
        <w:rPr>
          <w:sz w:val="20"/>
          <w:szCs w:val="20"/>
          <w:lang w:val="fr-CA"/>
        </w:rPr>
      </w:pPr>
      <w:r>
        <w:rPr>
          <w:sz w:val="20"/>
          <w:szCs w:val="20"/>
          <w:lang w:val="fr-CA"/>
        </w:rPr>
        <w:t>Veuillez lire et suivre ces instructions attentivement</w:t>
      </w:r>
      <w:r w:rsidR="000F0DE0" w:rsidRPr="00BA1B52">
        <w:rPr>
          <w:sz w:val="20"/>
          <w:szCs w:val="20"/>
          <w:lang w:val="fr-CA"/>
        </w:rPr>
        <w:t>.</w:t>
      </w:r>
    </w:p>
    <w:p w:rsidR="000F0DE0" w:rsidRPr="00BA1B52" w:rsidRDefault="00814383" w:rsidP="006630D1">
      <w:pPr>
        <w:pStyle w:val="ListParagraph"/>
        <w:numPr>
          <w:ilvl w:val="0"/>
          <w:numId w:val="18"/>
        </w:numPr>
        <w:spacing w:after="0"/>
        <w:rPr>
          <w:sz w:val="20"/>
          <w:szCs w:val="20"/>
          <w:lang w:val="fr-CA"/>
        </w:rPr>
      </w:pPr>
      <w:r>
        <w:rPr>
          <w:sz w:val="20"/>
          <w:szCs w:val="20"/>
          <w:lang w:val="fr-CA"/>
        </w:rPr>
        <w:t>Le demandeur doit conserver une copie du formulaire rempli aux fins de référence ultérieure</w:t>
      </w:r>
      <w:r w:rsidR="000F0DE0" w:rsidRPr="00BA1B52">
        <w:rPr>
          <w:sz w:val="20"/>
          <w:szCs w:val="20"/>
          <w:lang w:val="fr-CA"/>
        </w:rPr>
        <w:t>.</w:t>
      </w:r>
    </w:p>
    <w:p w:rsidR="00525C65" w:rsidRPr="00BA1B52" w:rsidRDefault="00814383" w:rsidP="006630D1">
      <w:pPr>
        <w:pStyle w:val="ListParagraph"/>
        <w:numPr>
          <w:ilvl w:val="0"/>
          <w:numId w:val="18"/>
        </w:numPr>
        <w:spacing w:after="0"/>
        <w:rPr>
          <w:sz w:val="20"/>
          <w:szCs w:val="20"/>
          <w:lang w:val="fr-CA"/>
        </w:rPr>
      </w:pPr>
      <w:r>
        <w:rPr>
          <w:sz w:val="20"/>
          <w:szCs w:val="20"/>
          <w:lang w:val="fr-CA"/>
        </w:rPr>
        <w:t>Les formulaires incomplets ou illisibles ne seront PAS traités et seront renvoyés aux fins de clarification</w:t>
      </w:r>
      <w:r w:rsidR="00525C65" w:rsidRPr="00BA1B52">
        <w:rPr>
          <w:sz w:val="20"/>
          <w:szCs w:val="20"/>
          <w:lang w:val="fr-CA"/>
        </w:rPr>
        <w:t>.</w:t>
      </w:r>
    </w:p>
    <w:p w:rsidR="000F0DE0" w:rsidRPr="00BA1B52" w:rsidRDefault="00814383" w:rsidP="006630D1">
      <w:pPr>
        <w:pStyle w:val="ListParagraph"/>
        <w:numPr>
          <w:ilvl w:val="0"/>
          <w:numId w:val="18"/>
        </w:numPr>
        <w:spacing w:after="0"/>
        <w:rPr>
          <w:sz w:val="20"/>
          <w:szCs w:val="20"/>
          <w:lang w:val="fr-CA"/>
        </w:rPr>
      </w:pPr>
      <w:r>
        <w:rPr>
          <w:sz w:val="20"/>
          <w:szCs w:val="20"/>
          <w:lang w:val="fr-CA"/>
        </w:rPr>
        <w:t>Tous les noms doivent être écrits au long (aucune initiale)</w:t>
      </w:r>
      <w:r w:rsidR="000F0DE0" w:rsidRPr="00BA1B52">
        <w:rPr>
          <w:sz w:val="20"/>
          <w:szCs w:val="20"/>
          <w:lang w:val="fr-CA"/>
        </w:rPr>
        <w:t>.</w:t>
      </w:r>
    </w:p>
    <w:p w:rsidR="000F0DE0" w:rsidRPr="00BA1B52" w:rsidRDefault="00814383" w:rsidP="006630D1">
      <w:pPr>
        <w:pStyle w:val="ListParagraph"/>
        <w:numPr>
          <w:ilvl w:val="0"/>
          <w:numId w:val="18"/>
        </w:numPr>
        <w:spacing w:after="0"/>
        <w:rPr>
          <w:sz w:val="20"/>
          <w:szCs w:val="20"/>
          <w:lang w:val="fr-CA"/>
        </w:rPr>
      </w:pPr>
      <w:r w:rsidRPr="00814383">
        <w:rPr>
          <w:sz w:val="20"/>
          <w:szCs w:val="20"/>
          <w:lang w:val="fr-CA"/>
        </w:rPr>
        <w:t xml:space="preserve">S’il y a lieu, les adresses doivent inclure le nom de la ville ou de la municipalité </w:t>
      </w:r>
      <w:r w:rsidR="003D0E8C">
        <w:rPr>
          <w:sz w:val="20"/>
          <w:szCs w:val="20"/>
          <w:lang w:val="fr-CA"/>
        </w:rPr>
        <w:t>ainsi que</w:t>
      </w:r>
      <w:r w:rsidRPr="00814383">
        <w:rPr>
          <w:sz w:val="20"/>
          <w:szCs w:val="20"/>
          <w:lang w:val="fr-CA"/>
        </w:rPr>
        <w:t xml:space="preserve"> les numéros de lot et de concession</w:t>
      </w:r>
      <w:r w:rsidR="000F0DE0" w:rsidRPr="00BA1B52">
        <w:rPr>
          <w:sz w:val="20"/>
          <w:szCs w:val="20"/>
          <w:lang w:val="fr-CA"/>
        </w:rPr>
        <w:t>.</w:t>
      </w:r>
    </w:p>
    <w:p w:rsidR="000F0DE0" w:rsidRPr="00BA1B52" w:rsidRDefault="00814383" w:rsidP="006630D1">
      <w:pPr>
        <w:pStyle w:val="ListParagraph"/>
        <w:numPr>
          <w:ilvl w:val="0"/>
          <w:numId w:val="18"/>
        </w:numPr>
        <w:spacing w:after="0"/>
        <w:rPr>
          <w:sz w:val="20"/>
          <w:szCs w:val="20"/>
          <w:lang w:val="fr-CA"/>
        </w:rPr>
      </w:pPr>
      <w:r>
        <w:rPr>
          <w:sz w:val="20"/>
          <w:szCs w:val="20"/>
          <w:lang w:val="fr-CA"/>
        </w:rPr>
        <w:t>Si l’information est inconnue ou n’est pas disponible, veuillez l’indiquer dans le formulaire, puis expliquer pourquoi s</w:t>
      </w:r>
      <w:r w:rsidR="006D7821">
        <w:rPr>
          <w:sz w:val="20"/>
          <w:szCs w:val="20"/>
          <w:lang w:val="fr-CA"/>
        </w:rPr>
        <w:t>ur</w:t>
      </w:r>
      <w:r>
        <w:rPr>
          <w:sz w:val="20"/>
          <w:szCs w:val="20"/>
          <w:lang w:val="fr-CA"/>
        </w:rPr>
        <w:t xml:space="preserve"> une autre feuille. </w:t>
      </w:r>
    </w:p>
    <w:p w:rsidR="000F0DE0" w:rsidRPr="00BA1B52" w:rsidRDefault="00814383" w:rsidP="006630D1">
      <w:pPr>
        <w:pStyle w:val="ListParagraph"/>
        <w:numPr>
          <w:ilvl w:val="0"/>
          <w:numId w:val="18"/>
        </w:numPr>
        <w:spacing w:after="0"/>
        <w:rPr>
          <w:sz w:val="20"/>
          <w:szCs w:val="20"/>
          <w:lang w:val="fr-CA"/>
        </w:rPr>
      </w:pPr>
      <w:r>
        <w:rPr>
          <w:sz w:val="20"/>
          <w:szCs w:val="20"/>
          <w:lang w:val="fr-CA"/>
        </w:rPr>
        <w:t xml:space="preserve">Toutes les dates doivent être inscrites dans le format suivant : </w:t>
      </w:r>
      <w:r w:rsidR="003D0E8C">
        <w:rPr>
          <w:sz w:val="20"/>
          <w:szCs w:val="20"/>
          <w:lang w:val="fr-CA"/>
        </w:rPr>
        <w:t>JOUR</w:t>
      </w:r>
      <w:r>
        <w:rPr>
          <w:sz w:val="20"/>
          <w:szCs w:val="20"/>
          <w:lang w:val="fr-CA"/>
        </w:rPr>
        <w:t>-MOIS-</w:t>
      </w:r>
      <w:r w:rsidR="003D0E8C">
        <w:rPr>
          <w:sz w:val="20"/>
          <w:szCs w:val="20"/>
          <w:lang w:val="fr-CA"/>
        </w:rPr>
        <w:t>ANNÉE</w:t>
      </w:r>
      <w:r>
        <w:rPr>
          <w:sz w:val="20"/>
          <w:szCs w:val="20"/>
          <w:lang w:val="fr-CA"/>
        </w:rPr>
        <w:t xml:space="preserve">. </w:t>
      </w:r>
    </w:p>
    <w:p w:rsidR="000F0DE0" w:rsidRPr="00BA1B52" w:rsidRDefault="00814383" w:rsidP="006630D1">
      <w:pPr>
        <w:pStyle w:val="ListParagraph"/>
        <w:numPr>
          <w:ilvl w:val="0"/>
          <w:numId w:val="18"/>
        </w:numPr>
        <w:spacing w:after="0"/>
        <w:rPr>
          <w:sz w:val="20"/>
          <w:szCs w:val="20"/>
          <w:lang w:val="fr-CA"/>
        </w:rPr>
      </w:pPr>
      <w:r>
        <w:rPr>
          <w:sz w:val="20"/>
          <w:szCs w:val="20"/>
          <w:lang w:val="fr-CA"/>
        </w:rPr>
        <w:t xml:space="preserve">Si l’espace alloué dans n’importe quelle section du formulaire est insuffisant, veuillez utiliser une feuille séparée en conservant la même présentation. </w:t>
      </w:r>
    </w:p>
    <w:p w:rsidR="000F0DE0" w:rsidRPr="00BA1B52" w:rsidRDefault="00814383" w:rsidP="006630D1">
      <w:pPr>
        <w:pStyle w:val="ListParagraph"/>
        <w:numPr>
          <w:ilvl w:val="0"/>
          <w:numId w:val="18"/>
        </w:numPr>
        <w:spacing w:after="0"/>
        <w:rPr>
          <w:b/>
          <w:sz w:val="20"/>
          <w:szCs w:val="20"/>
          <w:u w:val="single"/>
          <w:lang w:val="fr-CA"/>
        </w:rPr>
      </w:pPr>
      <w:r>
        <w:rPr>
          <w:sz w:val="20"/>
          <w:szCs w:val="20"/>
          <w:lang w:val="fr-CA"/>
        </w:rPr>
        <w:t xml:space="preserve">Une fois </w:t>
      </w:r>
      <w:r w:rsidR="003D0E8C">
        <w:rPr>
          <w:sz w:val="20"/>
          <w:szCs w:val="20"/>
          <w:lang w:val="fr-CA"/>
        </w:rPr>
        <w:t>rempli</w:t>
      </w:r>
      <w:r>
        <w:rPr>
          <w:sz w:val="20"/>
          <w:szCs w:val="20"/>
          <w:lang w:val="fr-CA"/>
        </w:rPr>
        <w:t xml:space="preserve">, le présent formulaire de demande sera traité comme un document PROTÉGÉ A. </w:t>
      </w:r>
    </w:p>
    <w:p w:rsidR="000F0DE0" w:rsidRPr="00BA1B52" w:rsidRDefault="000F0DE0" w:rsidP="006630D1">
      <w:pPr>
        <w:spacing w:after="0"/>
        <w:ind w:left="-76"/>
        <w:rPr>
          <w:sz w:val="20"/>
          <w:szCs w:val="20"/>
          <w:lang w:val="fr-CA"/>
        </w:rPr>
      </w:pPr>
    </w:p>
    <w:p w:rsidR="000F0DE0" w:rsidRPr="00BA1B52" w:rsidRDefault="00814383" w:rsidP="000F0DE0">
      <w:pPr>
        <w:spacing w:after="0" w:line="240" w:lineRule="auto"/>
        <w:rPr>
          <w:b/>
          <w:sz w:val="20"/>
          <w:szCs w:val="20"/>
          <w:u w:val="single"/>
          <w:lang w:val="fr-CA"/>
        </w:rPr>
      </w:pPr>
      <w:r>
        <w:rPr>
          <w:b/>
          <w:sz w:val="20"/>
          <w:szCs w:val="20"/>
          <w:u w:val="single"/>
          <w:lang w:val="fr-CA"/>
        </w:rPr>
        <w:t>INSTRUCTIONS DÉTAILLÉES</w:t>
      </w:r>
    </w:p>
    <w:p w:rsidR="000F0DE0" w:rsidRPr="00BA1B52" w:rsidRDefault="000F0DE0" w:rsidP="000F0DE0">
      <w:pPr>
        <w:spacing w:after="0" w:line="240" w:lineRule="auto"/>
        <w:rPr>
          <w:b/>
          <w:sz w:val="20"/>
          <w:szCs w:val="20"/>
          <w:u w:val="single"/>
          <w:lang w:val="fr-CA"/>
        </w:rPr>
      </w:pPr>
    </w:p>
    <w:p w:rsidR="000F0DE0" w:rsidRPr="00BA1B52" w:rsidRDefault="000F0DE0" w:rsidP="006630D1">
      <w:pPr>
        <w:spacing w:after="0"/>
        <w:rPr>
          <w:b/>
          <w:sz w:val="20"/>
          <w:szCs w:val="20"/>
          <w:lang w:val="fr-CA"/>
        </w:rPr>
      </w:pPr>
      <w:r w:rsidRPr="00BA1B52">
        <w:rPr>
          <w:b/>
          <w:sz w:val="20"/>
          <w:szCs w:val="20"/>
          <w:lang w:val="fr-CA"/>
        </w:rPr>
        <w:t>SECTION A</w:t>
      </w:r>
      <w:r w:rsidR="00814383">
        <w:rPr>
          <w:b/>
          <w:sz w:val="20"/>
          <w:szCs w:val="20"/>
          <w:lang w:val="fr-CA"/>
        </w:rPr>
        <w:t xml:space="preserve"> </w:t>
      </w:r>
      <w:r w:rsidRPr="00BA1B52">
        <w:rPr>
          <w:b/>
          <w:sz w:val="20"/>
          <w:szCs w:val="20"/>
          <w:lang w:val="fr-CA"/>
        </w:rPr>
        <w:t xml:space="preserve">: </w:t>
      </w:r>
      <w:r w:rsidR="00814383">
        <w:rPr>
          <w:b/>
          <w:sz w:val="20"/>
          <w:szCs w:val="20"/>
          <w:lang w:val="fr-CA"/>
        </w:rPr>
        <w:t>Renseignements administratifs</w:t>
      </w:r>
    </w:p>
    <w:p w:rsidR="000F0DE0" w:rsidRPr="00BA1B52" w:rsidRDefault="00B44C38" w:rsidP="006630D1">
      <w:pPr>
        <w:pStyle w:val="ListParagraph"/>
        <w:numPr>
          <w:ilvl w:val="0"/>
          <w:numId w:val="19"/>
        </w:numPr>
        <w:spacing w:after="0"/>
        <w:rPr>
          <w:sz w:val="20"/>
          <w:szCs w:val="20"/>
          <w:lang w:val="fr-CA"/>
        </w:rPr>
      </w:pPr>
      <w:r>
        <w:rPr>
          <w:sz w:val="20"/>
          <w:szCs w:val="20"/>
          <w:lang w:val="fr-CA"/>
        </w:rPr>
        <w:t xml:space="preserve">Cette section doit être remplie par le </w:t>
      </w:r>
      <w:r w:rsidR="003D0E8C">
        <w:rPr>
          <w:sz w:val="20"/>
          <w:szCs w:val="20"/>
          <w:lang w:val="fr-CA"/>
        </w:rPr>
        <w:t>M</w:t>
      </w:r>
      <w:r>
        <w:rPr>
          <w:sz w:val="20"/>
          <w:szCs w:val="20"/>
          <w:lang w:val="fr-CA"/>
        </w:rPr>
        <w:t>inistère, l’</w:t>
      </w:r>
      <w:r w:rsidR="003D0E8C">
        <w:rPr>
          <w:sz w:val="20"/>
          <w:szCs w:val="20"/>
          <w:lang w:val="fr-CA"/>
        </w:rPr>
        <w:t>A</w:t>
      </w:r>
      <w:r>
        <w:rPr>
          <w:sz w:val="20"/>
          <w:szCs w:val="20"/>
          <w:lang w:val="fr-CA"/>
        </w:rPr>
        <w:t xml:space="preserve">gence ou l’organisme. </w:t>
      </w:r>
    </w:p>
    <w:p w:rsidR="000F0DE0" w:rsidRPr="00BA1B52" w:rsidRDefault="000F0DE0" w:rsidP="000F0DE0">
      <w:pPr>
        <w:spacing w:after="0" w:line="240" w:lineRule="auto"/>
        <w:rPr>
          <w:sz w:val="20"/>
          <w:szCs w:val="20"/>
          <w:lang w:val="fr-CA"/>
        </w:rPr>
      </w:pPr>
    </w:p>
    <w:p w:rsidR="000F0DE0" w:rsidRPr="00BA1B52" w:rsidRDefault="000F0DE0" w:rsidP="006630D1">
      <w:pPr>
        <w:spacing w:after="0"/>
        <w:rPr>
          <w:sz w:val="20"/>
          <w:szCs w:val="20"/>
          <w:lang w:val="fr-CA"/>
        </w:rPr>
      </w:pPr>
      <w:r w:rsidRPr="00BA1B52">
        <w:rPr>
          <w:b/>
          <w:sz w:val="20"/>
          <w:szCs w:val="20"/>
          <w:lang w:val="fr-CA"/>
        </w:rPr>
        <w:t>SECTION B</w:t>
      </w:r>
      <w:r w:rsidR="00814383">
        <w:rPr>
          <w:b/>
          <w:sz w:val="20"/>
          <w:szCs w:val="20"/>
          <w:lang w:val="fr-CA"/>
        </w:rPr>
        <w:t xml:space="preserve"> </w:t>
      </w:r>
      <w:r w:rsidRPr="00BA1B52">
        <w:rPr>
          <w:b/>
          <w:sz w:val="20"/>
          <w:szCs w:val="20"/>
          <w:lang w:val="fr-CA"/>
        </w:rPr>
        <w:t xml:space="preserve">: </w:t>
      </w:r>
      <w:r w:rsidR="00B44C38">
        <w:rPr>
          <w:b/>
          <w:sz w:val="20"/>
          <w:szCs w:val="20"/>
          <w:lang w:val="fr-CA"/>
        </w:rPr>
        <w:t>Liste de vérification des exigences</w:t>
      </w:r>
    </w:p>
    <w:p w:rsidR="000F0DE0" w:rsidRPr="00BA1B52" w:rsidRDefault="00B44C38" w:rsidP="006630D1">
      <w:pPr>
        <w:pStyle w:val="ListParagraph"/>
        <w:numPr>
          <w:ilvl w:val="0"/>
          <w:numId w:val="19"/>
        </w:numPr>
        <w:spacing w:after="0"/>
        <w:rPr>
          <w:b/>
          <w:sz w:val="20"/>
          <w:szCs w:val="20"/>
          <w:lang w:val="fr-CA"/>
        </w:rPr>
      </w:pPr>
      <w:r>
        <w:rPr>
          <w:sz w:val="20"/>
          <w:szCs w:val="20"/>
          <w:lang w:val="fr-CA"/>
        </w:rPr>
        <w:t xml:space="preserve">Cette section doit être remplie par le demandeur. Tous les autres documents requis doivent être envoyés avec la demande, que ce soit par voie électronique ou par la poste. </w:t>
      </w:r>
    </w:p>
    <w:p w:rsidR="000F0DE0" w:rsidRPr="00BA1B52" w:rsidRDefault="00B434C5" w:rsidP="006630D1">
      <w:pPr>
        <w:pStyle w:val="ListParagraph"/>
        <w:numPr>
          <w:ilvl w:val="0"/>
          <w:numId w:val="19"/>
        </w:numPr>
        <w:spacing w:after="0"/>
        <w:rPr>
          <w:sz w:val="20"/>
          <w:szCs w:val="20"/>
          <w:lang w:val="fr-CA"/>
        </w:rPr>
      </w:pPr>
      <w:r>
        <w:rPr>
          <w:sz w:val="20"/>
          <w:szCs w:val="20"/>
          <w:lang w:val="fr-CA"/>
        </w:rPr>
        <w:t xml:space="preserve">Citoyens étrangers </w:t>
      </w:r>
      <w:r w:rsidR="002D27E7">
        <w:rPr>
          <w:sz w:val="20"/>
          <w:szCs w:val="20"/>
          <w:lang w:val="fr-CA"/>
        </w:rPr>
        <w:t xml:space="preserve">ou résidents permanents : une pièce d’identité avec photo doit être </w:t>
      </w:r>
      <w:r w:rsidR="003D0E8C">
        <w:rPr>
          <w:sz w:val="20"/>
          <w:szCs w:val="20"/>
          <w:lang w:val="fr-CA"/>
        </w:rPr>
        <w:t>fournie</w:t>
      </w:r>
      <w:r w:rsidR="002D27E7">
        <w:rPr>
          <w:sz w:val="20"/>
          <w:szCs w:val="20"/>
          <w:lang w:val="fr-CA"/>
        </w:rPr>
        <w:t xml:space="preserve"> avec un passeport valide émis par le pays de citoyenneté </w:t>
      </w:r>
    </w:p>
    <w:p w:rsidR="000F0DE0" w:rsidRPr="00BA1B52" w:rsidRDefault="000F0DE0" w:rsidP="006630D1">
      <w:pPr>
        <w:spacing w:after="0"/>
        <w:rPr>
          <w:sz w:val="20"/>
          <w:szCs w:val="20"/>
          <w:lang w:val="fr-CA"/>
        </w:rPr>
      </w:pPr>
    </w:p>
    <w:p w:rsidR="000F0DE0" w:rsidRPr="00BA1B52" w:rsidRDefault="000F0DE0" w:rsidP="006630D1">
      <w:pPr>
        <w:spacing w:after="0"/>
        <w:rPr>
          <w:b/>
          <w:sz w:val="20"/>
          <w:szCs w:val="20"/>
          <w:lang w:val="fr-CA"/>
        </w:rPr>
      </w:pPr>
      <w:r w:rsidRPr="00BA1B52">
        <w:rPr>
          <w:b/>
          <w:sz w:val="20"/>
          <w:szCs w:val="20"/>
          <w:lang w:val="fr-CA"/>
        </w:rPr>
        <w:t>SECTION C</w:t>
      </w:r>
      <w:r w:rsidR="00814383">
        <w:rPr>
          <w:b/>
          <w:sz w:val="20"/>
          <w:szCs w:val="20"/>
          <w:lang w:val="fr-CA"/>
        </w:rPr>
        <w:t xml:space="preserve"> </w:t>
      </w:r>
      <w:r w:rsidRPr="00BA1B52">
        <w:rPr>
          <w:b/>
          <w:sz w:val="20"/>
          <w:szCs w:val="20"/>
          <w:lang w:val="fr-CA"/>
        </w:rPr>
        <w:t xml:space="preserve">: </w:t>
      </w:r>
      <w:r w:rsidR="00B44C38">
        <w:rPr>
          <w:b/>
          <w:sz w:val="20"/>
          <w:szCs w:val="20"/>
          <w:lang w:val="fr-CA"/>
        </w:rPr>
        <w:t>Renseignements personnels</w:t>
      </w:r>
    </w:p>
    <w:p w:rsidR="000F0DE0" w:rsidRPr="00BA1B52" w:rsidRDefault="00B44C38" w:rsidP="006630D1">
      <w:pPr>
        <w:pStyle w:val="ListParagraph"/>
        <w:numPr>
          <w:ilvl w:val="0"/>
          <w:numId w:val="11"/>
        </w:numPr>
        <w:spacing w:after="0"/>
        <w:rPr>
          <w:sz w:val="20"/>
          <w:szCs w:val="20"/>
          <w:lang w:val="fr-CA"/>
        </w:rPr>
      </w:pPr>
      <w:r>
        <w:rPr>
          <w:sz w:val="20"/>
          <w:szCs w:val="20"/>
          <w:lang w:val="fr-CA"/>
        </w:rPr>
        <w:t>Cette section doit être remplie par le demandeur</w:t>
      </w:r>
      <w:r w:rsidR="000F0DE0" w:rsidRPr="00BA1B52">
        <w:rPr>
          <w:sz w:val="20"/>
          <w:szCs w:val="20"/>
          <w:lang w:val="fr-CA"/>
        </w:rPr>
        <w:t>.</w:t>
      </w:r>
    </w:p>
    <w:p w:rsidR="000F0DE0" w:rsidRPr="00BA1B52" w:rsidRDefault="000F0DE0" w:rsidP="006630D1">
      <w:pPr>
        <w:pStyle w:val="ListParagraph"/>
        <w:numPr>
          <w:ilvl w:val="0"/>
          <w:numId w:val="20"/>
        </w:numPr>
        <w:spacing w:after="0"/>
        <w:rPr>
          <w:sz w:val="20"/>
          <w:szCs w:val="20"/>
          <w:lang w:val="fr-CA"/>
        </w:rPr>
      </w:pPr>
      <w:r w:rsidRPr="00BA1B52">
        <w:rPr>
          <w:sz w:val="20"/>
          <w:szCs w:val="20"/>
          <w:lang w:val="fr-CA"/>
        </w:rPr>
        <w:t xml:space="preserve">Section 12 </w:t>
      </w:r>
      <w:r w:rsidR="0094728F">
        <w:rPr>
          <w:sz w:val="20"/>
          <w:szCs w:val="20"/>
          <w:lang w:val="fr-CA"/>
        </w:rPr>
        <w:t>–</w:t>
      </w:r>
      <w:r w:rsidRPr="00BA1B52">
        <w:rPr>
          <w:sz w:val="20"/>
          <w:szCs w:val="20"/>
          <w:lang w:val="fr-CA"/>
        </w:rPr>
        <w:t xml:space="preserve"> </w:t>
      </w:r>
      <w:r w:rsidR="0094728F">
        <w:rPr>
          <w:sz w:val="20"/>
          <w:szCs w:val="20"/>
          <w:lang w:val="fr-CA"/>
        </w:rPr>
        <w:t xml:space="preserve">Les citoyens canadiens naturalisés ou les résidents permanents du Canada doivent fournir le numéro du certificat applicable délivré en vertu de la </w:t>
      </w:r>
      <w:r w:rsidR="0094728F" w:rsidRPr="0094728F">
        <w:rPr>
          <w:i/>
          <w:sz w:val="20"/>
          <w:szCs w:val="20"/>
          <w:lang w:val="fr-CA"/>
        </w:rPr>
        <w:t>Loi sur la citoyenneté</w:t>
      </w:r>
      <w:r w:rsidR="0094728F">
        <w:rPr>
          <w:sz w:val="20"/>
          <w:szCs w:val="20"/>
          <w:lang w:val="fr-CA"/>
        </w:rPr>
        <w:t xml:space="preserve"> ou de la </w:t>
      </w:r>
      <w:r w:rsidR="0094728F" w:rsidRPr="0094728F">
        <w:rPr>
          <w:i/>
          <w:sz w:val="20"/>
          <w:szCs w:val="20"/>
          <w:lang w:val="fr-CA"/>
        </w:rPr>
        <w:t>Loi sur l’immigration et la protection des réfugiés</w:t>
      </w:r>
      <w:r w:rsidR="0094728F">
        <w:rPr>
          <w:sz w:val="20"/>
          <w:szCs w:val="20"/>
          <w:lang w:val="fr-CA"/>
        </w:rPr>
        <w:t xml:space="preserve">. </w:t>
      </w:r>
    </w:p>
    <w:p w:rsidR="000F0DE0" w:rsidRPr="00BA1B52" w:rsidRDefault="000F0DE0" w:rsidP="006630D1">
      <w:pPr>
        <w:spacing w:after="0"/>
        <w:rPr>
          <w:sz w:val="20"/>
          <w:szCs w:val="20"/>
          <w:lang w:val="fr-CA"/>
        </w:rPr>
      </w:pPr>
    </w:p>
    <w:p w:rsidR="000F0DE0" w:rsidRPr="00BA1B52" w:rsidRDefault="000F0DE0" w:rsidP="006630D1">
      <w:pPr>
        <w:spacing w:after="0"/>
        <w:rPr>
          <w:b/>
          <w:sz w:val="20"/>
          <w:szCs w:val="20"/>
          <w:lang w:val="fr-CA"/>
        </w:rPr>
      </w:pPr>
      <w:r w:rsidRPr="00BA1B52">
        <w:rPr>
          <w:b/>
          <w:sz w:val="20"/>
          <w:szCs w:val="20"/>
          <w:lang w:val="fr-CA"/>
        </w:rPr>
        <w:t>SECTION D</w:t>
      </w:r>
      <w:r w:rsidR="00814383">
        <w:rPr>
          <w:b/>
          <w:sz w:val="20"/>
          <w:szCs w:val="20"/>
          <w:lang w:val="fr-CA"/>
        </w:rPr>
        <w:t xml:space="preserve"> </w:t>
      </w:r>
      <w:r w:rsidRPr="00BA1B52">
        <w:rPr>
          <w:b/>
          <w:sz w:val="20"/>
          <w:szCs w:val="20"/>
          <w:lang w:val="fr-CA"/>
        </w:rPr>
        <w:t xml:space="preserve">: </w:t>
      </w:r>
      <w:r w:rsidR="00B44C38">
        <w:rPr>
          <w:b/>
          <w:sz w:val="20"/>
          <w:szCs w:val="20"/>
          <w:lang w:val="fr-CA"/>
        </w:rPr>
        <w:t>Enquête de sécurité</w:t>
      </w:r>
    </w:p>
    <w:p w:rsidR="000F0DE0" w:rsidRPr="00BA1B52" w:rsidRDefault="00B44C38" w:rsidP="006630D1">
      <w:pPr>
        <w:pStyle w:val="ListParagraph"/>
        <w:numPr>
          <w:ilvl w:val="0"/>
          <w:numId w:val="20"/>
        </w:numPr>
        <w:spacing w:after="0"/>
        <w:rPr>
          <w:sz w:val="20"/>
          <w:szCs w:val="20"/>
          <w:lang w:val="fr-CA"/>
        </w:rPr>
      </w:pPr>
      <w:r>
        <w:rPr>
          <w:sz w:val="20"/>
          <w:szCs w:val="20"/>
          <w:lang w:val="fr-CA"/>
        </w:rPr>
        <w:t>Cette section doit être remplie par le demandeur</w:t>
      </w:r>
      <w:r w:rsidR="000F0DE0" w:rsidRPr="00BA1B52">
        <w:rPr>
          <w:sz w:val="20"/>
          <w:szCs w:val="20"/>
          <w:lang w:val="fr-CA"/>
        </w:rPr>
        <w:t>.</w:t>
      </w:r>
    </w:p>
    <w:p w:rsidR="000F0DE0" w:rsidRPr="00BA1B52" w:rsidRDefault="000F0DE0" w:rsidP="006630D1">
      <w:pPr>
        <w:spacing w:after="0"/>
        <w:rPr>
          <w:sz w:val="20"/>
          <w:szCs w:val="20"/>
          <w:lang w:val="fr-CA"/>
        </w:rPr>
      </w:pPr>
    </w:p>
    <w:p w:rsidR="000F0DE0" w:rsidRPr="00BA1B52" w:rsidRDefault="000F0DE0" w:rsidP="006630D1">
      <w:pPr>
        <w:spacing w:after="0"/>
        <w:rPr>
          <w:b/>
          <w:sz w:val="20"/>
          <w:szCs w:val="20"/>
          <w:lang w:val="fr-CA"/>
        </w:rPr>
      </w:pPr>
      <w:r w:rsidRPr="00BA1B52">
        <w:rPr>
          <w:b/>
          <w:sz w:val="20"/>
          <w:szCs w:val="20"/>
          <w:lang w:val="fr-CA"/>
        </w:rPr>
        <w:t>SECTION E</w:t>
      </w:r>
      <w:r w:rsidR="00814383">
        <w:rPr>
          <w:b/>
          <w:sz w:val="20"/>
          <w:szCs w:val="20"/>
          <w:lang w:val="fr-CA"/>
        </w:rPr>
        <w:t xml:space="preserve"> </w:t>
      </w:r>
      <w:r w:rsidRPr="00BA1B52">
        <w:rPr>
          <w:b/>
          <w:sz w:val="20"/>
          <w:szCs w:val="20"/>
          <w:lang w:val="fr-CA"/>
        </w:rPr>
        <w:t xml:space="preserve">: </w:t>
      </w:r>
      <w:r w:rsidR="00B44C38">
        <w:rPr>
          <w:b/>
          <w:sz w:val="20"/>
          <w:szCs w:val="20"/>
          <w:lang w:val="fr-CA"/>
        </w:rPr>
        <w:t xml:space="preserve">État civil/Union de fait </w:t>
      </w:r>
    </w:p>
    <w:p w:rsidR="000F0DE0" w:rsidRPr="00BA1B52" w:rsidRDefault="00B44C38" w:rsidP="006630D1">
      <w:pPr>
        <w:pStyle w:val="ListParagraph"/>
        <w:numPr>
          <w:ilvl w:val="0"/>
          <w:numId w:val="11"/>
        </w:numPr>
        <w:spacing w:after="0"/>
        <w:rPr>
          <w:b/>
          <w:sz w:val="20"/>
          <w:szCs w:val="20"/>
          <w:lang w:val="fr-CA"/>
        </w:rPr>
      </w:pPr>
      <w:r>
        <w:rPr>
          <w:sz w:val="20"/>
          <w:szCs w:val="20"/>
          <w:lang w:val="fr-CA"/>
        </w:rPr>
        <w:t>Cette section doit être remplie par le demandeur</w:t>
      </w:r>
      <w:r w:rsidR="000F0DE0" w:rsidRPr="00BA1B52">
        <w:rPr>
          <w:sz w:val="20"/>
          <w:szCs w:val="20"/>
          <w:lang w:val="fr-CA"/>
        </w:rPr>
        <w:t>.</w:t>
      </w:r>
    </w:p>
    <w:p w:rsidR="000F0DE0" w:rsidRPr="00BA1B52" w:rsidRDefault="0094728F" w:rsidP="006630D1">
      <w:pPr>
        <w:pStyle w:val="ListParagraph"/>
        <w:numPr>
          <w:ilvl w:val="0"/>
          <w:numId w:val="20"/>
        </w:numPr>
        <w:spacing w:after="0"/>
        <w:rPr>
          <w:b/>
          <w:sz w:val="20"/>
          <w:szCs w:val="20"/>
          <w:lang w:val="fr-CA"/>
        </w:rPr>
      </w:pPr>
      <w:r>
        <w:rPr>
          <w:sz w:val="20"/>
          <w:szCs w:val="20"/>
          <w:lang w:val="fr-CA"/>
        </w:rPr>
        <w:t xml:space="preserve">Le terme « conjoint de fait », désigne une personne qui cohabite avec </w:t>
      </w:r>
      <w:r w:rsidR="003D0E8C">
        <w:rPr>
          <w:sz w:val="20"/>
          <w:szCs w:val="20"/>
          <w:lang w:val="fr-CA"/>
        </w:rPr>
        <w:t>le demandeur</w:t>
      </w:r>
      <w:r>
        <w:rPr>
          <w:sz w:val="20"/>
          <w:szCs w:val="20"/>
          <w:lang w:val="fr-CA"/>
        </w:rPr>
        <w:t xml:space="preserve"> avec qui </w:t>
      </w:r>
      <w:r w:rsidR="003D0E8C">
        <w:rPr>
          <w:sz w:val="20"/>
          <w:szCs w:val="20"/>
          <w:lang w:val="fr-CA"/>
        </w:rPr>
        <w:t>ce dernier</w:t>
      </w:r>
      <w:r>
        <w:rPr>
          <w:sz w:val="20"/>
          <w:szCs w:val="20"/>
          <w:lang w:val="fr-CA"/>
        </w:rPr>
        <w:t xml:space="preserve"> entretient une relation conjugale depuis au moins un an (y compris les personnes de même sexe). </w:t>
      </w:r>
    </w:p>
    <w:p w:rsidR="000F0DE0" w:rsidRPr="00BA1B52" w:rsidRDefault="000F0DE0" w:rsidP="006630D1">
      <w:pPr>
        <w:spacing w:after="0"/>
        <w:ind w:left="1080"/>
        <w:rPr>
          <w:sz w:val="20"/>
          <w:szCs w:val="20"/>
          <w:lang w:val="fr-CA"/>
        </w:rPr>
      </w:pPr>
      <w:r w:rsidRPr="00BA1B52">
        <w:rPr>
          <w:sz w:val="20"/>
          <w:szCs w:val="20"/>
          <w:lang w:val="fr-CA"/>
        </w:rPr>
        <w:lastRenderedPageBreak/>
        <w:t xml:space="preserve">1. </w:t>
      </w:r>
      <w:r w:rsidR="0094728F">
        <w:rPr>
          <w:sz w:val="20"/>
          <w:szCs w:val="20"/>
          <w:lang w:val="fr-CA"/>
        </w:rPr>
        <w:t xml:space="preserve">Comprend le conjoint ou le conjoint de fait actuel, le cas échéant </w:t>
      </w:r>
    </w:p>
    <w:p w:rsidR="000F0DE0" w:rsidRPr="00BA1B52" w:rsidRDefault="000F0DE0" w:rsidP="006630D1">
      <w:pPr>
        <w:spacing w:after="0"/>
        <w:ind w:left="1080"/>
        <w:rPr>
          <w:sz w:val="20"/>
          <w:szCs w:val="20"/>
          <w:lang w:val="fr-CA"/>
        </w:rPr>
      </w:pPr>
      <w:r w:rsidRPr="00BA1B52">
        <w:rPr>
          <w:sz w:val="20"/>
          <w:szCs w:val="20"/>
          <w:lang w:val="fr-CA"/>
        </w:rPr>
        <w:t xml:space="preserve">2. </w:t>
      </w:r>
      <w:r w:rsidR="0094728F">
        <w:rPr>
          <w:sz w:val="20"/>
          <w:szCs w:val="20"/>
          <w:lang w:val="fr-CA"/>
        </w:rPr>
        <w:t xml:space="preserve">Comprend l’ancien conjoint ou conjoint de fait, uniquement au cours des cinq années précédentes. Si le conjoint est décédé, indiquez sa dernière adresse de résidence. </w:t>
      </w:r>
    </w:p>
    <w:p w:rsidR="000F0DE0" w:rsidRPr="00BA1B52" w:rsidRDefault="000F0DE0" w:rsidP="000F0DE0">
      <w:pPr>
        <w:spacing w:after="0"/>
        <w:ind w:left="1080"/>
        <w:rPr>
          <w:sz w:val="20"/>
          <w:szCs w:val="20"/>
          <w:lang w:val="fr-CA"/>
        </w:rPr>
      </w:pPr>
    </w:p>
    <w:p w:rsidR="000F0DE0" w:rsidRPr="00BA1B52" w:rsidRDefault="000F0DE0" w:rsidP="000F0DE0">
      <w:pPr>
        <w:spacing w:after="0" w:line="240" w:lineRule="auto"/>
        <w:rPr>
          <w:b/>
          <w:sz w:val="20"/>
          <w:szCs w:val="20"/>
          <w:lang w:val="fr-CA"/>
        </w:rPr>
      </w:pPr>
      <w:r w:rsidRPr="00BA1B52">
        <w:rPr>
          <w:b/>
          <w:sz w:val="20"/>
          <w:szCs w:val="20"/>
          <w:lang w:val="fr-CA"/>
        </w:rPr>
        <w:t>SECTION F</w:t>
      </w:r>
      <w:r w:rsidR="00814383">
        <w:rPr>
          <w:b/>
          <w:sz w:val="20"/>
          <w:szCs w:val="20"/>
          <w:lang w:val="fr-CA"/>
        </w:rPr>
        <w:t xml:space="preserve"> </w:t>
      </w:r>
      <w:r w:rsidR="00B44C38">
        <w:rPr>
          <w:b/>
          <w:sz w:val="20"/>
          <w:szCs w:val="20"/>
          <w:lang w:val="fr-CA"/>
        </w:rPr>
        <w:t>: Lieux de résidence</w:t>
      </w:r>
    </w:p>
    <w:p w:rsidR="000F0DE0" w:rsidRPr="00BA1B52" w:rsidRDefault="00B44C38" w:rsidP="006630D1">
      <w:pPr>
        <w:pStyle w:val="ListParagraph"/>
        <w:numPr>
          <w:ilvl w:val="0"/>
          <w:numId w:val="20"/>
        </w:numPr>
        <w:spacing w:after="0"/>
        <w:rPr>
          <w:sz w:val="20"/>
          <w:szCs w:val="20"/>
          <w:lang w:val="fr-CA"/>
        </w:rPr>
      </w:pPr>
      <w:r>
        <w:rPr>
          <w:sz w:val="20"/>
          <w:szCs w:val="20"/>
          <w:lang w:val="fr-CA"/>
        </w:rPr>
        <w:t>Cette section doit être remplie par le demandeur</w:t>
      </w:r>
      <w:r w:rsidR="000F0DE0" w:rsidRPr="00BA1B52">
        <w:rPr>
          <w:sz w:val="20"/>
          <w:szCs w:val="20"/>
          <w:lang w:val="fr-CA"/>
        </w:rPr>
        <w:t>.</w:t>
      </w:r>
    </w:p>
    <w:p w:rsidR="000F0DE0" w:rsidRPr="00BA1B52" w:rsidRDefault="0085627A" w:rsidP="006630D1">
      <w:pPr>
        <w:pStyle w:val="ListParagraph"/>
        <w:numPr>
          <w:ilvl w:val="0"/>
          <w:numId w:val="11"/>
        </w:numPr>
        <w:spacing w:after="0"/>
        <w:rPr>
          <w:sz w:val="20"/>
          <w:szCs w:val="20"/>
          <w:lang w:val="fr-CA"/>
        </w:rPr>
      </w:pPr>
      <w:r>
        <w:rPr>
          <w:sz w:val="20"/>
          <w:szCs w:val="20"/>
          <w:lang w:val="fr-CA"/>
        </w:rPr>
        <w:t xml:space="preserve">Des adresses doivent être fournies pour les cinq (5) dernières années et des adresses doivent être fournies pour chaque période. </w:t>
      </w:r>
    </w:p>
    <w:p w:rsidR="000F0DE0" w:rsidRPr="00BA1B52" w:rsidRDefault="0085627A" w:rsidP="006630D1">
      <w:pPr>
        <w:pStyle w:val="ListParagraph"/>
        <w:numPr>
          <w:ilvl w:val="0"/>
          <w:numId w:val="20"/>
        </w:numPr>
        <w:spacing w:after="0"/>
        <w:rPr>
          <w:sz w:val="20"/>
          <w:szCs w:val="20"/>
          <w:lang w:val="fr-CA"/>
        </w:rPr>
      </w:pPr>
      <w:r>
        <w:rPr>
          <w:sz w:val="20"/>
          <w:szCs w:val="20"/>
          <w:lang w:val="fr-CA"/>
        </w:rPr>
        <w:t xml:space="preserve">L’adresse actuelle doit être indiquée en premier. </w:t>
      </w:r>
    </w:p>
    <w:p w:rsidR="000F0DE0" w:rsidRPr="00BA1B52" w:rsidRDefault="0085627A" w:rsidP="006630D1">
      <w:pPr>
        <w:pStyle w:val="ListParagraph"/>
        <w:numPr>
          <w:ilvl w:val="0"/>
          <w:numId w:val="20"/>
        </w:numPr>
        <w:spacing w:after="0"/>
        <w:rPr>
          <w:sz w:val="20"/>
          <w:szCs w:val="20"/>
          <w:lang w:val="fr-CA"/>
        </w:rPr>
      </w:pPr>
      <w:r>
        <w:rPr>
          <w:sz w:val="20"/>
          <w:szCs w:val="20"/>
          <w:lang w:val="fr-CA"/>
        </w:rPr>
        <w:t xml:space="preserve">Si vous habitez dans un secteur rural, indiquez les numéros de municipalité ou de lot, de concession et de canton. </w:t>
      </w:r>
    </w:p>
    <w:p w:rsidR="000F0DE0" w:rsidRPr="00BA1B52" w:rsidRDefault="000F0DE0" w:rsidP="006630D1">
      <w:pPr>
        <w:spacing w:after="0"/>
        <w:rPr>
          <w:b/>
          <w:sz w:val="20"/>
          <w:szCs w:val="20"/>
          <w:lang w:val="fr-CA"/>
        </w:rPr>
      </w:pPr>
    </w:p>
    <w:p w:rsidR="000F0DE0" w:rsidRPr="00BA1B52" w:rsidRDefault="000F0DE0" w:rsidP="000F0DE0">
      <w:pPr>
        <w:spacing w:after="0" w:line="240" w:lineRule="auto"/>
        <w:rPr>
          <w:b/>
          <w:sz w:val="20"/>
          <w:szCs w:val="20"/>
          <w:lang w:val="fr-CA"/>
        </w:rPr>
      </w:pPr>
      <w:r w:rsidRPr="00BA1B52">
        <w:rPr>
          <w:b/>
          <w:sz w:val="20"/>
          <w:szCs w:val="20"/>
          <w:lang w:val="fr-CA"/>
        </w:rPr>
        <w:t>SECTION G</w:t>
      </w:r>
      <w:r w:rsidR="00814383">
        <w:rPr>
          <w:b/>
          <w:sz w:val="20"/>
          <w:szCs w:val="20"/>
          <w:lang w:val="fr-CA"/>
        </w:rPr>
        <w:t xml:space="preserve"> </w:t>
      </w:r>
      <w:r w:rsidRPr="00BA1B52">
        <w:rPr>
          <w:b/>
          <w:sz w:val="20"/>
          <w:szCs w:val="20"/>
          <w:lang w:val="fr-CA"/>
        </w:rPr>
        <w:t xml:space="preserve">: </w:t>
      </w:r>
      <w:r w:rsidR="00B44C38">
        <w:rPr>
          <w:b/>
          <w:sz w:val="20"/>
          <w:szCs w:val="20"/>
          <w:lang w:val="fr-CA"/>
        </w:rPr>
        <w:t>Emploi</w:t>
      </w:r>
    </w:p>
    <w:p w:rsidR="000F0DE0" w:rsidRPr="00BA1B52" w:rsidRDefault="00B44C38" w:rsidP="006630D1">
      <w:pPr>
        <w:pStyle w:val="ListParagraph"/>
        <w:numPr>
          <w:ilvl w:val="0"/>
          <w:numId w:val="20"/>
        </w:numPr>
        <w:spacing w:after="0"/>
        <w:rPr>
          <w:sz w:val="20"/>
          <w:szCs w:val="20"/>
          <w:lang w:val="fr-CA"/>
        </w:rPr>
      </w:pPr>
      <w:r>
        <w:rPr>
          <w:sz w:val="20"/>
          <w:szCs w:val="20"/>
          <w:lang w:val="fr-CA"/>
        </w:rPr>
        <w:t>Cette section doit être remplie par le demandeur</w:t>
      </w:r>
      <w:r w:rsidR="000F0DE0" w:rsidRPr="00BA1B52">
        <w:rPr>
          <w:sz w:val="20"/>
          <w:szCs w:val="20"/>
          <w:lang w:val="fr-CA"/>
        </w:rPr>
        <w:t>.</w:t>
      </w:r>
    </w:p>
    <w:p w:rsidR="000F0DE0" w:rsidRPr="00BA1B52" w:rsidRDefault="0085627A" w:rsidP="006630D1">
      <w:pPr>
        <w:pStyle w:val="ListParagraph"/>
        <w:numPr>
          <w:ilvl w:val="0"/>
          <w:numId w:val="11"/>
        </w:numPr>
        <w:spacing w:after="0"/>
        <w:rPr>
          <w:b/>
          <w:sz w:val="20"/>
          <w:szCs w:val="20"/>
          <w:lang w:val="fr-CA"/>
        </w:rPr>
      </w:pPr>
      <w:r>
        <w:rPr>
          <w:sz w:val="20"/>
          <w:szCs w:val="20"/>
          <w:lang w:val="fr-CA"/>
        </w:rPr>
        <w:t xml:space="preserve">Les antécédents professionnels doivent être fournis pour les cinq (5) dernières années. Les périodes d’étude ou de chômage doivent être indiquées afin que des renseignements soient fournis pour toutes les périodes. </w:t>
      </w:r>
    </w:p>
    <w:p w:rsidR="000F0DE0" w:rsidRPr="00BA1B52" w:rsidRDefault="0085627A" w:rsidP="006630D1">
      <w:pPr>
        <w:pStyle w:val="ListParagraph"/>
        <w:numPr>
          <w:ilvl w:val="0"/>
          <w:numId w:val="22"/>
        </w:numPr>
        <w:spacing w:after="0"/>
        <w:rPr>
          <w:sz w:val="20"/>
          <w:szCs w:val="20"/>
          <w:lang w:val="fr-CA"/>
        </w:rPr>
      </w:pPr>
      <w:r>
        <w:rPr>
          <w:sz w:val="20"/>
          <w:szCs w:val="20"/>
          <w:lang w:val="fr-CA"/>
        </w:rPr>
        <w:t xml:space="preserve">Indiquez d’abord votre emploi actuel. Il se peut que nous communiquions avec votre employeur actuel. </w:t>
      </w:r>
    </w:p>
    <w:p w:rsidR="000F0DE0" w:rsidRPr="00BA1B52" w:rsidRDefault="0085627A" w:rsidP="006630D1">
      <w:pPr>
        <w:pStyle w:val="ListParagraph"/>
        <w:numPr>
          <w:ilvl w:val="0"/>
          <w:numId w:val="22"/>
        </w:numPr>
        <w:spacing w:after="0"/>
        <w:rPr>
          <w:sz w:val="20"/>
          <w:szCs w:val="20"/>
          <w:lang w:val="fr-CA"/>
        </w:rPr>
      </w:pPr>
      <w:r>
        <w:rPr>
          <w:sz w:val="20"/>
          <w:szCs w:val="20"/>
          <w:lang w:val="fr-CA"/>
        </w:rPr>
        <w:t xml:space="preserve">Indiquez l’adresse et le nom complets de votre employeur ou de l’établissement d’enseignement – aucune initiale. </w:t>
      </w:r>
    </w:p>
    <w:p w:rsidR="002112C9" w:rsidRPr="00BA1B52" w:rsidRDefault="0085627A" w:rsidP="006630D1">
      <w:pPr>
        <w:pStyle w:val="ListParagraph"/>
        <w:numPr>
          <w:ilvl w:val="0"/>
          <w:numId w:val="22"/>
        </w:numPr>
        <w:spacing w:after="0"/>
        <w:rPr>
          <w:sz w:val="20"/>
          <w:szCs w:val="20"/>
          <w:lang w:val="fr-CA"/>
        </w:rPr>
      </w:pPr>
      <w:r>
        <w:rPr>
          <w:sz w:val="20"/>
          <w:szCs w:val="20"/>
          <w:lang w:val="fr-CA"/>
        </w:rPr>
        <w:t xml:space="preserve">Indiquez si vous êtes ou étiez un employé ou un étudiant. </w:t>
      </w:r>
    </w:p>
    <w:p w:rsidR="000F0DE0" w:rsidRPr="00BA1B52" w:rsidRDefault="000F0DE0" w:rsidP="006630D1">
      <w:pPr>
        <w:spacing w:after="0"/>
        <w:rPr>
          <w:sz w:val="20"/>
          <w:szCs w:val="20"/>
          <w:lang w:val="fr-CA"/>
        </w:rPr>
      </w:pPr>
    </w:p>
    <w:p w:rsidR="000F0DE0" w:rsidRPr="00BA1B52" w:rsidRDefault="0085627A" w:rsidP="006630D1">
      <w:pPr>
        <w:spacing w:after="0"/>
        <w:rPr>
          <w:sz w:val="20"/>
          <w:szCs w:val="20"/>
          <w:lang w:val="fr-CA"/>
        </w:rPr>
      </w:pPr>
      <w:r>
        <w:rPr>
          <w:sz w:val="20"/>
          <w:szCs w:val="20"/>
          <w:lang w:val="fr-CA"/>
        </w:rPr>
        <w:t>Si vous êtes un travailleur autonome ou un consultant ou que vous avez été un travailleur autonome ou un consultant au cours des cinq dernières années, fournissez les renseignements suivants :</w:t>
      </w:r>
    </w:p>
    <w:p w:rsidR="000F0DE0" w:rsidRPr="00BA1B52" w:rsidRDefault="003D0E8C" w:rsidP="006630D1">
      <w:pPr>
        <w:pStyle w:val="ListParagraph"/>
        <w:numPr>
          <w:ilvl w:val="0"/>
          <w:numId w:val="23"/>
        </w:numPr>
        <w:spacing w:after="0"/>
        <w:rPr>
          <w:sz w:val="20"/>
          <w:szCs w:val="20"/>
          <w:lang w:val="fr-CA"/>
        </w:rPr>
      </w:pPr>
      <w:r>
        <w:rPr>
          <w:sz w:val="20"/>
          <w:szCs w:val="20"/>
          <w:lang w:val="fr-CA"/>
        </w:rPr>
        <w:t xml:space="preserve">le </w:t>
      </w:r>
      <w:r w:rsidR="0085627A">
        <w:rPr>
          <w:sz w:val="20"/>
          <w:szCs w:val="20"/>
          <w:lang w:val="fr-CA"/>
        </w:rPr>
        <w:t>nom de l’employeur : indiquez le nom de votre entreprise. Si vous n’en avez pas, indiquez votre nom;</w:t>
      </w:r>
    </w:p>
    <w:p w:rsidR="000F0DE0" w:rsidRPr="00BA1B52" w:rsidRDefault="0085627A" w:rsidP="006630D1">
      <w:pPr>
        <w:pStyle w:val="ListParagraph"/>
        <w:numPr>
          <w:ilvl w:val="0"/>
          <w:numId w:val="23"/>
        </w:numPr>
        <w:spacing w:after="0"/>
        <w:rPr>
          <w:sz w:val="20"/>
          <w:szCs w:val="20"/>
          <w:lang w:val="fr-CA"/>
        </w:rPr>
      </w:pPr>
      <w:r>
        <w:rPr>
          <w:sz w:val="20"/>
          <w:szCs w:val="20"/>
          <w:lang w:val="fr-CA"/>
        </w:rPr>
        <w:t>la plage de dates « de » et « à »;</w:t>
      </w:r>
    </w:p>
    <w:p w:rsidR="000F0DE0" w:rsidRPr="00BA1B52" w:rsidRDefault="003D0E8C" w:rsidP="006630D1">
      <w:pPr>
        <w:pStyle w:val="ListParagraph"/>
        <w:numPr>
          <w:ilvl w:val="0"/>
          <w:numId w:val="23"/>
        </w:numPr>
        <w:spacing w:after="0"/>
        <w:rPr>
          <w:sz w:val="20"/>
          <w:szCs w:val="20"/>
          <w:lang w:val="fr-CA"/>
        </w:rPr>
      </w:pPr>
      <w:r>
        <w:rPr>
          <w:sz w:val="20"/>
          <w:szCs w:val="20"/>
          <w:lang w:val="fr-CA"/>
        </w:rPr>
        <w:t>l’</w:t>
      </w:r>
      <w:r w:rsidR="0085627A">
        <w:rPr>
          <w:sz w:val="20"/>
          <w:szCs w:val="20"/>
          <w:lang w:val="fr-CA"/>
        </w:rPr>
        <w:t>adresse de l’entreprise.</w:t>
      </w:r>
    </w:p>
    <w:p w:rsidR="000F0DE0" w:rsidRPr="00BA1B52" w:rsidRDefault="000F0DE0" w:rsidP="000F0DE0">
      <w:pPr>
        <w:spacing w:after="0" w:line="240" w:lineRule="auto"/>
        <w:rPr>
          <w:sz w:val="20"/>
          <w:szCs w:val="20"/>
          <w:highlight w:val="yellow"/>
          <w:lang w:val="fr-CA"/>
        </w:rPr>
      </w:pPr>
    </w:p>
    <w:p w:rsidR="000F0DE0" w:rsidRPr="00BA1B52" w:rsidRDefault="000F0DE0" w:rsidP="006630D1">
      <w:pPr>
        <w:spacing w:after="0"/>
        <w:rPr>
          <w:b/>
          <w:sz w:val="20"/>
          <w:szCs w:val="20"/>
          <w:lang w:val="fr-CA"/>
        </w:rPr>
      </w:pPr>
      <w:r w:rsidRPr="00BA1B52">
        <w:rPr>
          <w:b/>
          <w:sz w:val="20"/>
          <w:szCs w:val="20"/>
          <w:lang w:val="fr-CA"/>
        </w:rPr>
        <w:t>SECTION H</w:t>
      </w:r>
      <w:r w:rsidR="00814383">
        <w:rPr>
          <w:b/>
          <w:sz w:val="20"/>
          <w:szCs w:val="20"/>
          <w:lang w:val="fr-CA"/>
        </w:rPr>
        <w:t xml:space="preserve"> </w:t>
      </w:r>
      <w:r w:rsidRPr="00BA1B52">
        <w:rPr>
          <w:b/>
          <w:sz w:val="20"/>
          <w:szCs w:val="20"/>
          <w:lang w:val="fr-CA"/>
        </w:rPr>
        <w:t xml:space="preserve">: </w:t>
      </w:r>
      <w:r w:rsidR="00B44C38">
        <w:rPr>
          <w:b/>
          <w:sz w:val="20"/>
          <w:szCs w:val="20"/>
          <w:lang w:val="fr-CA"/>
        </w:rPr>
        <w:t>Voyage</w:t>
      </w:r>
    </w:p>
    <w:p w:rsidR="000F0DE0" w:rsidRPr="00BA1B52" w:rsidRDefault="00B44C38" w:rsidP="006630D1">
      <w:pPr>
        <w:pStyle w:val="ListParagraph"/>
        <w:numPr>
          <w:ilvl w:val="0"/>
          <w:numId w:val="23"/>
        </w:numPr>
        <w:spacing w:after="0"/>
        <w:rPr>
          <w:sz w:val="20"/>
          <w:szCs w:val="20"/>
          <w:lang w:val="fr-CA"/>
        </w:rPr>
      </w:pPr>
      <w:r>
        <w:rPr>
          <w:sz w:val="20"/>
          <w:szCs w:val="20"/>
          <w:lang w:val="fr-CA"/>
        </w:rPr>
        <w:t>Cette section doit être remplie par le demandeur</w:t>
      </w:r>
      <w:r w:rsidR="000F0DE0" w:rsidRPr="00BA1B52">
        <w:rPr>
          <w:sz w:val="20"/>
          <w:szCs w:val="20"/>
          <w:lang w:val="fr-CA"/>
        </w:rPr>
        <w:t>.</w:t>
      </w:r>
    </w:p>
    <w:p w:rsidR="000F0DE0" w:rsidRPr="00BA1B52" w:rsidRDefault="0085627A" w:rsidP="006630D1">
      <w:pPr>
        <w:pStyle w:val="ListParagraph"/>
        <w:numPr>
          <w:ilvl w:val="0"/>
          <w:numId w:val="23"/>
        </w:numPr>
        <w:spacing w:after="0"/>
        <w:rPr>
          <w:sz w:val="20"/>
          <w:szCs w:val="20"/>
          <w:lang w:val="fr-CA"/>
        </w:rPr>
      </w:pPr>
      <w:r>
        <w:rPr>
          <w:sz w:val="20"/>
          <w:szCs w:val="20"/>
          <w:lang w:val="fr-CA"/>
        </w:rPr>
        <w:t xml:space="preserve">Indiquez votre destination, le but du voyage et les dates de tout voyage de 90 jours et plus à l’extérieur de votre pays de résidence au cours des cinq (5) années précédant la présentation de la demande. N’indiquez pas les voyages d’affaires effectués pour le gouvernement du Canada. </w:t>
      </w:r>
    </w:p>
    <w:p w:rsidR="000F0DE0" w:rsidRPr="00BA1B52" w:rsidRDefault="000F0DE0" w:rsidP="006630D1">
      <w:pPr>
        <w:spacing w:after="0"/>
        <w:rPr>
          <w:sz w:val="20"/>
          <w:szCs w:val="20"/>
          <w:lang w:val="fr-CA"/>
        </w:rPr>
      </w:pPr>
    </w:p>
    <w:p w:rsidR="000F0DE0" w:rsidRPr="00BA1B52" w:rsidRDefault="000F0DE0" w:rsidP="006630D1">
      <w:pPr>
        <w:spacing w:after="0"/>
        <w:rPr>
          <w:b/>
          <w:sz w:val="20"/>
          <w:szCs w:val="20"/>
          <w:lang w:val="fr-CA"/>
        </w:rPr>
      </w:pPr>
      <w:r w:rsidRPr="00BA1B52">
        <w:rPr>
          <w:b/>
          <w:sz w:val="20"/>
          <w:szCs w:val="20"/>
          <w:lang w:val="fr-CA"/>
        </w:rPr>
        <w:t>SECTION I</w:t>
      </w:r>
      <w:r w:rsidR="00814383">
        <w:rPr>
          <w:b/>
          <w:sz w:val="20"/>
          <w:szCs w:val="20"/>
          <w:lang w:val="fr-CA"/>
        </w:rPr>
        <w:t xml:space="preserve"> </w:t>
      </w:r>
      <w:r w:rsidRPr="00BA1B52">
        <w:rPr>
          <w:b/>
          <w:sz w:val="20"/>
          <w:szCs w:val="20"/>
          <w:lang w:val="fr-CA"/>
        </w:rPr>
        <w:t xml:space="preserve">: </w:t>
      </w:r>
      <w:r w:rsidR="00B44C38">
        <w:rPr>
          <w:b/>
          <w:sz w:val="20"/>
          <w:szCs w:val="20"/>
          <w:lang w:val="fr-CA"/>
        </w:rPr>
        <w:t>Consentement et attestation</w:t>
      </w:r>
    </w:p>
    <w:p w:rsidR="000F0DE0" w:rsidRPr="00BA1B52" w:rsidRDefault="00B44C38" w:rsidP="006630D1">
      <w:pPr>
        <w:pStyle w:val="ListParagraph"/>
        <w:numPr>
          <w:ilvl w:val="0"/>
          <w:numId w:val="23"/>
        </w:numPr>
        <w:spacing w:after="0"/>
        <w:rPr>
          <w:sz w:val="20"/>
          <w:szCs w:val="20"/>
          <w:lang w:val="fr-CA"/>
        </w:rPr>
      </w:pPr>
      <w:r>
        <w:rPr>
          <w:sz w:val="20"/>
          <w:szCs w:val="20"/>
          <w:lang w:val="fr-CA"/>
        </w:rPr>
        <w:t xml:space="preserve">Cette section doit être signée et datée par le demandeur. </w:t>
      </w:r>
    </w:p>
    <w:p w:rsidR="007C4172" w:rsidRPr="00BA1B52" w:rsidRDefault="007C4172" w:rsidP="000F0DE0">
      <w:pPr>
        <w:pBdr>
          <w:bottom w:val="single" w:sz="12" w:space="1" w:color="auto"/>
        </w:pBdr>
        <w:spacing w:after="0" w:line="240" w:lineRule="auto"/>
        <w:rPr>
          <w:sz w:val="20"/>
          <w:szCs w:val="20"/>
          <w:lang w:val="fr-CA"/>
        </w:rPr>
      </w:pPr>
    </w:p>
    <w:p w:rsidR="000F0DE0" w:rsidRPr="00BA1B52" w:rsidRDefault="000F0DE0" w:rsidP="000F0DE0">
      <w:pPr>
        <w:spacing w:after="0" w:line="240" w:lineRule="auto"/>
        <w:rPr>
          <w:sz w:val="20"/>
          <w:szCs w:val="20"/>
          <w:lang w:val="fr-CA"/>
        </w:rPr>
      </w:pPr>
      <w:r w:rsidRPr="00BA1B52">
        <w:rPr>
          <w:sz w:val="20"/>
          <w:szCs w:val="20"/>
          <w:lang w:val="fr-CA"/>
        </w:rPr>
        <w:t xml:space="preserve"> </w:t>
      </w:r>
    </w:p>
    <w:p w:rsidR="000F0DE0" w:rsidRPr="00BA1B52" w:rsidRDefault="00814383" w:rsidP="000F0DE0">
      <w:pPr>
        <w:spacing w:after="0" w:line="240" w:lineRule="auto"/>
        <w:rPr>
          <w:b/>
          <w:sz w:val="20"/>
          <w:szCs w:val="20"/>
          <w:lang w:val="fr-CA"/>
        </w:rPr>
      </w:pPr>
      <w:r>
        <w:rPr>
          <w:b/>
          <w:sz w:val="20"/>
          <w:szCs w:val="20"/>
          <w:lang w:val="fr-CA"/>
        </w:rPr>
        <w:t xml:space="preserve">Envoyez le formulaire rempli et les documents requis à l’adresse suivante : </w:t>
      </w:r>
      <w:r w:rsidR="00710D33" w:rsidRPr="00BA1B52">
        <w:rPr>
          <w:b/>
          <w:sz w:val="20"/>
          <w:szCs w:val="20"/>
          <w:lang w:val="fr-CA"/>
        </w:rPr>
        <w:t xml:space="preserve"> </w:t>
      </w:r>
    </w:p>
    <w:p w:rsidR="000F0DE0" w:rsidRPr="00BA1B52" w:rsidRDefault="000F0DE0" w:rsidP="000F0DE0">
      <w:pPr>
        <w:spacing w:after="0" w:line="240" w:lineRule="auto"/>
        <w:rPr>
          <w:sz w:val="20"/>
          <w:szCs w:val="20"/>
          <w:lang w:val="fr-CA"/>
        </w:rPr>
      </w:pPr>
    </w:p>
    <w:p w:rsidR="0047679B" w:rsidRPr="0047679B" w:rsidRDefault="00BA7C9B" w:rsidP="0047679B">
      <w:pPr>
        <w:autoSpaceDE w:val="0"/>
        <w:autoSpaceDN w:val="0"/>
        <w:adjustRightInd w:val="0"/>
        <w:spacing w:after="0" w:line="240" w:lineRule="auto"/>
        <w:rPr>
          <w:rFonts w:ascii="Helv" w:hAnsi="Helv" w:cs="Helv"/>
          <w:color w:val="000000"/>
          <w:sz w:val="20"/>
          <w:szCs w:val="20"/>
          <w:lang w:val="fr-CA"/>
        </w:rPr>
      </w:pPr>
      <w:hyperlink r:id="rId11" w:history="1">
        <w:r w:rsidR="0047679B" w:rsidRPr="0047679B">
          <w:rPr>
            <w:rStyle w:val="Hyperlink"/>
            <w:rFonts w:ascii="Helv" w:hAnsi="Helv" w:cs="Helv"/>
            <w:sz w:val="20"/>
            <w:szCs w:val="20"/>
            <w:lang w:val="fr-CA"/>
          </w:rPr>
          <w:t>PHAC.HPTA.Screening-LAPHT.filtrage.ASPC@hc-sc.gc.ca</w:t>
        </w:r>
      </w:hyperlink>
    </w:p>
    <w:p w:rsidR="00710D33" w:rsidRPr="005E6681" w:rsidRDefault="00710D33" w:rsidP="005E6681">
      <w:pPr>
        <w:spacing w:after="0" w:line="240" w:lineRule="auto"/>
        <w:rPr>
          <w:sz w:val="20"/>
          <w:szCs w:val="20"/>
          <w:lang w:val="fr-CA"/>
        </w:rPr>
      </w:pPr>
      <w:r w:rsidRPr="005E6681">
        <w:rPr>
          <w:rFonts w:cs="Helv"/>
          <w:sz w:val="32"/>
          <w:lang w:val="fr-CA"/>
        </w:rPr>
        <w:t xml:space="preserve"> </w:t>
      </w:r>
    </w:p>
    <w:p w:rsidR="00710D33" w:rsidRPr="00BA1B52" w:rsidRDefault="00710D33" w:rsidP="00710D33">
      <w:pPr>
        <w:spacing w:after="0" w:line="240" w:lineRule="auto"/>
        <w:rPr>
          <w:b/>
          <w:sz w:val="20"/>
          <w:szCs w:val="20"/>
          <w:lang w:val="fr-CA"/>
        </w:rPr>
      </w:pPr>
      <w:r w:rsidRPr="00BA1B52">
        <w:rPr>
          <w:b/>
          <w:sz w:val="20"/>
          <w:szCs w:val="20"/>
          <w:lang w:val="fr-CA"/>
        </w:rPr>
        <w:t>O</w:t>
      </w:r>
      <w:r w:rsidR="00282EAD">
        <w:rPr>
          <w:b/>
          <w:sz w:val="20"/>
          <w:szCs w:val="20"/>
          <w:lang w:val="fr-CA"/>
        </w:rPr>
        <w:t>U</w:t>
      </w:r>
    </w:p>
    <w:p w:rsidR="00814383" w:rsidRPr="00814383" w:rsidRDefault="00814383" w:rsidP="00814383">
      <w:pPr>
        <w:spacing w:after="0" w:line="240" w:lineRule="auto"/>
        <w:ind w:firstLine="567"/>
        <w:rPr>
          <w:sz w:val="20"/>
          <w:szCs w:val="20"/>
          <w:lang w:val="fr-CA"/>
        </w:rPr>
      </w:pPr>
      <w:r w:rsidRPr="00814383">
        <w:rPr>
          <w:sz w:val="20"/>
          <w:szCs w:val="20"/>
          <w:lang w:val="fr-CA"/>
        </w:rPr>
        <w:t xml:space="preserve">51, promenade Chardon, Pré </w:t>
      </w:r>
      <w:proofErr w:type="spellStart"/>
      <w:r w:rsidRPr="00814383">
        <w:rPr>
          <w:sz w:val="20"/>
          <w:szCs w:val="20"/>
          <w:lang w:val="fr-CA"/>
        </w:rPr>
        <w:t>Tunney</w:t>
      </w:r>
      <w:proofErr w:type="spellEnd"/>
    </w:p>
    <w:p w:rsidR="00814383" w:rsidRPr="00814383" w:rsidRDefault="00814383" w:rsidP="00814383">
      <w:pPr>
        <w:spacing w:after="0" w:line="240" w:lineRule="auto"/>
        <w:ind w:firstLine="567"/>
        <w:rPr>
          <w:sz w:val="20"/>
          <w:szCs w:val="20"/>
          <w:lang w:val="fr-CA"/>
        </w:rPr>
      </w:pPr>
      <w:r w:rsidRPr="00814383">
        <w:rPr>
          <w:sz w:val="20"/>
          <w:szCs w:val="20"/>
          <w:lang w:val="fr-CA"/>
        </w:rPr>
        <w:t>Ottawa (Ontario)  KIA 0K9</w:t>
      </w:r>
    </w:p>
    <w:p w:rsidR="005E6681" w:rsidRDefault="00814383" w:rsidP="005E6681">
      <w:pPr>
        <w:spacing w:after="0" w:line="240" w:lineRule="auto"/>
        <w:ind w:firstLine="567"/>
        <w:rPr>
          <w:sz w:val="20"/>
          <w:szCs w:val="20"/>
          <w:lang w:val="fr-CA"/>
        </w:rPr>
      </w:pPr>
      <w:r w:rsidRPr="00814383">
        <w:rPr>
          <w:sz w:val="20"/>
          <w:szCs w:val="20"/>
          <w:lang w:val="fr-CA"/>
        </w:rPr>
        <w:t>Case postale : 1701 B</w:t>
      </w:r>
    </w:p>
    <w:p w:rsidR="000F0DE0" w:rsidRPr="005E6681" w:rsidRDefault="00814383" w:rsidP="005E6681">
      <w:pPr>
        <w:spacing w:after="0" w:line="240" w:lineRule="auto"/>
        <w:ind w:firstLine="567"/>
        <w:rPr>
          <w:sz w:val="20"/>
          <w:szCs w:val="20"/>
          <w:lang w:val="fr-CA"/>
        </w:rPr>
      </w:pPr>
      <w:r>
        <w:rPr>
          <w:sz w:val="20"/>
          <w:szCs w:val="20"/>
          <w:lang w:val="fr-CA"/>
        </w:rPr>
        <w:t>Région </w:t>
      </w:r>
      <w:r w:rsidRPr="004604FB">
        <w:rPr>
          <w:sz w:val="20"/>
          <w:szCs w:val="20"/>
          <w:lang w:val="fr-CA"/>
        </w:rPr>
        <w:t xml:space="preserve">: </w:t>
      </w:r>
      <w:r>
        <w:rPr>
          <w:sz w:val="20"/>
          <w:szCs w:val="20"/>
          <w:lang w:val="fr-CA"/>
        </w:rPr>
        <w:t>RCN</w:t>
      </w:r>
      <w:bookmarkStart w:id="0" w:name="_GoBack"/>
      <w:bookmarkEnd w:id="0"/>
    </w:p>
    <w:sectPr w:rsidR="000F0DE0" w:rsidRPr="005E6681" w:rsidSect="00F70CBA">
      <w:headerReference w:type="default" r:id="rId12"/>
      <w:footerReference w:type="default" r:id="rId13"/>
      <w:headerReference w:type="first" r:id="rId1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7A9" w:rsidRDefault="003A07A9" w:rsidP="00012380">
      <w:pPr>
        <w:spacing w:after="0" w:line="240" w:lineRule="auto"/>
      </w:pPr>
      <w:r>
        <w:separator/>
      </w:r>
    </w:p>
  </w:endnote>
  <w:endnote w:type="continuationSeparator" w:id="0">
    <w:p w:rsidR="003A07A9" w:rsidRDefault="003A07A9" w:rsidP="0001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557" w:rsidRDefault="005E6681" w:rsidP="005E6681">
    <w:pPr>
      <w:pStyle w:val="Footer"/>
      <w:jc w:val="center"/>
    </w:pPr>
    <w:r>
      <w:t xml:space="preserve">                                                                                          </w:t>
    </w:r>
    <w:r w:rsidR="00284557">
      <w:t>-</w:t>
    </w:r>
    <w:sdt>
      <w:sdtPr>
        <w:id w:val="-772314256"/>
        <w:docPartObj>
          <w:docPartGallery w:val="Page Numbers (Bottom of Page)"/>
          <w:docPartUnique/>
        </w:docPartObj>
      </w:sdtPr>
      <w:sdtEndPr>
        <w:rPr>
          <w:noProof/>
        </w:rPr>
      </w:sdtEndPr>
      <w:sdtContent>
        <w:r w:rsidR="0047679B">
          <w:fldChar w:fldCharType="begin"/>
        </w:r>
        <w:r w:rsidR="0047679B">
          <w:instrText xml:space="preserve"> PAGE   \* MERGEFORMAT </w:instrText>
        </w:r>
        <w:r w:rsidR="0047679B">
          <w:fldChar w:fldCharType="separate"/>
        </w:r>
        <w:r>
          <w:rPr>
            <w:noProof/>
          </w:rPr>
          <w:t>8</w:t>
        </w:r>
        <w:r w:rsidR="0047679B">
          <w:rPr>
            <w:noProof/>
          </w:rPr>
          <w:fldChar w:fldCharType="end"/>
        </w:r>
        <w:r w:rsidR="00284557">
          <w:rPr>
            <w:noProof/>
          </w:rPr>
          <w:t xml:space="preserve">-                                                         </w:t>
        </w:r>
      </w:sdtContent>
    </w:sdt>
    <w:r w:rsidR="00284557" w:rsidRPr="000F6C49">
      <w:rPr>
        <w:noProof/>
        <w:lang w:eastAsia="en-CA"/>
      </w:rPr>
      <w:t xml:space="preserve"> </w:t>
    </w:r>
    <w:r>
      <w:rPr>
        <w:noProof/>
        <w:lang w:eastAsia="en-CA"/>
      </w:rPr>
      <w:tab/>
    </w:r>
    <w:r w:rsidR="00284557">
      <w:rPr>
        <w:noProof/>
        <w:lang w:eastAsia="en-CA"/>
      </w:rPr>
      <w:drawing>
        <wp:inline distT="0" distB="0" distL="0" distR="0" wp14:anchorId="295CEDB6" wp14:editId="6D18240C">
          <wp:extent cx="809625" cy="296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a:blip r:embed="rId1">
                    <a:extLst>
                      <a:ext uri="{28A0092B-C50C-407E-A947-70E740481C1C}">
                        <a14:useLocalDpi xmlns:a14="http://schemas.microsoft.com/office/drawing/2010/main" val="0"/>
                      </a:ext>
                    </a:extLst>
                  </a:blip>
                  <a:stretch>
                    <a:fillRect/>
                  </a:stretch>
                </pic:blipFill>
                <pic:spPr>
                  <a:xfrm>
                    <a:off x="0" y="0"/>
                    <a:ext cx="811049" cy="297088"/>
                  </a:xfrm>
                  <a:prstGeom prst="rect">
                    <a:avLst/>
                  </a:prstGeom>
                </pic:spPr>
              </pic:pic>
            </a:graphicData>
          </a:graphic>
        </wp:inline>
      </w:drawing>
    </w:r>
  </w:p>
  <w:p w:rsidR="00284557" w:rsidRDefault="00284557" w:rsidP="000F6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7A9" w:rsidRDefault="003A07A9" w:rsidP="00012380">
      <w:pPr>
        <w:spacing w:after="0" w:line="240" w:lineRule="auto"/>
      </w:pPr>
      <w:r>
        <w:separator/>
      </w:r>
    </w:p>
  </w:footnote>
  <w:footnote w:type="continuationSeparator" w:id="0">
    <w:p w:rsidR="003A07A9" w:rsidRDefault="003A07A9" w:rsidP="00012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557" w:rsidRDefault="00284557" w:rsidP="00696F88">
    <w:pPr>
      <w:pStyle w:val="Header"/>
      <w:rPr>
        <w:noProof/>
      </w:rPr>
    </w:pPr>
    <w:r>
      <w:rPr>
        <w:noProof/>
        <w:lang w:eastAsia="en-CA"/>
      </w:rPr>
      <w:drawing>
        <wp:inline distT="0" distB="0" distL="0" distR="0">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rsidRPr="004B05D9">
      <w:t xml:space="preserve"> </w:t>
    </w:r>
    <w:r>
      <w:t xml:space="preserve">              PROTÉGÉ </w:t>
    </w:r>
    <w:r w:rsidRPr="004B05D9">
      <w:t>(</w:t>
    </w:r>
    <w:proofErr w:type="spellStart"/>
    <w:r>
      <w:t>une</w:t>
    </w:r>
    <w:proofErr w:type="spellEnd"/>
    <w:r>
      <w:t xml:space="preserve"> </w:t>
    </w:r>
    <w:proofErr w:type="spellStart"/>
    <w:r>
      <w:t>fois</w:t>
    </w:r>
    <w:proofErr w:type="spellEnd"/>
    <w:r>
      <w:t xml:space="preserve"> </w:t>
    </w:r>
    <w:proofErr w:type="spellStart"/>
    <w:r>
      <w:t>rempli</w:t>
    </w:r>
    <w:proofErr w:type="spellEnd"/>
    <w:r w:rsidRPr="004B05D9">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557" w:rsidRDefault="00284557">
    <w:pPr>
      <w:pStyle w:val="Header"/>
    </w:pPr>
    <w:r w:rsidRPr="00B944D0">
      <w:rPr>
        <w:noProof/>
        <w:lang w:eastAsia="en-CA"/>
      </w:rPr>
      <w:drawing>
        <wp:anchor distT="0" distB="0" distL="114300" distR="114300" simplePos="0" relativeHeight="251656704" behindDoc="0" locked="1" layoutInCell="1" allowOverlap="1">
          <wp:simplePos x="0" y="0"/>
          <wp:positionH relativeFrom="column">
            <wp:posOffset>4802505</wp:posOffset>
          </wp:positionH>
          <wp:positionV relativeFrom="paragraph">
            <wp:posOffset>-42545</wp:posOffset>
          </wp:positionV>
          <wp:extent cx="1179195" cy="282575"/>
          <wp:effectExtent l="0" t="0" r="1905" b="3175"/>
          <wp:wrapNone/>
          <wp:docPr id="4" name="Picture 4" descr="Canada_wordmark-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a_wordmark-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195" cy="282575"/>
                  </a:xfrm>
                  <a:prstGeom prst="rect">
                    <a:avLst/>
                  </a:prstGeom>
                  <a:noFill/>
                  <a:ln>
                    <a:noFill/>
                  </a:ln>
                </pic:spPr>
              </pic:pic>
            </a:graphicData>
          </a:graphic>
        </wp:anchor>
      </w:drawing>
    </w:r>
    <w:del w:id="1" w:author="Jennifer Corley" w:date="2015-03-12T13:22:00Z">
      <w:r w:rsidR="003A07A9">
        <w:rPr>
          <w:noProof/>
          <w:lang w:eastAsia="en-CA"/>
        </w:rPr>
        <w:drawing>
          <wp:anchor distT="0" distB="0" distL="114300" distR="114300" simplePos="0" relativeHeight="251657728" behindDoc="0" locked="1" layoutInCell="1" allowOverlap="1">
            <wp:simplePos x="0" y="0"/>
            <wp:positionH relativeFrom="page">
              <wp:posOffset>921385</wp:posOffset>
            </wp:positionH>
            <wp:positionV relativeFrom="paragraph">
              <wp:posOffset>45720</wp:posOffset>
            </wp:positionV>
            <wp:extent cx="1443355" cy="190500"/>
            <wp:effectExtent l="0" t="0" r="4445" b="0"/>
            <wp:wrapTopAndBottom/>
            <wp:docPr id="5" name="Picture 5" descr="HClogo_en_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logo_en_B&amp;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3355" cy="190500"/>
                    </a:xfrm>
                    <a:prstGeom prst="rect">
                      <a:avLst/>
                    </a:prstGeom>
                    <a:noFill/>
                    <a:ln>
                      <a:noFill/>
                    </a:ln>
                  </pic:spPr>
                </pic:pic>
              </a:graphicData>
            </a:graphic>
          </wp:anchor>
        </w:drawing>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E40533"/>
    <w:multiLevelType w:val="hybridMultilevel"/>
    <w:tmpl w:val="F18ACEFA"/>
    <w:lvl w:ilvl="0" w:tplc="0CA2220E">
      <w:numFmt w:val="bullet"/>
      <w:lvlText w:val="-"/>
      <w:lvlJc w:val="left"/>
      <w:pPr>
        <w:ind w:left="720" w:hanging="360"/>
      </w:pPr>
      <w:rPr>
        <w:rFonts w:ascii="Calibri" w:eastAsiaTheme="minorHAnsi" w:hAnsi="Calibri" w:cs="Calibri"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DA445B1"/>
    <w:multiLevelType w:val="hybridMultilevel"/>
    <w:tmpl w:val="6492ADDA"/>
    <w:lvl w:ilvl="0" w:tplc="69566E14">
      <w:numFmt w:val="bullet"/>
      <w:lvlText w:val="-"/>
      <w:lvlJc w:val="left"/>
      <w:pPr>
        <w:ind w:left="720" w:hanging="360"/>
      </w:pPr>
      <w:rPr>
        <w:rFonts w:ascii="Calibri" w:eastAsiaTheme="minorHAnsi" w:hAnsi="Calibri" w:cs="Calibri" w:hint="default"/>
        <w:b/>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5F27C45"/>
    <w:multiLevelType w:val="hybridMultilevel"/>
    <w:tmpl w:val="701EA9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5B3C64"/>
    <w:multiLevelType w:val="hybridMultilevel"/>
    <w:tmpl w:val="A1DAD264"/>
    <w:lvl w:ilvl="0" w:tplc="DB504474">
      <w:numFmt w:val="bullet"/>
      <w:lvlText w:val="-"/>
      <w:lvlJc w:val="left"/>
      <w:pPr>
        <w:ind w:left="720" w:hanging="360"/>
      </w:pPr>
      <w:rPr>
        <w:rFonts w:ascii="Calibri" w:eastAsiaTheme="minorHAnsi" w:hAnsi="Calibri" w:cs="Calibri" w:hint="default"/>
        <w:b/>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F627EA2"/>
    <w:multiLevelType w:val="hybridMultilevel"/>
    <w:tmpl w:val="D60AE7EE"/>
    <w:lvl w:ilvl="0" w:tplc="AD6A530A">
      <w:start w:val="1"/>
      <w:numFmt w:val="bullet"/>
      <w:lvlText w:val="-"/>
      <w:lvlJc w:val="left"/>
      <w:pPr>
        <w:ind w:left="862" w:hanging="360"/>
      </w:pPr>
      <w:rPr>
        <w:rFonts w:ascii="Calibri" w:eastAsiaTheme="minorHAnsi" w:hAnsi="Calibri" w:cstheme="minorBidi"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nsid w:val="32C0266C"/>
    <w:multiLevelType w:val="hybridMultilevel"/>
    <w:tmpl w:val="72885720"/>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37D0AE4"/>
    <w:multiLevelType w:val="hybridMultilevel"/>
    <w:tmpl w:val="00A2B1B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nsid w:val="39F81D56"/>
    <w:multiLevelType w:val="hybridMultilevel"/>
    <w:tmpl w:val="6C9639CE"/>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17433EC"/>
    <w:multiLevelType w:val="hybridMultilevel"/>
    <w:tmpl w:val="0F00BBC2"/>
    <w:lvl w:ilvl="0" w:tplc="52340C2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0D2D16"/>
    <w:multiLevelType w:val="hybridMultilevel"/>
    <w:tmpl w:val="0DD06AE4"/>
    <w:lvl w:ilvl="0" w:tplc="344A6D8C">
      <w:start w:val="1"/>
      <w:numFmt w:val="lowerRoman"/>
      <w:lvlText w:val="(%1)"/>
      <w:lvlJc w:val="left"/>
      <w:pPr>
        <w:ind w:left="1692" w:hanging="720"/>
      </w:pPr>
      <w:rPr>
        <w:rFonts w:hint="default"/>
      </w:rPr>
    </w:lvl>
    <w:lvl w:ilvl="1" w:tplc="10090019" w:tentative="1">
      <w:start w:val="1"/>
      <w:numFmt w:val="lowerLetter"/>
      <w:lvlText w:val="%2."/>
      <w:lvlJc w:val="left"/>
      <w:pPr>
        <w:ind w:left="2052" w:hanging="360"/>
      </w:pPr>
    </w:lvl>
    <w:lvl w:ilvl="2" w:tplc="1009001B" w:tentative="1">
      <w:start w:val="1"/>
      <w:numFmt w:val="lowerRoman"/>
      <w:lvlText w:val="%3."/>
      <w:lvlJc w:val="right"/>
      <w:pPr>
        <w:ind w:left="2772" w:hanging="180"/>
      </w:pPr>
    </w:lvl>
    <w:lvl w:ilvl="3" w:tplc="1009000F" w:tentative="1">
      <w:start w:val="1"/>
      <w:numFmt w:val="decimal"/>
      <w:lvlText w:val="%4."/>
      <w:lvlJc w:val="left"/>
      <w:pPr>
        <w:ind w:left="3492" w:hanging="360"/>
      </w:pPr>
    </w:lvl>
    <w:lvl w:ilvl="4" w:tplc="10090019" w:tentative="1">
      <w:start w:val="1"/>
      <w:numFmt w:val="lowerLetter"/>
      <w:lvlText w:val="%5."/>
      <w:lvlJc w:val="left"/>
      <w:pPr>
        <w:ind w:left="4212" w:hanging="360"/>
      </w:pPr>
    </w:lvl>
    <w:lvl w:ilvl="5" w:tplc="1009001B" w:tentative="1">
      <w:start w:val="1"/>
      <w:numFmt w:val="lowerRoman"/>
      <w:lvlText w:val="%6."/>
      <w:lvlJc w:val="right"/>
      <w:pPr>
        <w:ind w:left="4932" w:hanging="180"/>
      </w:pPr>
    </w:lvl>
    <w:lvl w:ilvl="6" w:tplc="1009000F" w:tentative="1">
      <w:start w:val="1"/>
      <w:numFmt w:val="decimal"/>
      <w:lvlText w:val="%7."/>
      <w:lvlJc w:val="left"/>
      <w:pPr>
        <w:ind w:left="5652" w:hanging="360"/>
      </w:pPr>
    </w:lvl>
    <w:lvl w:ilvl="7" w:tplc="10090019" w:tentative="1">
      <w:start w:val="1"/>
      <w:numFmt w:val="lowerLetter"/>
      <w:lvlText w:val="%8."/>
      <w:lvlJc w:val="left"/>
      <w:pPr>
        <w:ind w:left="6372" w:hanging="360"/>
      </w:pPr>
    </w:lvl>
    <w:lvl w:ilvl="8" w:tplc="1009001B" w:tentative="1">
      <w:start w:val="1"/>
      <w:numFmt w:val="lowerRoman"/>
      <w:lvlText w:val="%9."/>
      <w:lvlJc w:val="right"/>
      <w:pPr>
        <w:ind w:left="7092" w:hanging="180"/>
      </w:pPr>
    </w:lvl>
  </w:abstractNum>
  <w:abstractNum w:abstractNumId="12">
    <w:nsid w:val="455D537B"/>
    <w:multiLevelType w:val="hybridMultilevel"/>
    <w:tmpl w:val="6F545B38"/>
    <w:lvl w:ilvl="0" w:tplc="042A32F0">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BF65D5"/>
    <w:multiLevelType w:val="hybridMultilevel"/>
    <w:tmpl w:val="B6F45C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B703BF6"/>
    <w:multiLevelType w:val="hybridMultilevel"/>
    <w:tmpl w:val="867489EA"/>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F3163C5"/>
    <w:multiLevelType w:val="hybridMultilevel"/>
    <w:tmpl w:val="D8DAD3AA"/>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FAE7D79"/>
    <w:multiLevelType w:val="multilevel"/>
    <w:tmpl w:val="97DE9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FDD1C0A"/>
    <w:multiLevelType w:val="hybridMultilevel"/>
    <w:tmpl w:val="CF5CB4A0"/>
    <w:lvl w:ilvl="0" w:tplc="AE62594A">
      <w:start w:val="1"/>
      <w:numFmt w:val="upp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8">
    <w:nsid w:val="52D2080E"/>
    <w:multiLevelType w:val="hybridMultilevel"/>
    <w:tmpl w:val="A0FA3022"/>
    <w:lvl w:ilvl="0" w:tplc="37D40C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4D07920"/>
    <w:multiLevelType w:val="hybridMultilevel"/>
    <w:tmpl w:val="1DF0E68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E5F209B"/>
    <w:multiLevelType w:val="hybridMultilevel"/>
    <w:tmpl w:val="1892F982"/>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0DF1FD2"/>
    <w:multiLevelType w:val="hybridMultilevel"/>
    <w:tmpl w:val="E2627986"/>
    <w:lvl w:ilvl="0" w:tplc="0AAA673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F974B1C"/>
    <w:multiLevelType w:val="hybridMultilevel"/>
    <w:tmpl w:val="485E9A3E"/>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8577BB4"/>
    <w:multiLevelType w:val="hybridMultilevel"/>
    <w:tmpl w:val="048CE5F2"/>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9DB2659"/>
    <w:multiLevelType w:val="hybridMultilevel"/>
    <w:tmpl w:val="D91C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2"/>
  </w:num>
  <w:num w:numId="4">
    <w:abstractNumId w:val="4"/>
  </w:num>
  <w:num w:numId="5">
    <w:abstractNumId w:val="2"/>
  </w:num>
  <w:num w:numId="6">
    <w:abstractNumId w:val="1"/>
  </w:num>
  <w:num w:numId="7">
    <w:abstractNumId w:val="3"/>
  </w:num>
  <w:num w:numId="8">
    <w:abstractNumId w:val="16"/>
  </w:num>
  <w:num w:numId="9">
    <w:abstractNumId w:val="8"/>
  </w:num>
  <w:num w:numId="10">
    <w:abstractNumId w:val="21"/>
  </w:num>
  <w:num w:numId="11">
    <w:abstractNumId w:val="22"/>
  </w:num>
  <w:num w:numId="12">
    <w:abstractNumId w:val="24"/>
  </w:num>
  <w:num w:numId="13">
    <w:abstractNumId w:val="11"/>
  </w:num>
  <w:num w:numId="14">
    <w:abstractNumId w:val="5"/>
  </w:num>
  <w:num w:numId="15">
    <w:abstractNumId w:val="0"/>
  </w:num>
  <w:num w:numId="16">
    <w:abstractNumId w:val="25"/>
  </w:num>
  <w:num w:numId="17">
    <w:abstractNumId w:val="20"/>
  </w:num>
  <w:num w:numId="18">
    <w:abstractNumId w:val="7"/>
  </w:num>
  <w:num w:numId="19">
    <w:abstractNumId w:val="15"/>
  </w:num>
  <w:num w:numId="20">
    <w:abstractNumId w:val="14"/>
  </w:num>
  <w:num w:numId="21">
    <w:abstractNumId w:val="13"/>
  </w:num>
  <w:num w:numId="22">
    <w:abstractNumId w:val="19"/>
  </w:num>
  <w:num w:numId="23">
    <w:abstractNumId w:val="6"/>
  </w:num>
  <w:num w:numId="24">
    <w:abstractNumId w:val="17"/>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80"/>
    <w:rsid w:val="00002A5A"/>
    <w:rsid w:val="00012380"/>
    <w:rsid w:val="000210A0"/>
    <w:rsid w:val="0002338D"/>
    <w:rsid w:val="000259C2"/>
    <w:rsid w:val="000317C9"/>
    <w:rsid w:val="00033BB4"/>
    <w:rsid w:val="000456FC"/>
    <w:rsid w:val="00072976"/>
    <w:rsid w:val="000733F3"/>
    <w:rsid w:val="000769D1"/>
    <w:rsid w:val="0007733B"/>
    <w:rsid w:val="000849B8"/>
    <w:rsid w:val="000878DB"/>
    <w:rsid w:val="00090DCA"/>
    <w:rsid w:val="00092658"/>
    <w:rsid w:val="000A1625"/>
    <w:rsid w:val="000A7CFB"/>
    <w:rsid w:val="000B3804"/>
    <w:rsid w:val="000B657D"/>
    <w:rsid w:val="000C094B"/>
    <w:rsid w:val="000C1CDA"/>
    <w:rsid w:val="000C3AC7"/>
    <w:rsid w:val="000C4E52"/>
    <w:rsid w:val="000C75C7"/>
    <w:rsid w:val="000C7924"/>
    <w:rsid w:val="000C7952"/>
    <w:rsid w:val="000D2A80"/>
    <w:rsid w:val="000D5D60"/>
    <w:rsid w:val="000E08D7"/>
    <w:rsid w:val="000E1E7F"/>
    <w:rsid w:val="000E2769"/>
    <w:rsid w:val="000E2B09"/>
    <w:rsid w:val="000E562A"/>
    <w:rsid w:val="000F0DE0"/>
    <w:rsid w:val="000F1A98"/>
    <w:rsid w:val="000F5E84"/>
    <w:rsid w:val="000F6C49"/>
    <w:rsid w:val="00100ACA"/>
    <w:rsid w:val="00104054"/>
    <w:rsid w:val="00117EC3"/>
    <w:rsid w:val="00121914"/>
    <w:rsid w:val="00130663"/>
    <w:rsid w:val="001319DA"/>
    <w:rsid w:val="00133A2A"/>
    <w:rsid w:val="00134DD8"/>
    <w:rsid w:val="001379B9"/>
    <w:rsid w:val="00150D28"/>
    <w:rsid w:val="001534EF"/>
    <w:rsid w:val="00167366"/>
    <w:rsid w:val="00172F3D"/>
    <w:rsid w:val="00175672"/>
    <w:rsid w:val="00176696"/>
    <w:rsid w:val="00182D80"/>
    <w:rsid w:val="001931F2"/>
    <w:rsid w:val="001A344C"/>
    <w:rsid w:val="001B0F70"/>
    <w:rsid w:val="001B4786"/>
    <w:rsid w:val="001C4AC8"/>
    <w:rsid w:val="001C6ED5"/>
    <w:rsid w:val="001C786E"/>
    <w:rsid w:val="001D44D5"/>
    <w:rsid w:val="001E148D"/>
    <w:rsid w:val="001E287F"/>
    <w:rsid w:val="001E34F2"/>
    <w:rsid w:val="001E4DA4"/>
    <w:rsid w:val="001E5B24"/>
    <w:rsid w:val="001E694A"/>
    <w:rsid w:val="001F0532"/>
    <w:rsid w:val="0020153A"/>
    <w:rsid w:val="002100EE"/>
    <w:rsid w:val="002102ED"/>
    <w:rsid w:val="002112C9"/>
    <w:rsid w:val="00211EF3"/>
    <w:rsid w:val="002133BC"/>
    <w:rsid w:val="00220E80"/>
    <w:rsid w:val="00224E36"/>
    <w:rsid w:val="00230124"/>
    <w:rsid w:val="0023206B"/>
    <w:rsid w:val="002432D9"/>
    <w:rsid w:val="00245CAB"/>
    <w:rsid w:val="00245E8E"/>
    <w:rsid w:val="00247A63"/>
    <w:rsid w:val="00247BB5"/>
    <w:rsid w:val="00261F87"/>
    <w:rsid w:val="00267CA7"/>
    <w:rsid w:val="002759B1"/>
    <w:rsid w:val="00282EAD"/>
    <w:rsid w:val="00283DD2"/>
    <w:rsid w:val="00284557"/>
    <w:rsid w:val="00286642"/>
    <w:rsid w:val="0029007E"/>
    <w:rsid w:val="0029356A"/>
    <w:rsid w:val="002A110C"/>
    <w:rsid w:val="002A2041"/>
    <w:rsid w:val="002A4A08"/>
    <w:rsid w:val="002B1790"/>
    <w:rsid w:val="002C69AC"/>
    <w:rsid w:val="002C7732"/>
    <w:rsid w:val="002C7AA5"/>
    <w:rsid w:val="002D27E7"/>
    <w:rsid w:val="002D33C8"/>
    <w:rsid w:val="002D4745"/>
    <w:rsid w:val="002D4EC3"/>
    <w:rsid w:val="002D7447"/>
    <w:rsid w:val="002D75AE"/>
    <w:rsid w:val="002E4038"/>
    <w:rsid w:val="002F022A"/>
    <w:rsid w:val="002F4DAB"/>
    <w:rsid w:val="00300FC6"/>
    <w:rsid w:val="0030120E"/>
    <w:rsid w:val="0030583A"/>
    <w:rsid w:val="00312792"/>
    <w:rsid w:val="00326579"/>
    <w:rsid w:val="00333718"/>
    <w:rsid w:val="00335BCD"/>
    <w:rsid w:val="00337220"/>
    <w:rsid w:val="00355CDF"/>
    <w:rsid w:val="003561D2"/>
    <w:rsid w:val="003565AE"/>
    <w:rsid w:val="00360782"/>
    <w:rsid w:val="00377214"/>
    <w:rsid w:val="003802B9"/>
    <w:rsid w:val="00392D8F"/>
    <w:rsid w:val="003A07A9"/>
    <w:rsid w:val="003A1D60"/>
    <w:rsid w:val="003A75A5"/>
    <w:rsid w:val="003B11D8"/>
    <w:rsid w:val="003B5422"/>
    <w:rsid w:val="003B66EF"/>
    <w:rsid w:val="003C7894"/>
    <w:rsid w:val="003D0E8C"/>
    <w:rsid w:val="003D1229"/>
    <w:rsid w:val="003D24C3"/>
    <w:rsid w:val="003D7475"/>
    <w:rsid w:val="003E2C22"/>
    <w:rsid w:val="003E407A"/>
    <w:rsid w:val="003E6D74"/>
    <w:rsid w:val="003F52DA"/>
    <w:rsid w:val="003F7519"/>
    <w:rsid w:val="0040664D"/>
    <w:rsid w:val="00406E8F"/>
    <w:rsid w:val="00411DCA"/>
    <w:rsid w:val="00424DB2"/>
    <w:rsid w:val="00426FC2"/>
    <w:rsid w:val="0043700E"/>
    <w:rsid w:val="00443706"/>
    <w:rsid w:val="00445AF7"/>
    <w:rsid w:val="00457FF1"/>
    <w:rsid w:val="00462387"/>
    <w:rsid w:val="004675C3"/>
    <w:rsid w:val="00475943"/>
    <w:rsid w:val="00476138"/>
    <w:rsid w:val="0047679B"/>
    <w:rsid w:val="00483EED"/>
    <w:rsid w:val="004916D6"/>
    <w:rsid w:val="00492175"/>
    <w:rsid w:val="004928BF"/>
    <w:rsid w:val="00493769"/>
    <w:rsid w:val="004973AC"/>
    <w:rsid w:val="004A156F"/>
    <w:rsid w:val="004A3E5C"/>
    <w:rsid w:val="004B05D9"/>
    <w:rsid w:val="004B6A19"/>
    <w:rsid w:val="004B6A98"/>
    <w:rsid w:val="004C0C6B"/>
    <w:rsid w:val="004C4008"/>
    <w:rsid w:val="004D0F7B"/>
    <w:rsid w:val="004D1069"/>
    <w:rsid w:val="004D53EE"/>
    <w:rsid w:val="004D63DE"/>
    <w:rsid w:val="004D7BDC"/>
    <w:rsid w:val="004E0118"/>
    <w:rsid w:val="004E0506"/>
    <w:rsid w:val="004E63BB"/>
    <w:rsid w:val="004F136C"/>
    <w:rsid w:val="004F20B6"/>
    <w:rsid w:val="004F598E"/>
    <w:rsid w:val="00500323"/>
    <w:rsid w:val="0050526B"/>
    <w:rsid w:val="00523699"/>
    <w:rsid w:val="00525C65"/>
    <w:rsid w:val="00536A18"/>
    <w:rsid w:val="00537CEB"/>
    <w:rsid w:val="0054578E"/>
    <w:rsid w:val="00545812"/>
    <w:rsid w:val="00556C67"/>
    <w:rsid w:val="00561617"/>
    <w:rsid w:val="005673AC"/>
    <w:rsid w:val="0057339B"/>
    <w:rsid w:val="0058090A"/>
    <w:rsid w:val="00583829"/>
    <w:rsid w:val="00585235"/>
    <w:rsid w:val="00595EC3"/>
    <w:rsid w:val="005963B8"/>
    <w:rsid w:val="00596E72"/>
    <w:rsid w:val="005A57FC"/>
    <w:rsid w:val="005B11F1"/>
    <w:rsid w:val="005B6A15"/>
    <w:rsid w:val="005D0898"/>
    <w:rsid w:val="005E3B68"/>
    <w:rsid w:val="005E6681"/>
    <w:rsid w:val="005E747B"/>
    <w:rsid w:val="005F1946"/>
    <w:rsid w:val="005F49E1"/>
    <w:rsid w:val="005F6EE1"/>
    <w:rsid w:val="00617FC1"/>
    <w:rsid w:val="00620A8B"/>
    <w:rsid w:val="006341EE"/>
    <w:rsid w:val="0064659C"/>
    <w:rsid w:val="00646689"/>
    <w:rsid w:val="0065051C"/>
    <w:rsid w:val="00652C87"/>
    <w:rsid w:val="0065648D"/>
    <w:rsid w:val="00660051"/>
    <w:rsid w:val="0066283E"/>
    <w:rsid w:val="006630D1"/>
    <w:rsid w:val="00666790"/>
    <w:rsid w:val="006673FC"/>
    <w:rsid w:val="0067016A"/>
    <w:rsid w:val="006707C6"/>
    <w:rsid w:val="006764E4"/>
    <w:rsid w:val="00685495"/>
    <w:rsid w:val="0068743C"/>
    <w:rsid w:val="0069016C"/>
    <w:rsid w:val="0069183E"/>
    <w:rsid w:val="00696E95"/>
    <w:rsid w:val="00696F88"/>
    <w:rsid w:val="006A40E6"/>
    <w:rsid w:val="006B5587"/>
    <w:rsid w:val="006C680A"/>
    <w:rsid w:val="006C6C75"/>
    <w:rsid w:val="006D063F"/>
    <w:rsid w:val="006D096B"/>
    <w:rsid w:val="006D110B"/>
    <w:rsid w:val="006D3450"/>
    <w:rsid w:val="006D4D53"/>
    <w:rsid w:val="006D562C"/>
    <w:rsid w:val="006D7821"/>
    <w:rsid w:val="006E0627"/>
    <w:rsid w:val="006F0133"/>
    <w:rsid w:val="006F138C"/>
    <w:rsid w:val="0070194D"/>
    <w:rsid w:val="00701B61"/>
    <w:rsid w:val="00710D33"/>
    <w:rsid w:val="00710F62"/>
    <w:rsid w:val="00713398"/>
    <w:rsid w:val="00714E01"/>
    <w:rsid w:val="0071713E"/>
    <w:rsid w:val="00721E58"/>
    <w:rsid w:val="00723D69"/>
    <w:rsid w:val="00733D6C"/>
    <w:rsid w:val="00733F48"/>
    <w:rsid w:val="00737B3A"/>
    <w:rsid w:val="00741D32"/>
    <w:rsid w:val="0074278A"/>
    <w:rsid w:val="00742F07"/>
    <w:rsid w:val="00747A12"/>
    <w:rsid w:val="00750539"/>
    <w:rsid w:val="00751E00"/>
    <w:rsid w:val="00753028"/>
    <w:rsid w:val="00761CF8"/>
    <w:rsid w:val="007627B9"/>
    <w:rsid w:val="00776DD3"/>
    <w:rsid w:val="007844D7"/>
    <w:rsid w:val="00790C32"/>
    <w:rsid w:val="00793D29"/>
    <w:rsid w:val="00795E20"/>
    <w:rsid w:val="007A68D2"/>
    <w:rsid w:val="007B291D"/>
    <w:rsid w:val="007B33A3"/>
    <w:rsid w:val="007C4172"/>
    <w:rsid w:val="007D10D0"/>
    <w:rsid w:val="007D4CDC"/>
    <w:rsid w:val="007D61C5"/>
    <w:rsid w:val="007E7BC4"/>
    <w:rsid w:val="007F3161"/>
    <w:rsid w:val="007F55F8"/>
    <w:rsid w:val="007F6309"/>
    <w:rsid w:val="00813E24"/>
    <w:rsid w:val="00814383"/>
    <w:rsid w:val="00815CB1"/>
    <w:rsid w:val="0082255B"/>
    <w:rsid w:val="00822B61"/>
    <w:rsid w:val="008248EF"/>
    <w:rsid w:val="008252F1"/>
    <w:rsid w:val="0082566C"/>
    <w:rsid w:val="00834439"/>
    <w:rsid w:val="00835380"/>
    <w:rsid w:val="00837646"/>
    <w:rsid w:val="008462D8"/>
    <w:rsid w:val="008478BC"/>
    <w:rsid w:val="00850A23"/>
    <w:rsid w:val="008543A4"/>
    <w:rsid w:val="00854D56"/>
    <w:rsid w:val="0085627A"/>
    <w:rsid w:val="00856493"/>
    <w:rsid w:val="008566ED"/>
    <w:rsid w:val="00860309"/>
    <w:rsid w:val="008637B4"/>
    <w:rsid w:val="0086454C"/>
    <w:rsid w:val="00866A5C"/>
    <w:rsid w:val="00870262"/>
    <w:rsid w:val="00870F6C"/>
    <w:rsid w:val="008754B2"/>
    <w:rsid w:val="008802FE"/>
    <w:rsid w:val="008844A2"/>
    <w:rsid w:val="00891F80"/>
    <w:rsid w:val="00896409"/>
    <w:rsid w:val="00896786"/>
    <w:rsid w:val="008A109E"/>
    <w:rsid w:val="008A3D07"/>
    <w:rsid w:val="008A3F3B"/>
    <w:rsid w:val="008A4DD6"/>
    <w:rsid w:val="008B2E14"/>
    <w:rsid w:val="008B34C0"/>
    <w:rsid w:val="008B3511"/>
    <w:rsid w:val="008C115B"/>
    <w:rsid w:val="008C4F46"/>
    <w:rsid w:val="008C6604"/>
    <w:rsid w:val="008D04B2"/>
    <w:rsid w:val="008D0596"/>
    <w:rsid w:val="008D1423"/>
    <w:rsid w:val="008D187A"/>
    <w:rsid w:val="008D514C"/>
    <w:rsid w:val="008E28AE"/>
    <w:rsid w:val="008E34D1"/>
    <w:rsid w:val="008F3D0E"/>
    <w:rsid w:val="0090102D"/>
    <w:rsid w:val="00902599"/>
    <w:rsid w:val="0091146D"/>
    <w:rsid w:val="00916BD6"/>
    <w:rsid w:val="00925A06"/>
    <w:rsid w:val="009265A0"/>
    <w:rsid w:val="00936595"/>
    <w:rsid w:val="00937CC9"/>
    <w:rsid w:val="009408A6"/>
    <w:rsid w:val="00941887"/>
    <w:rsid w:val="0094728F"/>
    <w:rsid w:val="00947D37"/>
    <w:rsid w:val="00951EE0"/>
    <w:rsid w:val="009539CC"/>
    <w:rsid w:val="00956732"/>
    <w:rsid w:val="009575BF"/>
    <w:rsid w:val="0096008B"/>
    <w:rsid w:val="009672BE"/>
    <w:rsid w:val="00976286"/>
    <w:rsid w:val="00980D48"/>
    <w:rsid w:val="009815AF"/>
    <w:rsid w:val="0098777D"/>
    <w:rsid w:val="009A12EA"/>
    <w:rsid w:val="009A5877"/>
    <w:rsid w:val="009A7650"/>
    <w:rsid w:val="009B6ADF"/>
    <w:rsid w:val="009C34D4"/>
    <w:rsid w:val="009C7CAE"/>
    <w:rsid w:val="009D21AB"/>
    <w:rsid w:val="009D4A20"/>
    <w:rsid w:val="009D7A56"/>
    <w:rsid w:val="009E3ADE"/>
    <w:rsid w:val="009E66CC"/>
    <w:rsid w:val="009E7004"/>
    <w:rsid w:val="009E71A3"/>
    <w:rsid w:val="009F2927"/>
    <w:rsid w:val="009F5AC7"/>
    <w:rsid w:val="00A02A4F"/>
    <w:rsid w:val="00A02A53"/>
    <w:rsid w:val="00A11512"/>
    <w:rsid w:val="00A26CE7"/>
    <w:rsid w:val="00A305B2"/>
    <w:rsid w:val="00A31E47"/>
    <w:rsid w:val="00A36350"/>
    <w:rsid w:val="00A40595"/>
    <w:rsid w:val="00A40E78"/>
    <w:rsid w:val="00A42335"/>
    <w:rsid w:val="00A47DDA"/>
    <w:rsid w:val="00A50F87"/>
    <w:rsid w:val="00A60611"/>
    <w:rsid w:val="00A60ADA"/>
    <w:rsid w:val="00A61505"/>
    <w:rsid w:val="00A62837"/>
    <w:rsid w:val="00A62C69"/>
    <w:rsid w:val="00A70D2B"/>
    <w:rsid w:val="00A8083C"/>
    <w:rsid w:val="00A86095"/>
    <w:rsid w:val="00A8629B"/>
    <w:rsid w:val="00A86799"/>
    <w:rsid w:val="00A9237D"/>
    <w:rsid w:val="00A94914"/>
    <w:rsid w:val="00AA20CA"/>
    <w:rsid w:val="00AA56FE"/>
    <w:rsid w:val="00AA59C5"/>
    <w:rsid w:val="00AA6821"/>
    <w:rsid w:val="00AB2228"/>
    <w:rsid w:val="00AB716B"/>
    <w:rsid w:val="00AC34B3"/>
    <w:rsid w:val="00AC53DC"/>
    <w:rsid w:val="00AE31BA"/>
    <w:rsid w:val="00AE58F9"/>
    <w:rsid w:val="00AE65B1"/>
    <w:rsid w:val="00AE6DEE"/>
    <w:rsid w:val="00AF1C3E"/>
    <w:rsid w:val="00AF680F"/>
    <w:rsid w:val="00B00BF3"/>
    <w:rsid w:val="00B021DF"/>
    <w:rsid w:val="00B07E99"/>
    <w:rsid w:val="00B10257"/>
    <w:rsid w:val="00B111A4"/>
    <w:rsid w:val="00B1465C"/>
    <w:rsid w:val="00B148E8"/>
    <w:rsid w:val="00B16C2A"/>
    <w:rsid w:val="00B22776"/>
    <w:rsid w:val="00B311B0"/>
    <w:rsid w:val="00B35BFA"/>
    <w:rsid w:val="00B35EC2"/>
    <w:rsid w:val="00B434C5"/>
    <w:rsid w:val="00B44C38"/>
    <w:rsid w:val="00B4545D"/>
    <w:rsid w:val="00B46133"/>
    <w:rsid w:val="00B52B84"/>
    <w:rsid w:val="00B57EEE"/>
    <w:rsid w:val="00B6036D"/>
    <w:rsid w:val="00B7240A"/>
    <w:rsid w:val="00B74E4A"/>
    <w:rsid w:val="00B77FE1"/>
    <w:rsid w:val="00B80C10"/>
    <w:rsid w:val="00B85502"/>
    <w:rsid w:val="00B86CCB"/>
    <w:rsid w:val="00B944D0"/>
    <w:rsid w:val="00B94E68"/>
    <w:rsid w:val="00BA1B52"/>
    <w:rsid w:val="00BA2526"/>
    <w:rsid w:val="00BA7C9B"/>
    <w:rsid w:val="00BB13B9"/>
    <w:rsid w:val="00BB412C"/>
    <w:rsid w:val="00BC0D8C"/>
    <w:rsid w:val="00BC152B"/>
    <w:rsid w:val="00BC76AA"/>
    <w:rsid w:val="00BD15F4"/>
    <w:rsid w:val="00BD3093"/>
    <w:rsid w:val="00BD3B24"/>
    <w:rsid w:val="00BD652C"/>
    <w:rsid w:val="00BD6D5A"/>
    <w:rsid w:val="00BE3417"/>
    <w:rsid w:val="00BE54A7"/>
    <w:rsid w:val="00BF2925"/>
    <w:rsid w:val="00BF568C"/>
    <w:rsid w:val="00C02664"/>
    <w:rsid w:val="00C07A08"/>
    <w:rsid w:val="00C10140"/>
    <w:rsid w:val="00C11AE9"/>
    <w:rsid w:val="00C135E2"/>
    <w:rsid w:val="00C17123"/>
    <w:rsid w:val="00C24D5C"/>
    <w:rsid w:val="00C25E34"/>
    <w:rsid w:val="00C273B1"/>
    <w:rsid w:val="00C31E24"/>
    <w:rsid w:val="00C328F8"/>
    <w:rsid w:val="00C353C2"/>
    <w:rsid w:val="00C37545"/>
    <w:rsid w:val="00C37F22"/>
    <w:rsid w:val="00C41996"/>
    <w:rsid w:val="00C4680C"/>
    <w:rsid w:val="00C469A2"/>
    <w:rsid w:val="00C508F8"/>
    <w:rsid w:val="00C51773"/>
    <w:rsid w:val="00C54031"/>
    <w:rsid w:val="00C547E8"/>
    <w:rsid w:val="00C63BC0"/>
    <w:rsid w:val="00C758CC"/>
    <w:rsid w:val="00C936DD"/>
    <w:rsid w:val="00C9662E"/>
    <w:rsid w:val="00CA664B"/>
    <w:rsid w:val="00CB11E1"/>
    <w:rsid w:val="00CB2900"/>
    <w:rsid w:val="00CB554F"/>
    <w:rsid w:val="00CB7860"/>
    <w:rsid w:val="00CC4B9A"/>
    <w:rsid w:val="00CD0EF9"/>
    <w:rsid w:val="00CD7CFC"/>
    <w:rsid w:val="00CE39FD"/>
    <w:rsid w:val="00CE528D"/>
    <w:rsid w:val="00CF79CF"/>
    <w:rsid w:val="00D03368"/>
    <w:rsid w:val="00D06AB7"/>
    <w:rsid w:val="00D11427"/>
    <w:rsid w:val="00D171D4"/>
    <w:rsid w:val="00D242FC"/>
    <w:rsid w:val="00D24A0E"/>
    <w:rsid w:val="00D2521F"/>
    <w:rsid w:val="00D2665E"/>
    <w:rsid w:val="00D27F55"/>
    <w:rsid w:val="00D32B95"/>
    <w:rsid w:val="00D43B93"/>
    <w:rsid w:val="00D6151E"/>
    <w:rsid w:val="00D65C47"/>
    <w:rsid w:val="00D720E7"/>
    <w:rsid w:val="00D744A4"/>
    <w:rsid w:val="00D7770E"/>
    <w:rsid w:val="00D83C96"/>
    <w:rsid w:val="00D85FB7"/>
    <w:rsid w:val="00D915B0"/>
    <w:rsid w:val="00D95E30"/>
    <w:rsid w:val="00DA4597"/>
    <w:rsid w:val="00DB149F"/>
    <w:rsid w:val="00DC0026"/>
    <w:rsid w:val="00DC4276"/>
    <w:rsid w:val="00DC637E"/>
    <w:rsid w:val="00DE12FA"/>
    <w:rsid w:val="00DE494E"/>
    <w:rsid w:val="00DE698B"/>
    <w:rsid w:val="00DF16EC"/>
    <w:rsid w:val="00DF2A05"/>
    <w:rsid w:val="00DF4DDC"/>
    <w:rsid w:val="00DF51F8"/>
    <w:rsid w:val="00E1043F"/>
    <w:rsid w:val="00E217B0"/>
    <w:rsid w:val="00E23243"/>
    <w:rsid w:val="00E35406"/>
    <w:rsid w:val="00E4105E"/>
    <w:rsid w:val="00E413C3"/>
    <w:rsid w:val="00E451DA"/>
    <w:rsid w:val="00E469B0"/>
    <w:rsid w:val="00E6457B"/>
    <w:rsid w:val="00E6678F"/>
    <w:rsid w:val="00E66C63"/>
    <w:rsid w:val="00E70438"/>
    <w:rsid w:val="00E70FCE"/>
    <w:rsid w:val="00E8125B"/>
    <w:rsid w:val="00E878B0"/>
    <w:rsid w:val="00E9006C"/>
    <w:rsid w:val="00EA0728"/>
    <w:rsid w:val="00EA56AF"/>
    <w:rsid w:val="00EA7AA6"/>
    <w:rsid w:val="00EB3AC5"/>
    <w:rsid w:val="00EB4554"/>
    <w:rsid w:val="00EB6211"/>
    <w:rsid w:val="00EC084E"/>
    <w:rsid w:val="00EC0FD3"/>
    <w:rsid w:val="00ED0C62"/>
    <w:rsid w:val="00ED0C78"/>
    <w:rsid w:val="00ED73B1"/>
    <w:rsid w:val="00ED7A7A"/>
    <w:rsid w:val="00EE07AC"/>
    <w:rsid w:val="00EE2C78"/>
    <w:rsid w:val="00EE7E96"/>
    <w:rsid w:val="00EF01C4"/>
    <w:rsid w:val="00EF45B6"/>
    <w:rsid w:val="00EF68A3"/>
    <w:rsid w:val="00EF7212"/>
    <w:rsid w:val="00F04D3E"/>
    <w:rsid w:val="00F13868"/>
    <w:rsid w:val="00F22195"/>
    <w:rsid w:val="00F30D73"/>
    <w:rsid w:val="00F320C9"/>
    <w:rsid w:val="00F34C9E"/>
    <w:rsid w:val="00F432CB"/>
    <w:rsid w:val="00F43D3A"/>
    <w:rsid w:val="00F442C7"/>
    <w:rsid w:val="00F46704"/>
    <w:rsid w:val="00F527B3"/>
    <w:rsid w:val="00F64B0F"/>
    <w:rsid w:val="00F70CBA"/>
    <w:rsid w:val="00F7531B"/>
    <w:rsid w:val="00F82AD5"/>
    <w:rsid w:val="00F972BE"/>
    <w:rsid w:val="00F975BA"/>
    <w:rsid w:val="00FA041D"/>
    <w:rsid w:val="00FA0D6A"/>
    <w:rsid w:val="00FA2AF8"/>
    <w:rsid w:val="00FA2EE9"/>
    <w:rsid w:val="00FA4B84"/>
    <w:rsid w:val="00FB1D46"/>
    <w:rsid w:val="00FB4022"/>
    <w:rsid w:val="00FE7B6B"/>
    <w:rsid w:val="00FF1834"/>
    <w:rsid w:val="00FF46D5"/>
    <w:rsid w:val="00FF4E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80"/>
  </w:style>
  <w:style w:type="paragraph" w:styleId="Footer">
    <w:name w:val="footer"/>
    <w:basedOn w:val="Normal"/>
    <w:link w:val="FooterChar"/>
    <w:uiPriority w:val="99"/>
    <w:unhideWhenUsed/>
    <w:rsid w:val="00012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80"/>
  </w:style>
  <w:style w:type="table" w:styleId="TableGrid">
    <w:name w:val="Table Grid"/>
    <w:basedOn w:val="TableNormal"/>
    <w:uiPriority w:val="59"/>
    <w:rsid w:val="00CD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7E8"/>
    <w:pPr>
      <w:ind w:left="720"/>
      <w:contextualSpacing/>
    </w:pPr>
  </w:style>
  <w:style w:type="paragraph" w:styleId="BalloonText">
    <w:name w:val="Balloon Text"/>
    <w:basedOn w:val="Normal"/>
    <w:link w:val="BalloonTextChar"/>
    <w:uiPriority w:val="99"/>
    <w:semiHidden/>
    <w:unhideWhenUsed/>
    <w:rsid w:val="004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0E"/>
    <w:rPr>
      <w:rFonts w:ascii="Tahoma" w:hAnsi="Tahoma" w:cs="Tahoma"/>
      <w:sz w:val="16"/>
      <w:szCs w:val="16"/>
    </w:rPr>
  </w:style>
  <w:style w:type="character" w:styleId="CommentReference">
    <w:name w:val="annotation reference"/>
    <w:basedOn w:val="DefaultParagraphFont"/>
    <w:uiPriority w:val="99"/>
    <w:semiHidden/>
    <w:unhideWhenUsed/>
    <w:rsid w:val="004B6A19"/>
    <w:rPr>
      <w:sz w:val="16"/>
      <w:szCs w:val="16"/>
    </w:rPr>
  </w:style>
  <w:style w:type="paragraph" w:styleId="CommentText">
    <w:name w:val="annotation text"/>
    <w:basedOn w:val="Normal"/>
    <w:link w:val="CommentTextChar"/>
    <w:uiPriority w:val="99"/>
    <w:unhideWhenUsed/>
    <w:rsid w:val="004B6A19"/>
    <w:pPr>
      <w:spacing w:line="240" w:lineRule="auto"/>
    </w:pPr>
    <w:rPr>
      <w:sz w:val="20"/>
      <w:szCs w:val="20"/>
    </w:rPr>
  </w:style>
  <w:style w:type="character" w:customStyle="1" w:styleId="CommentTextChar">
    <w:name w:val="Comment Text Char"/>
    <w:basedOn w:val="DefaultParagraphFont"/>
    <w:link w:val="CommentText"/>
    <w:uiPriority w:val="99"/>
    <w:rsid w:val="004B6A19"/>
    <w:rPr>
      <w:sz w:val="20"/>
      <w:szCs w:val="20"/>
    </w:rPr>
  </w:style>
  <w:style w:type="paragraph" w:styleId="CommentSubject">
    <w:name w:val="annotation subject"/>
    <w:basedOn w:val="CommentText"/>
    <w:next w:val="CommentText"/>
    <w:link w:val="CommentSubjectChar"/>
    <w:uiPriority w:val="99"/>
    <w:semiHidden/>
    <w:unhideWhenUsed/>
    <w:rsid w:val="004B6A19"/>
    <w:rPr>
      <w:b/>
      <w:bCs/>
    </w:rPr>
  </w:style>
  <w:style w:type="character" w:customStyle="1" w:styleId="CommentSubjectChar">
    <w:name w:val="Comment Subject Char"/>
    <w:basedOn w:val="CommentTextChar"/>
    <w:link w:val="CommentSubject"/>
    <w:uiPriority w:val="99"/>
    <w:semiHidden/>
    <w:rsid w:val="004B6A19"/>
    <w:rPr>
      <w:b/>
      <w:bCs/>
      <w:sz w:val="20"/>
      <w:szCs w:val="20"/>
    </w:rPr>
  </w:style>
  <w:style w:type="paragraph" w:customStyle="1" w:styleId="Default">
    <w:name w:val="Default"/>
    <w:rsid w:val="004D0F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1F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80"/>
  </w:style>
  <w:style w:type="paragraph" w:styleId="Footer">
    <w:name w:val="footer"/>
    <w:basedOn w:val="Normal"/>
    <w:link w:val="FooterChar"/>
    <w:uiPriority w:val="99"/>
    <w:unhideWhenUsed/>
    <w:rsid w:val="00012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80"/>
  </w:style>
  <w:style w:type="table" w:styleId="TableGrid">
    <w:name w:val="Table Grid"/>
    <w:basedOn w:val="TableNormal"/>
    <w:uiPriority w:val="59"/>
    <w:rsid w:val="00CD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7E8"/>
    <w:pPr>
      <w:ind w:left="720"/>
      <w:contextualSpacing/>
    </w:pPr>
  </w:style>
  <w:style w:type="paragraph" w:styleId="BalloonText">
    <w:name w:val="Balloon Text"/>
    <w:basedOn w:val="Normal"/>
    <w:link w:val="BalloonTextChar"/>
    <w:uiPriority w:val="99"/>
    <w:semiHidden/>
    <w:unhideWhenUsed/>
    <w:rsid w:val="004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0E"/>
    <w:rPr>
      <w:rFonts w:ascii="Tahoma" w:hAnsi="Tahoma" w:cs="Tahoma"/>
      <w:sz w:val="16"/>
      <w:szCs w:val="16"/>
    </w:rPr>
  </w:style>
  <w:style w:type="character" w:styleId="CommentReference">
    <w:name w:val="annotation reference"/>
    <w:basedOn w:val="DefaultParagraphFont"/>
    <w:uiPriority w:val="99"/>
    <w:semiHidden/>
    <w:unhideWhenUsed/>
    <w:rsid w:val="004B6A19"/>
    <w:rPr>
      <w:sz w:val="16"/>
      <w:szCs w:val="16"/>
    </w:rPr>
  </w:style>
  <w:style w:type="paragraph" w:styleId="CommentText">
    <w:name w:val="annotation text"/>
    <w:basedOn w:val="Normal"/>
    <w:link w:val="CommentTextChar"/>
    <w:uiPriority w:val="99"/>
    <w:unhideWhenUsed/>
    <w:rsid w:val="004B6A19"/>
    <w:pPr>
      <w:spacing w:line="240" w:lineRule="auto"/>
    </w:pPr>
    <w:rPr>
      <w:sz w:val="20"/>
      <w:szCs w:val="20"/>
    </w:rPr>
  </w:style>
  <w:style w:type="character" w:customStyle="1" w:styleId="CommentTextChar">
    <w:name w:val="Comment Text Char"/>
    <w:basedOn w:val="DefaultParagraphFont"/>
    <w:link w:val="CommentText"/>
    <w:uiPriority w:val="99"/>
    <w:rsid w:val="004B6A19"/>
    <w:rPr>
      <w:sz w:val="20"/>
      <w:szCs w:val="20"/>
    </w:rPr>
  </w:style>
  <w:style w:type="paragraph" w:styleId="CommentSubject">
    <w:name w:val="annotation subject"/>
    <w:basedOn w:val="CommentText"/>
    <w:next w:val="CommentText"/>
    <w:link w:val="CommentSubjectChar"/>
    <w:uiPriority w:val="99"/>
    <w:semiHidden/>
    <w:unhideWhenUsed/>
    <w:rsid w:val="004B6A19"/>
    <w:rPr>
      <w:b/>
      <w:bCs/>
    </w:rPr>
  </w:style>
  <w:style w:type="character" w:customStyle="1" w:styleId="CommentSubjectChar">
    <w:name w:val="Comment Subject Char"/>
    <w:basedOn w:val="CommentTextChar"/>
    <w:link w:val="CommentSubject"/>
    <w:uiPriority w:val="99"/>
    <w:semiHidden/>
    <w:rsid w:val="004B6A19"/>
    <w:rPr>
      <w:b/>
      <w:bCs/>
      <w:sz w:val="20"/>
      <w:szCs w:val="20"/>
    </w:rPr>
  </w:style>
  <w:style w:type="paragraph" w:customStyle="1" w:styleId="Default">
    <w:name w:val="Default"/>
    <w:rsid w:val="004D0F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1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HAC.HPTA.Screening-LAPHT.filtrage.ASPC@hc-sc.gc.c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rcmp-grc.gc.ca/cr-cj/acc-fra.htm" TargetMode="External"/><Relationship Id="rId4" Type="http://schemas.microsoft.com/office/2007/relationships/stylesWithEffects" Target="stylesWithEffects.xml"/><Relationship Id="rId9" Type="http://schemas.openxmlformats.org/officeDocument/2006/relationships/hyperlink" Target="mailto:Privacy-vie.privee@hc-sc.gc.c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F2858-A690-41BE-9F3E-1BFF861F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3121</Words>
  <Characters>17792</Characters>
  <Application>Microsoft Office Word</Application>
  <DocSecurity>0</DocSecurity>
  <Lines>148</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Health Canada - Santé Canada</Company>
  <LinksUpToDate>false</LinksUpToDate>
  <CharactersWithSpaces>20872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KOSBORNE</dc:creator>
  <cp:lastModifiedBy>Mylene Malette Mylene Malette</cp:lastModifiedBy>
  <cp:revision>2</cp:revision>
  <cp:lastPrinted>2015-09-03T16:46:00Z</cp:lastPrinted>
  <dcterms:created xsi:type="dcterms:W3CDTF">2015-10-06T12:37:00Z</dcterms:created>
  <dcterms:modified xsi:type="dcterms:W3CDTF">2015-10-06T12:37:00Z</dcterms:modified>
</cp:coreProperties>
</file>
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48D" w:rsidRPr="006F0133" w:rsidRDefault="0050526B" w:rsidP="004B05D9">
      <w:pPr>
        <w:spacing w:after="0" w:line="240" w:lineRule="auto"/>
        <w:jc w:val="center"/>
        <w:rPr>
          <w:b/>
        </w:rPr>
      </w:pPr>
      <w:r w:rsidRPr="004B05D9">
        <w:rPr>
          <w:b/>
          <w:i/>
        </w:rPr>
        <w:t xml:space="preserve">HUMAN PATHOGENS </w:t>
      </w:r>
      <w:r>
        <w:rPr>
          <w:b/>
          <w:i/>
        </w:rPr>
        <w:t xml:space="preserve">AND </w:t>
      </w:r>
      <w:r w:rsidRPr="004B05D9">
        <w:rPr>
          <w:b/>
          <w:i/>
        </w:rPr>
        <w:t>TOXINS ACT</w:t>
      </w:r>
      <w:r>
        <w:rPr>
          <w:b/>
          <w:i/>
        </w:rPr>
        <w:t xml:space="preserve"> </w:t>
      </w:r>
      <w:r w:rsidRPr="00E70FCE">
        <w:rPr>
          <w:b/>
        </w:rPr>
        <w:t>(HPTA</w:t>
      </w:r>
      <w:r w:rsidRPr="001D44D5">
        <w:rPr>
          <w:b/>
        </w:rPr>
        <w:t>)</w:t>
      </w:r>
      <w:r>
        <w:rPr>
          <w:b/>
        </w:rPr>
        <w:t xml:space="preserve"> </w:t>
      </w:r>
      <w:r w:rsidR="006F0133">
        <w:rPr>
          <w:b/>
        </w:rPr>
        <w:t>S</w:t>
      </w:r>
      <w:r w:rsidR="006F0133" w:rsidRPr="00012380">
        <w:rPr>
          <w:b/>
        </w:rPr>
        <w:t xml:space="preserve">ECURITY CLEARANCE </w:t>
      </w:r>
      <w:r w:rsidR="006F0133">
        <w:rPr>
          <w:b/>
        </w:rPr>
        <w:t xml:space="preserve">APPLICATION FORM </w:t>
      </w:r>
      <w:r w:rsidR="004B05D9">
        <w:rPr>
          <w:b/>
        </w:rPr>
        <w:t xml:space="preserve">- </w:t>
      </w:r>
    </w:p>
    <w:p w:rsidR="00666790" w:rsidRDefault="00666790" w:rsidP="004B05D9">
      <w:pPr>
        <w:spacing w:after="0" w:line="240" w:lineRule="auto"/>
        <w:ind w:right="4"/>
        <w:rPr>
          <w:b/>
        </w:rPr>
      </w:pPr>
    </w:p>
    <w:p w:rsidR="003802B9" w:rsidRPr="004B05D9" w:rsidRDefault="0050526B" w:rsidP="004B05D9">
      <w:pPr>
        <w:spacing w:after="0" w:line="240" w:lineRule="auto"/>
        <w:rPr>
          <w:b/>
          <w:sz w:val="16"/>
          <w:szCs w:val="16"/>
        </w:rPr>
      </w:pPr>
      <w:r>
        <w:rPr>
          <w:b/>
          <w:sz w:val="16"/>
          <w:szCs w:val="16"/>
        </w:rPr>
        <w:t>PRIVACY NOTICE STATEMENT</w:t>
      </w:r>
    </w:p>
    <w:p w:rsidR="007D61C5" w:rsidRPr="001D66DF" w:rsidRDefault="007D61C5" w:rsidP="007D61C5">
      <w:pPr>
        <w:spacing w:after="0"/>
        <w:rPr>
          <w:sz w:val="16"/>
          <w:szCs w:val="24"/>
        </w:rPr>
      </w:pPr>
      <w:r w:rsidRPr="001D66DF">
        <w:rPr>
          <w:sz w:val="16"/>
          <w:szCs w:val="24"/>
        </w:rPr>
        <w:t xml:space="preserve">The personal information you provide to the Public Health Agency of Canada (PHAC) and Health Canada (HC) is governed in accordance with the </w:t>
      </w:r>
      <w:r w:rsidRPr="001D66DF">
        <w:rPr>
          <w:i/>
          <w:sz w:val="16"/>
          <w:szCs w:val="24"/>
        </w:rPr>
        <w:t>Privacy Act</w:t>
      </w:r>
      <w:r w:rsidRPr="001D66DF">
        <w:rPr>
          <w:sz w:val="16"/>
          <w:szCs w:val="24"/>
        </w:rPr>
        <w:t xml:space="preserve">. We only collect the information we need to administer the Human Pathogens and Toxins Act Security Clearance program, authorized under the </w:t>
      </w:r>
      <w:r w:rsidRPr="001D66DF">
        <w:rPr>
          <w:i/>
          <w:sz w:val="16"/>
          <w:szCs w:val="24"/>
        </w:rPr>
        <w:t>Human Pathogens and Toxins Act</w:t>
      </w:r>
      <w:r w:rsidRPr="001D66DF">
        <w:rPr>
          <w:sz w:val="16"/>
          <w:szCs w:val="24"/>
        </w:rPr>
        <w:t xml:space="preserve"> (HPTA) and </w:t>
      </w:r>
      <w:r w:rsidRPr="001D66DF">
        <w:rPr>
          <w:i/>
          <w:sz w:val="16"/>
          <w:szCs w:val="24"/>
        </w:rPr>
        <w:t xml:space="preserve">Human Pathogens and Toxins Regulations </w:t>
      </w:r>
      <w:r w:rsidRPr="001D66DF">
        <w:rPr>
          <w:sz w:val="16"/>
          <w:szCs w:val="24"/>
        </w:rPr>
        <w:t xml:space="preserve">(HPTR). The information on this form, including supporting documentation (HPTA Security Clearance Endorsement form), is required by PHAC and HC to conduct the HPTA Security Clearance authorized under sections 33 to 35 of the HPTA and sections 11-22 of the HPTR. The information collected by the PHAC and HC will be disclosed to the Royal Canadian Mounted Police (RCMP) and the Canadian Security Intelligence Service (CSIS) to conduct the requisite checks and/or investigations. If applicable, the PHAC and HC may also conduct verifications with the following parties to confirm that the information provided in this application is accurate, specifically, other institutions that you referenced in your application form, including: federal government departments; governments and law enforcement agencies of foreign states; educational institutions; past or current landlords or employers. The information will be retained for at least 10 years after the day on which the information is collected. In limited and specific situations, your personal information may be disclosed without your consent in accordance with subsection 8(2) of the </w:t>
      </w:r>
      <w:r w:rsidRPr="001D66DF">
        <w:rPr>
          <w:i/>
          <w:sz w:val="16"/>
          <w:szCs w:val="24"/>
        </w:rPr>
        <w:t xml:space="preserve">Privacy Act </w:t>
      </w:r>
      <w:r w:rsidRPr="001D66DF">
        <w:rPr>
          <w:sz w:val="16"/>
          <w:szCs w:val="24"/>
        </w:rPr>
        <w:t xml:space="preserve">or section 39 of the HPTA. The information is required to conduct the relevant checks and verifications relating to the application. Failure to provide the information will disqualify this application from consideration. Instructions for obtaining your personal information are provided in Info Source, a copy of which is available in major public and academic libraries or on line at http://www.infosource.gc.ca. Refer to the personal information bank </w:t>
      </w:r>
      <w:r w:rsidR="00275C1C" w:rsidRPr="00275C1C">
        <w:rPr>
          <w:rFonts w:cs="Helv"/>
          <w:color w:val="000000"/>
          <w:sz w:val="16"/>
          <w:szCs w:val="16"/>
        </w:rPr>
        <w:t>PHAC PPU 306</w:t>
      </w:r>
      <w:r w:rsidR="00275C1C" w:rsidRPr="001D66DF">
        <w:rPr>
          <w:sz w:val="16"/>
          <w:szCs w:val="24"/>
        </w:rPr>
        <w:t xml:space="preserve"> </w:t>
      </w:r>
      <w:r w:rsidRPr="001D66DF">
        <w:rPr>
          <w:sz w:val="16"/>
          <w:szCs w:val="24"/>
        </w:rPr>
        <w:t xml:space="preserve">(Personnel Security Screening). In addition to protecting your personal information, the </w:t>
      </w:r>
      <w:r w:rsidRPr="001D66DF">
        <w:rPr>
          <w:i/>
          <w:sz w:val="16"/>
          <w:szCs w:val="24"/>
        </w:rPr>
        <w:t>Privacy Act</w:t>
      </w:r>
      <w:r w:rsidRPr="001D66DF">
        <w:rPr>
          <w:sz w:val="16"/>
          <w:szCs w:val="24"/>
        </w:rPr>
        <w:t xml:space="preserve"> gives you the right to request access to and correct your personal information. For more information about these rights, or about our privacy practices, please contact the Public Health Agency of Canada’s Privacy Management Division at 613‐954‐9165 or </w:t>
      </w:r>
      <w:hyperlink r:id="rId9" w:history="1">
        <w:r w:rsidRPr="001D66DF">
          <w:rPr>
            <w:rStyle w:val="Hyperlink"/>
            <w:sz w:val="16"/>
            <w:szCs w:val="24"/>
          </w:rPr>
          <w:t>Privacy-vie.privee@hc-sc.gc.ca</w:t>
        </w:r>
      </w:hyperlink>
      <w:r w:rsidRPr="001D66DF">
        <w:rPr>
          <w:sz w:val="16"/>
          <w:szCs w:val="24"/>
        </w:rPr>
        <w:t xml:space="preserve">. You also have the right to file a complaint with the Privacy Commissioner of Canada if you think your personal information has been handled improperly. </w:t>
      </w:r>
    </w:p>
    <w:p w:rsidR="004B05D9" w:rsidRPr="004B05D9" w:rsidRDefault="004B05D9" w:rsidP="004B05D9">
      <w:pPr>
        <w:spacing w:after="0"/>
        <w:rPr>
          <w:sz w:val="16"/>
          <w:szCs w:val="16"/>
        </w:rPr>
      </w:pPr>
    </w:p>
    <w:p w:rsidR="0086454C" w:rsidRPr="000B3804" w:rsidRDefault="003802B9" w:rsidP="004B05D9">
      <w:pPr>
        <w:spacing w:after="0" w:line="240" w:lineRule="auto"/>
        <w:rPr>
          <w:b/>
          <w:sz w:val="16"/>
          <w:szCs w:val="16"/>
        </w:rPr>
      </w:pPr>
      <w:r w:rsidRPr="000B3804">
        <w:rPr>
          <w:b/>
          <w:sz w:val="16"/>
          <w:szCs w:val="16"/>
        </w:rPr>
        <w:t>If not completed electronically,</w:t>
      </w:r>
      <w:r w:rsidR="0086454C" w:rsidRPr="000B3804">
        <w:rPr>
          <w:b/>
          <w:sz w:val="16"/>
          <w:szCs w:val="16"/>
        </w:rPr>
        <w:t xml:space="preserve"> </w:t>
      </w:r>
      <w:r w:rsidRPr="000B3804">
        <w:rPr>
          <w:b/>
          <w:sz w:val="16"/>
          <w:szCs w:val="16"/>
        </w:rPr>
        <w:t xml:space="preserve">please </w:t>
      </w:r>
      <w:r w:rsidR="0086454C" w:rsidRPr="000B3804">
        <w:rPr>
          <w:b/>
          <w:sz w:val="16"/>
          <w:szCs w:val="16"/>
        </w:rPr>
        <w:t>write in block letters</w:t>
      </w:r>
      <w:r w:rsidRPr="000B3804">
        <w:rPr>
          <w:b/>
          <w:sz w:val="16"/>
          <w:szCs w:val="16"/>
        </w:rPr>
        <w:t xml:space="preserve"> using black ink</w:t>
      </w:r>
      <w:r w:rsidR="0086454C" w:rsidRPr="000B3804">
        <w:rPr>
          <w:b/>
          <w:sz w:val="16"/>
          <w:szCs w:val="16"/>
        </w:rPr>
        <w:t>.</w:t>
      </w:r>
    </w:p>
    <w:tbl>
      <w:tblPr>
        <w:tblStyle w:val="TableGrid"/>
        <w:tblW w:w="10173" w:type="dxa"/>
        <w:tblLook w:val="04A0" w:firstRow="1" w:lastRow="0" w:firstColumn="1" w:lastColumn="0" w:noHBand="0" w:noVBand="1"/>
      </w:tblPr>
      <w:tblGrid>
        <w:gridCol w:w="530"/>
        <w:gridCol w:w="2861"/>
        <w:gridCol w:w="3391"/>
        <w:gridCol w:w="3391"/>
      </w:tblGrid>
      <w:tr w:rsidR="001D44D5" w:rsidTr="009539CC">
        <w:trPr>
          <w:trHeight w:val="451"/>
        </w:trPr>
        <w:tc>
          <w:tcPr>
            <w:tcW w:w="530" w:type="dxa"/>
            <w:vAlign w:val="center"/>
          </w:tcPr>
          <w:p w:rsidR="001D44D5" w:rsidRPr="001E287F" w:rsidRDefault="001D44D5" w:rsidP="004B05D9">
            <w:pPr>
              <w:jc w:val="center"/>
              <w:rPr>
                <w:b/>
                <w:szCs w:val="16"/>
              </w:rPr>
            </w:pPr>
            <w:r w:rsidRPr="00561617">
              <w:rPr>
                <w:b/>
                <w:sz w:val="24"/>
                <w:szCs w:val="16"/>
              </w:rPr>
              <w:t>A</w:t>
            </w:r>
          </w:p>
        </w:tc>
        <w:tc>
          <w:tcPr>
            <w:tcW w:w="9643" w:type="dxa"/>
            <w:gridSpan w:val="3"/>
            <w:shd w:val="clear" w:color="auto" w:fill="000000" w:themeFill="text1"/>
            <w:vAlign w:val="center"/>
          </w:tcPr>
          <w:p w:rsidR="001D44D5" w:rsidRPr="00561617" w:rsidRDefault="001D44D5" w:rsidP="004B05D9">
            <w:pPr>
              <w:rPr>
                <w:b/>
                <w:sz w:val="20"/>
                <w:szCs w:val="16"/>
              </w:rPr>
            </w:pPr>
            <w:r w:rsidRPr="00561617">
              <w:rPr>
                <w:b/>
                <w:sz w:val="20"/>
                <w:szCs w:val="16"/>
              </w:rPr>
              <w:t xml:space="preserve">ADMINISTRATIVE </w:t>
            </w:r>
            <w:r w:rsidR="00F13868">
              <w:rPr>
                <w:b/>
                <w:sz w:val="20"/>
                <w:szCs w:val="16"/>
              </w:rPr>
              <w:t xml:space="preserve">INFORMATION </w:t>
            </w:r>
            <w:r>
              <w:rPr>
                <w:b/>
                <w:sz w:val="20"/>
                <w:szCs w:val="16"/>
              </w:rPr>
              <w:t xml:space="preserve">(To be completed by </w:t>
            </w:r>
            <w:r w:rsidRPr="001D44D5">
              <w:rPr>
                <w:b/>
                <w:sz w:val="20"/>
                <w:szCs w:val="16"/>
              </w:rPr>
              <w:t>Department/Agency/Organization)</w:t>
            </w:r>
          </w:p>
        </w:tc>
      </w:tr>
      <w:tr w:rsidR="00DE12FA" w:rsidTr="00EC084E">
        <w:trPr>
          <w:trHeight w:val="626"/>
        </w:trPr>
        <w:tc>
          <w:tcPr>
            <w:tcW w:w="3391" w:type="dxa"/>
            <w:gridSpan w:val="2"/>
            <w:vAlign w:val="center"/>
          </w:tcPr>
          <w:p w:rsidR="00EC084E" w:rsidRDefault="00DE12FA" w:rsidP="00EC084E">
            <w:pPr>
              <w:tabs>
                <w:tab w:val="left" w:pos="1441"/>
              </w:tabs>
              <w:spacing w:line="360" w:lineRule="auto"/>
              <w:ind w:left="426" w:hanging="18"/>
              <w:rPr>
                <w:sz w:val="18"/>
                <w:szCs w:val="18"/>
              </w:rPr>
            </w:pPr>
            <w:r w:rsidRPr="001D44D5">
              <w:rPr>
                <w:sz w:val="18"/>
                <w:szCs w:val="18"/>
              </w:rPr>
              <w:sym w:font="Wingdings 2" w:char="F0A3"/>
            </w:r>
            <w:r w:rsidRPr="001D44D5">
              <w:rPr>
                <w:sz w:val="18"/>
                <w:szCs w:val="18"/>
              </w:rPr>
              <w:t xml:space="preserve"> New</w:t>
            </w:r>
            <w:r w:rsidR="00EC084E">
              <w:rPr>
                <w:sz w:val="18"/>
                <w:szCs w:val="18"/>
              </w:rPr>
              <w:t xml:space="preserve">                     </w:t>
            </w:r>
            <w:r w:rsidR="00EC084E" w:rsidRPr="001D44D5">
              <w:rPr>
                <w:sz w:val="18"/>
                <w:szCs w:val="18"/>
              </w:rPr>
              <w:sym w:font="Wingdings 2" w:char="F0A3"/>
            </w:r>
            <w:r w:rsidR="00EC084E" w:rsidRPr="001D44D5">
              <w:rPr>
                <w:sz w:val="18"/>
                <w:szCs w:val="18"/>
              </w:rPr>
              <w:t xml:space="preserve"> Update</w:t>
            </w:r>
          </w:p>
          <w:p w:rsidR="00DE12FA" w:rsidRDefault="00DE12FA" w:rsidP="00EC084E">
            <w:pPr>
              <w:tabs>
                <w:tab w:val="left" w:pos="1441"/>
              </w:tabs>
              <w:spacing w:line="360" w:lineRule="auto"/>
              <w:ind w:left="426" w:hanging="18"/>
              <w:rPr>
                <w:sz w:val="18"/>
                <w:szCs w:val="18"/>
              </w:rPr>
            </w:pPr>
            <w:r w:rsidRPr="001D44D5">
              <w:rPr>
                <w:sz w:val="18"/>
                <w:szCs w:val="18"/>
              </w:rPr>
              <w:sym w:font="Wingdings 2" w:char="F0A3"/>
            </w:r>
            <w:r w:rsidRPr="001D44D5">
              <w:rPr>
                <w:sz w:val="18"/>
                <w:szCs w:val="18"/>
              </w:rPr>
              <w:t xml:space="preserve"> Renewal</w:t>
            </w:r>
          </w:p>
        </w:tc>
        <w:tc>
          <w:tcPr>
            <w:tcW w:w="3391" w:type="dxa"/>
          </w:tcPr>
          <w:p w:rsidR="00DE12FA" w:rsidRPr="001D44D5" w:rsidRDefault="00DE12FA" w:rsidP="00DE12FA">
            <w:pPr>
              <w:tabs>
                <w:tab w:val="left" w:pos="1441"/>
              </w:tabs>
              <w:spacing w:line="360" w:lineRule="auto"/>
              <w:ind w:hanging="18"/>
              <w:rPr>
                <w:sz w:val="18"/>
                <w:szCs w:val="18"/>
              </w:rPr>
            </w:pPr>
            <w:r w:rsidRPr="00D24A0E">
              <w:rPr>
                <w:sz w:val="18"/>
                <w:szCs w:val="18"/>
              </w:rPr>
              <w:t>HPTA Security Clearance File Number</w:t>
            </w:r>
          </w:p>
        </w:tc>
        <w:tc>
          <w:tcPr>
            <w:tcW w:w="3391" w:type="dxa"/>
          </w:tcPr>
          <w:p w:rsidR="00DE12FA" w:rsidRDefault="00DE12FA" w:rsidP="003A75A5">
            <w:pPr>
              <w:spacing w:line="360" w:lineRule="auto"/>
              <w:rPr>
                <w:sz w:val="18"/>
                <w:szCs w:val="18"/>
              </w:rPr>
            </w:pPr>
            <w:r>
              <w:rPr>
                <w:sz w:val="18"/>
                <w:szCs w:val="18"/>
              </w:rPr>
              <w:t>File Code</w:t>
            </w:r>
          </w:p>
          <w:p w:rsidR="00DE12FA" w:rsidRPr="009D21AB" w:rsidRDefault="00DE12FA" w:rsidP="003A75A5">
            <w:pPr>
              <w:spacing w:line="360" w:lineRule="auto"/>
              <w:rPr>
                <w:rFonts w:ascii="Arial" w:hAnsi="Arial" w:cs="Arial"/>
                <w:b/>
                <w:sz w:val="18"/>
                <w:szCs w:val="18"/>
              </w:rPr>
            </w:pPr>
            <w:r w:rsidRPr="009D21AB">
              <w:rPr>
                <w:rFonts w:ascii="Arial" w:hAnsi="Arial" w:cs="Arial"/>
                <w:b/>
                <w:szCs w:val="18"/>
              </w:rPr>
              <w:t>HPTA</w:t>
            </w:r>
          </w:p>
        </w:tc>
      </w:tr>
      <w:tr w:rsidR="00EC084E" w:rsidTr="00DE12FA">
        <w:trPr>
          <w:trHeight w:val="360"/>
        </w:trPr>
        <w:tc>
          <w:tcPr>
            <w:tcW w:w="3391" w:type="dxa"/>
            <w:gridSpan w:val="2"/>
          </w:tcPr>
          <w:p w:rsidR="00EC084E" w:rsidRPr="001D44D5" w:rsidRDefault="00EC084E" w:rsidP="00DE12FA">
            <w:pPr>
              <w:tabs>
                <w:tab w:val="left" w:pos="1441"/>
              </w:tabs>
              <w:spacing w:line="360" w:lineRule="auto"/>
              <w:ind w:hanging="18"/>
              <w:rPr>
                <w:sz w:val="18"/>
                <w:szCs w:val="18"/>
              </w:rPr>
            </w:pPr>
            <w:r>
              <w:rPr>
                <w:sz w:val="18"/>
                <w:szCs w:val="18"/>
              </w:rPr>
              <w:t xml:space="preserve">Date received </w:t>
            </w:r>
          </w:p>
        </w:tc>
        <w:tc>
          <w:tcPr>
            <w:tcW w:w="3391" w:type="dxa"/>
          </w:tcPr>
          <w:p w:rsidR="00EC084E" w:rsidRDefault="00EC084E" w:rsidP="00EC084E">
            <w:pPr>
              <w:spacing w:line="360" w:lineRule="auto"/>
              <w:rPr>
                <w:sz w:val="18"/>
                <w:szCs w:val="18"/>
              </w:rPr>
            </w:pPr>
            <w:r w:rsidRPr="00D24A0E">
              <w:rPr>
                <w:sz w:val="18"/>
                <w:szCs w:val="18"/>
              </w:rPr>
              <w:sym w:font="Wingdings 2" w:char="F0A3"/>
            </w:r>
            <w:r w:rsidRPr="00D24A0E">
              <w:rPr>
                <w:sz w:val="18"/>
                <w:szCs w:val="18"/>
              </w:rPr>
              <w:t xml:space="preserve"> Recommended</w:t>
            </w:r>
          </w:p>
          <w:p w:rsidR="00EC084E" w:rsidRDefault="00EC084E" w:rsidP="00EC084E">
            <w:pPr>
              <w:spacing w:line="360" w:lineRule="auto"/>
              <w:rPr>
                <w:sz w:val="18"/>
                <w:szCs w:val="18"/>
              </w:rPr>
            </w:pPr>
            <w:r>
              <w:rPr>
                <w:sz w:val="18"/>
                <w:szCs w:val="18"/>
              </w:rPr>
              <w:t>Issue date:</w:t>
            </w:r>
          </w:p>
          <w:p w:rsidR="00EC084E" w:rsidRPr="00D24A0E" w:rsidRDefault="00EC084E" w:rsidP="00EC084E">
            <w:pPr>
              <w:tabs>
                <w:tab w:val="left" w:pos="1441"/>
              </w:tabs>
              <w:spacing w:line="360" w:lineRule="auto"/>
              <w:ind w:hanging="18"/>
              <w:rPr>
                <w:sz w:val="18"/>
                <w:szCs w:val="18"/>
              </w:rPr>
            </w:pPr>
            <w:r>
              <w:rPr>
                <w:sz w:val="18"/>
                <w:szCs w:val="18"/>
              </w:rPr>
              <w:t>Expiry date:</w:t>
            </w:r>
          </w:p>
        </w:tc>
        <w:tc>
          <w:tcPr>
            <w:tcW w:w="3391" w:type="dxa"/>
          </w:tcPr>
          <w:p w:rsidR="00EC084E" w:rsidRDefault="00EC084E" w:rsidP="00EC084E">
            <w:pPr>
              <w:spacing w:line="360" w:lineRule="auto"/>
              <w:rPr>
                <w:sz w:val="18"/>
                <w:szCs w:val="18"/>
              </w:rPr>
            </w:pPr>
            <w:r w:rsidRPr="00D24A0E">
              <w:rPr>
                <w:sz w:val="18"/>
                <w:szCs w:val="18"/>
              </w:rPr>
              <w:sym w:font="Wingdings 2" w:char="F0A3"/>
            </w:r>
            <w:r w:rsidRPr="00D24A0E">
              <w:rPr>
                <w:sz w:val="18"/>
                <w:szCs w:val="18"/>
              </w:rPr>
              <w:t xml:space="preserve"> Not Recommended</w:t>
            </w:r>
          </w:p>
          <w:p w:rsidR="00EC084E" w:rsidRDefault="00EC084E" w:rsidP="00EC084E">
            <w:pPr>
              <w:spacing w:line="360" w:lineRule="auto"/>
              <w:rPr>
                <w:sz w:val="18"/>
                <w:szCs w:val="18"/>
              </w:rPr>
            </w:pPr>
            <w:r>
              <w:rPr>
                <w:sz w:val="18"/>
                <w:szCs w:val="18"/>
              </w:rPr>
              <w:t>Date of recommendation:</w:t>
            </w:r>
          </w:p>
        </w:tc>
      </w:tr>
    </w:tbl>
    <w:p w:rsidR="008A4DD6" w:rsidRDefault="000C3AC7" w:rsidP="003F52DA">
      <w:pPr>
        <w:spacing w:after="0"/>
      </w:pPr>
      <w:r>
        <w:rPr>
          <w:b/>
          <w:sz w:val="24"/>
          <w:szCs w:val="16"/>
        </w:rPr>
        <w:t xml:space="preserve">                                </w:t>
      </w:r>
    </w:p>
    <w:tbl>
      <w:tblPr>
        <w:tblStyle w:val="TableGrid"/>
        <w:tblW w:w="10158" w:type="dxa"/>
        <w:tblLook w:val="04A0" w:firstRow="1" w:lastRow="0" w:firstColumn="1" w:lastColumn="0" w:noHBand="0" w:noVBand="1"/>
      </w:tblPr>
      <w:tblGrid>
        <w:gridCol w:w="531"/>
        <w:gridCol w:w="9627"/>
      </w:tblGrid>
      <w:tr w:rsidR="00C9662E" w:rsidRPr="00561617" w:rsidTr="00DE12FA">
        <w:trPr>
          <w:trHeight w:val="451"/>
        </w:trPr>
        <w:tc>
          <w:tcPr>
            <w:tcW w:w="531" w:type="dxa"/>
            <w:vAlign w:val="center"/>
          </w:tcPr>
          <w:p w:rsidR="00C9662E" w:rsidRPr="001E287F" w:rsidRDefault="00C9662E" w:rsidP="00BD3B24">
            <w:pPr>
              <w:jc w:val="center"/>
              <w:rPr>
                <w:b/>
                <w:szCs w:val="16"/>
              </w:rPr>
            </w:pPr>
            <w:r>
              <w:rPr>
                <w:b/>
                <w:sz w:val="24"/>
                <w:szCs w:val="16"/>
              </w:rPr>
              <w:t>B</w:t>
            </w:r>
          </w:p>
        </w:tc>
        <w:tc>
          <w:tcPr>
            <w:tcW w:w="9627" w:type="dxa"/>
            <w:shd w:val="clear" w:color="auto" w:fill="000000" w:themeFill="text1"/>
            <w:vAlign w:val="center"/>
          </w:tcPr>
          <w:p w:rsidR="00C9662E" w:rsidRPr="00561617" w:rsidRDefault="00C9662E" w:rsidP="00BD3B24">
            <w:pPr>
              <w:rPr>
                <w:b/>
                <w:sz w:val="20"/>
                <w:szCs w:val="16"/>
              </w:rPr>
            </w:pPr>
            <w:r>
              <w:rPr>
                <w:b/>
                <w:sz w:val="20"/>
                <w:szCs w:val="16"/>
              </w:rPr>
              <w:t>REQUIREMENTS CHECKLIST (To be completed by the applicant)</w:t>
            </w:r>
          </w:p>
        </w:tc>
      </w:tr>
      <w:tr w:rsidR="0066283E" w:rsidRPr="00561617" w:rsidTr="001E34F2">
        <w:trPr>
          <w:trHeight w:val="363"/>
        </w:trPr>
        <w:tc>
          <w:tcPr>
            <w:tcW w:w="10158" w:type="dxa"/>
            <w:gridSpan w:val="2"/>
            <w:shd w:val="clear" w:color="auto" w:fill="auto"/>
            <w:vAlign w:val="center"/>
          </w:tcPr>
          <w:p w:rsidR="0066283E" w:rsidRPr="005D0898" w:rsidRDefault="0066283E" w:rsidP="00721E58">
            <w:pPr>
              <w:rPr>
                <w:b/>
                <w:sz w:val="17"/>
                <w:szCs w:val="17"/>
              </w:rPr>
            </w:pPr>
            <w:r w:rsidRPr="005D0898">
              <w:rPr>
                <w:b/>
                <w:sz w:val="17"/>
                <w:szCs w:val="17"/>
              </w:rPr>
              <w:t xml:space="preserve">The following must be submitted to the </w:t>
            </w:r>
            <w:r w:rsidR="00247A63" w:rsidRPr="00247A63">
              <w:rPr>
                <w:b/>
                <w:sz w:val="17"/>
                <w:szCs w:val="17"/>
              </w:rPr>
              <w:t>Public Health Agency of Canada and Health Canada</w:t>
            </w:r>
            <w:r w:rsidR="00355CDF">
              <w:rPr>
                <w:b/>
                <w:sz w:val="17"/>
                <w:szCs w:val="17"/>
              </w:rPr>
              <w:t xml:space="preserve"> with this application</w:t>
            </w:r>
            <w:r w:rsidRPr="005D0898">
              <w:rPr>
                <w:b/>
                <w:sz w:val="17"/>
                <w:szCs w:val="17"/>
              </w:rPr>
              <w:t xml:space="preserve">: </w:t>
            </w:r>
          </w:p>
        </w:tc>
      </w:tr>
      <w:tr w:rsidR="00C9662E" w:rsidRPr="00561617" w:rsidTr="001E34F2">
        <w:trPr>
          <w:trHeight w:val="2723"/>
        </w:trPr>
        <w:tc>
          <w:tcPr>
            <w:tcW w:w="10158" w:type="dxa"/>
            <w:gridSpan w:val="2"/>
            <w:shd w:val="clear" w:color="auto" w:fill="auto"/>
            <w:vAlign w:val="center"/>
          </w:tcPr>
          <w:p w:rsidR="00E6457B" w:rsidRDefault="00E6457B" w:rsidP="00F13868">
            <w:pPr>
              <w:tabs>
                <w:tab w:val="left" w:pos="900"/>
              </w:tabs>
              <w:ind w:left="540" w:hanging="360"/>
              <w:rPr>
                <w:sz w:val="16"/>
                <w:szCs w:val="16"/>
              </w:rPr>
            </w:pPr>
            <w:r w:rsidRPr="00750539">
              <w:rPr>
                <w:sz w:val="20"/>
                <w:szCs w:val="16"/>
              </w:rPr>
              <w:sym w:font="Wingdings 2" w:char="F0A3"/>
            </w:r>
            <w:r w:rsidR="00F13868">
              <w:rPr>
                <w:sz w:val="20"/>
                <w:szCs w:val="16"/>
              </w:rPr>
              <w:t xml:space="preserve">    </w:t>
            </w:r>
            <w:r w:rsidRPr="0066283E">
              <w:rPr>
                <w:sz w:val="16"/>
                <w:szCs w:val="16"/>
              </w:rPr>
              <w:t xml:space="preserve">Signed and dated </w:t>
            </w:r>
            <w:r w:rsidRPr="00ED0C78">
              <w:rPr>
                <w:sz w:val="16"/>
                <w:szCs w:val="16"/>
              </w:rPr>
              <w:t xml:space="preserve">HPTA Security Clearance </w:t>
            </w:r>
            <w:r w:rsidR="00E878B0">
              <w:rPr>
                <w:sz w:val="16"/>
                <w:szCs w:val="16"/>
              </w:rPr>
              <w:t>Endorsement</w:t>
            </w:r>
            <w:r w:rsidRPr="0066283E">
              <w:rPr>
                <w:sz w:val="16"/>
                <w:szCs w:val="16"/>
              </w:rPr>
              <w:t xml:space="preserve"> </w:t>
            </w:r>
            <w:r w:rsidR="007F55F8">
              <w:rPr>
                <w:sz w:val="16"/>
                <w:szCs w:val="16"/>
              </w:rPr>
              <w:t>F</w:t>
            </w:r>
            <w:r w:rsidRPr="0066283E">
              <w:rPr>
                <w:sz w:val="16"/>
                <w:szCs w:val="16"/>
              </w:rPr>
              <w:t>orm</w:t>
            </w:r>
            <w:r w:rsidR="000C3AC7">
              <w:rPr>
                <w:sz w:val="16"/>
                <w:szCs w:val="16"/>
              </w:rPr>
              <w:t>.</w:t>
            </w:r>
            <w:r>
              <w:rPr>
                <w:sz w:val="16"/>
                <w:szCs w:val="16"/>
              </w:rPr>
              <w:t xml:space="preserve"> </w:t>
            </w:r>
          </w:p>
          <w:p w:rsidR="00A86095" w:rsidRPr="00E6457B" w:rsidRDefault="00355CDF" w:rsidP="00F13868">
            <w:pPr>
              <w:tabs>
                <w:tab w:val="left" w:pos="540"/>
              </w:tabs>
              <w:ind w:left="540" w:hanging="360"/>
              <w:rPr>
                <w:sz w:val="16"/>
                <w:szCs w:val="16"/>
              </w:rPr>
            </w:pPr>
            <w:r w:rsidRPr="00750539">
              <w:rPr>
                <w:sz w:val="20"/>
                <w:szCs w:val="16"/>
              </w:rPr>
              <w:sym w:font="Wingdings 2" w:char="F0A3"/>
            </w:r>
            <w:r w:rsidR="00F13868">
              <w:rPr>
                <w:sz w:val="16"/>
                <w:szCs w:val="16"/>
              </w:rPr>
              <w:t xml:space="preserve">     </w:t>
            </w:r>
            <w:r w:rsidR="00A86095">
              <w:rPr>
                <w:sz w:val="16"/>
                <w:szCs w:val="16"/>
              </w:rPr>
              <w:t xml:space="preserve">If born in Canada, a copy of the applicant’s </w:t>
            </w:r>
            <w:r w:rsidR="00E878B0">
              <w:rPr>
                <w:sz w:val="16"/>
                <w:szCs w:val="16"/>
              </w:rPr>
              <w:t xml:space="preserve">government-issued </w:t>
            </w:r>
            <w:r w:rsidR="00A86095">
              <w:rPr>
                <w:sz w:val="16"/>
                <w:szCs w:val="16"/>
              </w:rPr>
              <w:t>birth certificate</w:t>
            </w:r>
            <w:r w:rsidR="00CB2900">
              <w:rPr>
                <w:sz w:val="16"/>
                <w:szCs w:val="16"/>
              </w:rPr>
              <w:t>. If applicable current spouse/common-law partner</w:t>
            </w:r>
            <w:r>
              <w:rPr>
                <w:sz w:val="16"/>
                <w:szCs w:val="16"/>
              </w:rPr>
              <w:t xml:space="preserve"> of applicant is                   C</w:t>
            </w:r>
            <w:r w:rsidR="00CB2900">
              <w:rPr>
                <w:sz w:val="16"/>
                <w:szCs w:val="16"/>
              </w:rPr>
              <w:t xml:space="preserve">anadian-born, </w:t>
            </w:r>
            <w:r>
              <w:rPr>
                <w:sz w:val="16"/>
                <w:szCs w:val="16"/>
              </w:rPr>
              <w:t xml:space="preserve">a </w:t>
            </w:r>
            <w:r w:rsidR="000C3AC7">
              <w:rPr>
                <w:sz w:val="16"/>
                <w:szCs w:val="16"/>
              </w:rPr>
              <w:t>copy of their birth certificate.</w:t>
            </w:r>
          </w:p>
          <w:p w:rsidR="00EA7AA6" w:rsidRDefault="00EA7AA6" w:rsidP="00F13868">
            <w:pPr>
              <w:tabs>
                <w:tab w:val="left" w:pos="540"/>
              </w:tabs>
              <w:ind w:left="540" w:hanging="360"/>
              <w:rPr>
                <w:sz w:val="20"/>
                <w:szCs w:val="16"/>
              </w:rPr>
            </w:pPr>
            <w:r w:rsidRPr="00750539">
              <w:rPr>
                <w:sz w:val="20"/>
                <w:szCs w:val="16"/>
              </w:rPr>
              <w:sym w:font="Wingdings 2" w:char="F0A3"/>
            </w:r>
            <w:r w:rsidR="00F13868">
              <w:rPr>
                <w:sz w:val="20"/>
                <w:szCs w:val="16"/>
              </w:rPr>
              <w:t xml:space="preserve">    </w:t>
            </w:r>
            <w:r w:rsidRPr="0066283E">
              <w:rPr>
                <w:sz w:val="16"/>
                <w:szCs w:val="16"/>
              </w:rPr>
              <w:t xml:space="preserve">A copy of </w:t>
            </w:r>
            <w:r w:rsidR="00CD0EF9">
              <w:rPr>
                <w:sz w:val="16"/>
                <w:szCs w:val="16"/>
              </w:rPr>
              <w:t xml:space="preserve">each of </w:t>
            </w:r>
            <w:r w:rsidRPr="0066283E">
              <w:rPr>
                <w:sz w:val="16"/>
                <w:szCs w:val="16"/>
              </w:rPr>
              <w:t xml:space="preserve">two pieces of valid government-issued identification, one </w:t>
            </w:r>
            <w:r w:rsidR="0066283E" w:rsidRPr="0066283E">
              <w:rPr>
                <w:sz w:val="16"/>
                <w:szCs w:val="16"/>
              </w:rPr>
              <w:t xml:space="preserve">of which must </w:t>
            </w:r>
            <w:r w:rsidR="001E34F2">
              <w:rPr>
                <w:sz w:val="16"/>
                <w:szCs w:val="16"/>
              </w:rPr>
              <w:t>have</w:t>
            </w:r>
            <w:r w:rsidR="001E34F2" w:rsidRPr="0066283E">
              <w:rPr>
                <w:sz w:val="16"/>
                <w:szCs w:val="16"/>
              </w:rPr>
              <w:t xml:space="preserve"> </w:t>
            </w:r>
            <w:r w:rsidRPr="0066283E">
              <w:rPr>
                <w:sz w:val="16"/>
                <w:szCs w:val="16"/>
              </w:rPr>
              <w:t>photo identification</w:t>
            </w:r>
            <w:r w:rsidR="000C3AC7">
              <w:rPr>
                <w:sz w:val="16"/>
                <w:szCs w:val="16"/>
              </w:rPr>
              <w:t>.</w:t>
            </w:r>
          </w:p>
          <w:p w:rsidR="00EA7AA6" w:rsidRDefault="00EA7AA6" w:rsidP="00F13868">
            <w:pPr>
              <w:tabs>
                <w:tab w:val="left" w:pos="540"/>
              </w:tabs>
              <w:ind w:left="540" w:hanging="360"/>
              <w:rPr>
                <w:sz w:val="16"/>
                <w:szCs w:val="16"/>
              </w:rPr>
            </w:pPr>
            <w:r w:rsidRPr="00750539">
              <w:rPr>
                <w:sz w:val="20"/>
                <w:szCs w:val="16"/>
              </w:rPr>
              <w:sym w:font="Wingdings 2" w:char="F0A3"/>
            </w:r>
            <w:r w:rsidR="00F13868">
              <w:rPr>
                <w:sz w:val="20"/>
                <w:szCs w:val="16"/>
              </w:rPr>
              <w:t xml:space="preserve">    </w:t>
            </w:r>
            <w:r w:rsidR="0030120E">
              <w:rPr>
                <w:sz w:val="16"/>
                <w:szCs w:val="16"/>
              </w:rPr>
              <w:t>F</w:t>
            </w:r>
            <w:r w:rsidR="00D11427">
              <w:rPr>
                <w:sz w:val="16"/>
                <w:szCs w:val="16"/>
              </w:rPr>
              <w:t>ingerprints taken</w:t>
            </w:r>
            <w:r w:rsidR="0030120E">
              <w:rPr>
                <w:sz w:val="16"/>
                <w:szCs w:val="16"/>
              </w:rPr>
              <w:t xml:space="preserve"> and submitted</w:t>
            </w:r>
            <w:r w:rsidR="00D11427">
              <w:rPr>
                <w:sz w:val="16"/>
                <w:szCs w:val="16"/>
              </w:rPr>
              <w:t xml:space="preserve"> by </w:t>
            </w:r>
            <w:r w:rsidR="0030120E">
              <w:rPr>
                <w:sz w:val="16"/>
                <w:szCs w:val="16"/>
              </w:rPr>
              <w:t xml:space="preserve">one of the following: </w:t>
            </w:r>
            <w:r w:rsidRPr="0066283E">
              <w:rPr>
                <w:sz w:val="16"/>
                <w:szCs w:val="16"/>
              </w:rPr>
              <w:t>(</w:t>
            </w:r>
            <w:proofErr w:type="spellStart"/>
            <w:r w:rsidRPr="0066283E">
              <w:rPr>
                <w:sz w:val="16"/>
                <w:szCs w:val="16"/>
              </w:rPr>
              <w:t>i</w:t>
            </w:r>
            <w:proofErr w:type="spellEnd"/>
            <w:r w:rsidRPr="0066283E">
              <w:rPr>
                <w:sz w:val="16"/>
                <w:szCs w:val="16"/>
              </w:rPr>
              <w:t>) a Canadian police force;</w:t>
            </w:r>
            <w:r w:rsidR="00D11427">
              <w:rPr>
                <w:sz w:val="16"/>
                <w:szCs w:val="16"/>
              </w:rPr>
              <w:t xml:space="preserve"> (ii) a private company that </w:t>
            </w:r>
            <w:r w:rsidRPr="0066283E">
              <w:rPr>
                <w:sz w:val="16"/>
                <w:szCs w:val="16"/>
              </w:rPr>
              <w:t>accredited by the Royal Canadian Mounted Police to submit fingerprints to it for the purpose of a criminal record check; or (iii) a department or agency of the Government of Canada</w:t>
            </w:r>
            <w:r w:rsidR="00E9006C">
              <w:rPr>
                <w:sz w:val="16"/>
                <w:szCs w:val="16"/>
              </w:rPr>
              <w:t xml:space="preserve">. The list of </w:t>
            </w:r>
            <w:r w:rsidR="00E878B0">
              <w:rPr>
                <w:sz w:val="16"/>
                <w:szCs w:val="16"/>
              </w:rPr>
              <w:t xml:space="preserve">accredited fingerprint companies </w:t>
            </w:r>
            <w:r w:rsidR="00E9006C">
              <w:rPr>
                <w:sz w:val="16"/>
                <w:szCs w:val="16"/>
              </w:rPr>
              <w:t xml:space="preserve">can be found at: </w:t>
            </w:r>
            <w:hyperlink r:id="rId10" w:history="1">
              <w:r w:rsidR="00E9006C" w:rsidRPr="006A2BFF">
                <w:rPr>
                  <w:rStyle w:val="Hyperlink"/>
                  <w:sz w:val="16"/>
                  <w:szCs w:val="16"/>
                </w:rPr>
                <w:t>http://www.rcmp-grc.gc.ca/cr-cj/acc-eng.htm</w:t>
              </w:r>
            </w:hyperlink>
            <w:r w:rsidR="00E878B0">
              <w:rPr>
                <w:rStyle w:val="Hyperlink"/>
                <w:sz w:val="16"/>
                <w:szCs w:val="16"/>
              </w:rPr>
              <w:t>l</w:t>
            </w:r>
            <w:r w:rsidR="00E9006C" w:rsidRPr="00E9006C">
              <w:rPr>
                <w:sz w:val="16"/>
                <w:szCs w:val="16"/>
              </w:rPr>
              <w:t>.</w:t>
            </w:r>
            <w:r w:rsidR="00E9006C">
              <w:rPr>
                <w:sz w:val="16"/>
                <w:szCs w:val="16"/>
              </w:rPr>
              <w:t xml:space="preserve"> These entities</w:t>
            </w:r>
            <w:r w:rsidR="0030120E">
              <w:rPr>
                <w:sz w:val="16"/>
                <w:szCs w:val="16"/>
              </w:rPr>
              <w:t>, as well as Canadian police forces,</w:t>
            </w:r>
            <w:r w:rsidR="00E9006C">
              <w:rPr>
                <w:sz w:val="16"/>
                <w:szCs w:val="16"/>
              </w:rPr>
              <w:t xml:space="preserve"> will submit</w:t>
            </w:r>
            <w:r w:rsidR="00E9006C" w:rsidRPr="00E9006C">
              <w:rPr>
                <w:sz w:val="16"/>
                <w:szCs w:val="16"/>
              </w:rPr>
              <w:t xml:space="preserve"> fingerprints on your behalf directly to the RCMP</w:t>
            </w:r>
            <w:r w:rsidR="00E9006C">
              <w:rPr>
                <w:sz w:val="16"/>
                <w:szCs w:val="16"/>
              </w:rPr>
              <w:t>.</w:t>
            </w:r>
          </w:p>
          <w:p w:rsidR="008F3D0E" w:rsidRDefault="0066283E" w:rsidP="00F13868">
            <w:pPr>
              <w:tabs>
                <w:tab w:val="left" w:pos="540"/>
              </w:tabs>
              <w:ind w:left="540" w:hanging="360"/>
              <w:rPr>
                <w:sz w:val="16"/>
                <w:szCs w:val="16"/>
              </w:rPr>
            </w:pPr>
            <w:r w:rsidRPr="00750539">
              <w:rPr>
                <w:sz w:val="20"/>
                <w:szCs w:val="16"/>
              </w:rPr>
              <w:sym w:font="Wingdings 2" w:char="F0A3"/>
            </w:r>
            <w:r w:rsidR="00F13868">
              <w:rPr>
                <w:sz w:val="20"/>
                <w:szCs w:val="16"/>
              </w:rPr>
              <w:t xml:space="preserve">    </w:t>
            </w:r>
            <w:r w:rsidRPr="0066283E">
              <w:rPr>
                <w:sz w:val="16"/>
                <w:szCs w:val="16"/>
              </w:rPr>
              <w:t>If applicant is not a Canadian citizen</w:t>
            </w:r>
            <w:r w:rsidR="00CD0EF9">
              <w:rPr>
                <w:sz w:val="16"/>
                <w:szCs w:val="16"/>
              </w:rPr>
              <w:t xml:space="preserve"> </w:t>
            </w:r>
            <w:r w:rsidRPr="0066283E">
              <w:rPr>
                <w:sz w:val="16"/>
                <w:szCs w:val="16"/>
              </w:rPr>
              <w:t xml:space="preserve">or permanent resident of Canada, </w:t>
            </w:r>
            <w:r w:rsidR="00355CDF">
              <w:rPr>
                <w:sz w:val="16"/>
                <w:szCs w:val="16"/>
              </w:rPr>
              <w:t>submit the following documents</w:t>
            </w:r>
            <w:r w:rsidRPr="0066283E">
              <w:rPr>
                <w:sz w:val="16"/>
                <w:szCs w:val="16"/>
              </w:rPr>
              <w:t xml:space="preserve"> with this application: </w:t>
            </w:r>
          </w:p>
          <w:p w:rsidR="008F3D0E" w:rsidRPr="008F3D0E" w:rsidRDefault="00E878B0" w:rsidP="00E878B0">
            <w:pPr>
              <w:tabs>
                <w:tab w:val="left" w:pos="1260"/>
              </w:tabs>
              <w:ind w:left="1260" w:hanging="270"/>
              <w:rPr>
                <w:sz w:val="16"/>
                <w:szCs w:val="16"/>
              </w:rPr>
            </w:pPr>
            <w:r>
              <w:rPr>
                <w:sz w:val="16"/>
                <w:szCs w:val="16"/>
              </w:rPr>
              <w:t xml:space="preserve"> </w:t>
            </w:r>
            <w:r w:rsidR="007F55F8">
              <w:rPr>
                <w:sz w:val="16"/>
                <w:szCs w:val="16"/>
              </w:rPr>
              <w:t>(</w:t>
            </w:r>
            <w:proofErr w:type="spellStart"/>
            <w:r w:rsidR="007F55F8">
              <w:rPr>
                <w:sz w:val="16"/>
                <w:szCs w:val="16"/>
              </w:rPr>
              <w:t>i</w:t>
            </w:r>
            <w:proofErr w:type="spellEnd"/>
            <w:r w:rsidR="007F55F8">
              <w:rPr>
                <w:sz w:val="16"/>
                <w:szCs w:val="16"/>
              </w:rPr>
              <w:t xml:space="preserve">) </w:t>
            </w:r>
            <w:r w:rsidR="0066283E" w:rsidRPr="008F3D0E">
              <w:rPr>
                <w:sz w:val="16"/>
                <w:szCs w:val="16"/>
              </w:rPr>
              <w:t xml:space="preserve">a copy of their </w:t>
            </w:r>
            <w:r w:rsidR="0066283E" w:rsidRPr="00E878B0">
              <w:rPr>
                <w:i/>
                <w:sz w:val="16"/>
                <w:szCs w:val="16"/>
              </w:rPr>
              <w:t>curriculum vitae</w:t>
            </w:r>
            <w:r w:rsidR="0066283E" w:rsidRPr="008F3D0E">
              <w:rPr>
                <w:sz w:val="16"/>
                <w:szCs w:val="16"/>
              </w:rPr>
              <w:t xml:space="preserve"> that sets out their professional qualifications and work history; </w:t>
            </w:r>
          </w:p>
          <w:p w:rsidR="008F3D0E" w:rsidRPr="008F3D0E" w:rsidRDefault="0066283E" w:rsidP="00E878B0">
            <w:pPr>
              <w:tabs>
                <w:tab w:val="left" w:pos="1260"/>
              </w:tabs>
              <w:ind w:left="1260" w:hanging="270"/>
              <w:rPr>
                <w:b/>
                <w:sz w:val="20"/>
                <w:szCs w:val="16"/>
              </w:rPr>
            </w:pPr>
            <w:r w:rsidRPr="008F3D0E">
              <w:rPr>
                <w:sz w:val="16"/>
                <w:szCs w:val="16"/>
              </w:rPr>
              <w:t xml:space="preserve">(ii) a valid visa, if applicable; and </w:t>
            </w:r>
          </w:p>
          <w:p w:rsidR="0066283E" w:rsidRPr="008F3D0E" w:rsidRDefault="0066283E" w:rsidP="005673AC">
            <w:pPr>
              <w:tabs>
                <w:tab w:val="left" w:pos="1260"/>
              </w:tabs>
              <w:ind w:left="1260" w:hanging="270"/>
              <w:rPr>
                <w:b/>
                <w:sz w:val="20"/>
                <w:szCs w:val="16"/>
              </w:rPr>
            </w:pPr>
            <w:r w:rsidRPr="008F3D0E">
              <w:rPr>
                <w:sz w:val="16"/>
                <w:szCs w:val="16"/>
              </w:rPr>
              <w:t xml:space="preserve">(iii) </w:t>
            </w:r>
            <w:proofErr w:type="gramStart"/>
            <w:r w:rsidRPr="008F3D0E">
              <w:rPr>
                <w:sz w:val="16"/>
                <w:szCs w:val="16"/>
              </w:rPr>
              <w:t>the</w:t>
            </w:r>
            <w:proofErr w:type="gramEnd"/>
            <w:r w:rsidRPr="008F3D0E">
              <w:rPr>
                <w:sz w:val="16"/>
                <w:szCs w:val="16"/>
              </w:rPr>
              <w:t xml:space="preserve"> results of a police record check from every jurisdiction where the applicant has lived during the past five years, if that jurisdiction provides police record checks</w:t>
            </w:r>
            <w:r w:rsidR="000C3AC7">
              <w:rPr>
                <w:sz w:val="16"/>
                <w:szCs w:val="16"/>
              </w:rPr>
              <w:t>.</w:t>
            </w:r>
            <w:r w:rsidR="00980D48">
              <w:rPr>
                <w:sz w:val="16"/>
                <w:szCs w:val="16"/>
              </w:rPr>
              <w:t xml:space="preserve">  </w:t>
            </w:r>
          </w:p>
        </w:tc>
      </w:tr>
    </w:tbl>
    <w:p w:rsidR="00DE12FA" w:rsidRDefault="00DE12FA" w:rsidP="005673AC">
      <w:pPr>
        <w:spacing w:after="0"/>
      </w:pPr>
    </w:p>
    <w:p w:rsidR="00DE12FA" w:rsidRDefault="00DE12FA"/>
    <w:p w:rsidR="00DE12FA" w:rsidRDefault="00DE12FA"/>
    <w:p w:rsidR="00DE12FA" w:rsidRDefault="00DE12FA"/>
    <w:tbl>
      <w:tblPr>
        <w:tblStyle w:val="TableGrid"/>
        <w:tblW w:w="10158" w:type="dxa"/>
        <w:tblLook w:val="04A0" w:firstRow="1" w:lastRow="0" w:firstColumn="1" w:lastColumn="0" w:noHBand="0" w:noVBand="1"/>
      </w:tblPr>
      <w:tblGrid>
        <w:gridCol w:w="539"/>
        <w:gridCol w:w="1135"/>
        <w:gridCol w:w="818"/>
        <w:gridCol w:w="885"/>
        <w:gridCol w:w="1000"/>
        <w:gridCol w:w="643"/>
        <w:gridCol w:w="57"/>
        <w:gridCol w:w="1243"/>
        <w:gridCol w:w="405"/>
        <w:gridCol w:w="44"/>
        <w:gridCol w:w="1445"/>
        <w:gridCol w:w="214"/>
        <w:gridCol w:w="1716"/>
        <w:gridCol w:w="14"/>
      </w:tblGrid>
      <w:tr w:rsidR="001E287F" w:rsidRPr="001E287F" w:rsidTr="00DE12FA">
        <w:trPr>
          <w:gridAfter w:val="1"/>
          <w:wAfter w:w="14" w:type="dxa"/>
          <w:trHeight w:val="433"/>
        </w:trPr>
        <w:tc>
          <w:tcPr>
            <w:tcW w:w="539" w:type="dxa"/>
            <w:vAlign w:val="center"/>
          </w:tcPr>
          <w:p w:rsidR="001E287F" w:rsidRPr="001E287F" w:rsidRDefault="005D0898" w:rsidP="00561617">
            <w:pPr>
              <w:jc w:val="center"/>
              <w:rPr>
                <w:b/>
                <w:szCs w:val="16"/>
              </w:rPr>
            </w:pPr>
            <w:r>
              <w:rPr>
                <w:b/>
                <w:sz w:val="24"/>
                <w:szCs w:val="16"/>
              </w:rPr>
              <w:lastRenderedPageBreak/>
              <w:t>C</w:t>
            </w:r>
          </w:p>
        </w:tc>
        <w:tc>
          <w:tcPr>
            <w:tcW w:w="9605" w:type="dxa"/>
            <w:gridSpan w:val="12"/>
            <w:shd w:val="clear" w:color="auto" w:fill="000000" w:themeFill="text1"/>
            <w:vAlign w:val="center"/>
          </w:tcPr>
          <w:p w:rsidR="001E287F" w:rsidRPr="00561617" w:rsidRDefault="001E287F" w:rsidP="001E287F">
            <w:pPr>
              <w:rPr>
                <w:b/>
                <w:sz w:val="20"/>
                <w:szCs w:val="16"/>
              </w:rPr>
            </w:pPr>
            <w:r w:rsidRPr="00561617">
              <w:rPr>
                <w:b/>
                <w:sz w:val="20"/>
                <w:szCs w:val="16"/>
              </w:rPr>
              <w:t>BIOGRAPHICAL INFORMATION (To be completed by the applicant)</w:t>
            </w:r>
          </w:p>
        </w:tc>
      </w:tr>
      <w:tr w:rsidR="009C34D4" w:rsidTr="00DE12FA">
        <w:trPr>
          <w:gridAfter w:val="1"/>
          <w:wAfter w:w="14" w:type="dxa"/>
          <w:trHeight w:val="706"/>
        </w:trPr>
        <w:tc>
          <w:tcPr>
            <w:tcW w:w="5077" w:type="dxa"/>
            <w:gridSpan w:val="7"/>
          </w:tcPr>
          <w:p w:rsidR="009C34D4" w:rsidRPr="00F34C9E" w:rsidRDefault="009C34D4" w:rsidP="00561617">
            <w:pPr>
              <w:rPr>
                <w:sz w:val="16"/>
                <w:szCs w:val="16"/>
              </w:rPr>
            </w:pPr>
            <w:r w:rsidRPr="00F34C9E">
              <w:rPr>
                <w:sz w:val="16"/>
                <w:szCs w:val="16"/>
              </w:rPr>
              <w:t>1. Surname (Last name)</w:t>
            </w:r>
          </w:p>
        </w:tc>
        <w:tc>
          <w:tcPr>
            <w:tcW w:w="5067" w:type="dxa"/>
            <w:gridSpan w:val="6"/>
          </w:tcPr>
          <w:p w:rsidR="009C34D4" w:rsidRPr="00F34C9E" w:rsidRDefault="009C34D4" w:rsidP="00561617">
            <w:pPr>
              <w:rPr>
                <w:sz w:val="16"/>
                <w:szCs w:val="16"/>
              </w:rPr>
            </w:pPr>
            <w:r w:rsidRPr="00F34C9E">
              <w:rPr>
                <w:sz w:val="16"/>
                <w:szCs w:val="16"/>
              </w:rPr>
              <w:t>2. Full given names (no initials)</w:t>
            </w:r>
            <w:r w:rsidR="000456FC">
              <w:rPr>
                <w:sz w:val="16"/>
                <w:szCs w:val="16"/>
              </w:rPr>
              <w:t>. U</w:t>
            </w:r>
            <w:r w:rsidRPr="00F34C9E">
              <w:rPr>
                <w:sz w:val="16"/>
                <w:szCs w:val="16"/>
              </w:rPr>
              <w:t>nderline or circle name used</w:t>
            </w:r>
          </w:p>
        </w:tc>
      </w:tr>
      <w:tr w:rsidR="000317C9" w:rsidTr="00DE12FA">
        <w:trPr>
          <w:gridAfter w:val="1"/>
          <w:wAfter w:w="14" w:type="dxa"/>
          <w:trHeight w:val="709"/>
        </w:trPr>
        <w:tc>
          <w:tcPr>
            <w:tcW w:w="5077" w:type="dxa"/>
            <w:gridSpan w:val="7"/>
          </w:tcPr>
          <w:p w:rsidR="000317C9" w:rsidRPr="00F34C9E" w:rsidRDefault="009C34D4" w:rsidP="009C34D4">
            <w:pPr>
              <w:rPr>
                <w:sz w:val="16"/>
                <w:szCs w:val="16"/>
              </w:rPr>
            </w:pPr>
            <w:r w:rsidRPr="009C34D4">
              <w:rPr>
                <w:sz w:val="16"/>
                <w:szCs w:val="16"/>
              </w:rPr>
              <w:t xml:space="preserve">3. Surname at birth </w:t>
            </w:r>
          </w:p>
        </w:tc>
        <w:tc>
          <w:tcPr>
            <w:tcW w:w="5067" w:type="dxa"/>
            <w:gridSpan w:val="6"/>
          </w:tcPr>
          <w:p w:rsidR="000317C9" w:rsidRPr="00F34C9E" w:rsidRDefault="009C34D4" w:rsidP="00C37F22">
            <w:pPr>
              <w:rPr>
                <w:sz w:val="16"/>
                <w:szCs w:val="16"/>
              </w:rPr>
            </w:pPr>
            <w:r w:rsidRPr="009C34D4">
              <w:rPr>
                <w:sz w:val="16"/>
                <w:szCs w:val="16"/>
              </w:rPr>
              <w:t>4. All other names used (</w:t>
            </w:r>
            <w:r w:rsidR="00C37F22">
              <w:rPr>
                <w:sz w:val="16"/>
                <w:szCs w:val="16"/>
              </w:rPr>
              <w:t>e.g. any n</w:t>
            </w:r>
            <w:r w:rsidRPr="009C34D4">
              <w:rPr>
                <w:sz w:val="16"/>
                <w:szCs w:val="16"/>
              </w:rPr>
              <w:t>ickname</w:t>
            </w:r>
            <w:r w:rsidR="00C37F22">
              <w:rPr>
                <w:sz w:val="16"/>
                <w:szCs w:val="16"/>
              </w:rPr>
              <w:t>s</w:t>
            </w:r>
            <w:r w:rsidRPr="009C34D4">
              <w:rPr>
                <w:sz w:val="16"/>
                <w:szCs w:val="16"/>
              </w:rPr>
              <w:t>)</w:t>
            </w:r>
          </w:p>
        </w:tc>
      </w:tr>
      <w:tr w:rsidR="00AC34B3" w:rsidTr="00523699">
        <w:trPr>
          <w:gridAfter w:val="1"/>
          <w:wAfter w:w="14" w:type="dxa"/>
          <w:trHeight w:val="113"/>
        </w:trPr>
        <w:tc>
          <w:tcPr>
            <w:tcW w:w="10144" w:type="dxa"/>
            <w:gridSpan w:val="13"/>
          </w:tcPr>
          <w:p w:rsidR="00AC34B3" w:rsidRDefault="00AC34B3" w:rsidP="00561617">
            <w:pPr>
              <w:rPr>
                <w:sz w:val="16"/>
                <w:szCs w:val="16"/>
              </w:rPr>
            </w:pPr>
            <w:r>
              <w:rPr>
                <w:sz w:val="16"/>
                <w:szCs w:val="16"/>
              </w:rPr>
              <w:t xml:space="preserve">5. </w:t>
            </w:r>
            <w:r w:rsidRPr="00AC34B3">
              <w:rPr>
                <w:sz w:val="16"/>
                <w:szCs w:val="16"/>
              </w:rPr>
              <w:t>Name change (other than marriage</w:t>
            </w:r>
            <w:r w:rsidR="003B5422">
              <w:rPr>
                <w:sz w:val="16"/>
                <w:szCs w:val="16"/>
              </w:rPr>
              <w:t>, if applicable</w:t>
            </w:r>
            <w:r w:rsidRPr="00AC34B3">
              <w:rPr>
                <w:sz w:val="16"/>
                <w:szCs w:val="16"/>
              </w:rPr>
              <w:t>)</w:t>
            </w:r>
          </w:p>
        </w:tc>
      </w:tr>
      <w:tr w:rsidR="009C34D4" w:rsidTr="00DE12FA">
        <w:trPr>
          <w:gridAfter w:val="1"/>
          <w:wAfter w:w="14" w:type="dxa"/>
          <w:trHeight w:val="590"/>
        </w:trPr>
        <w:tc>
          <w:tcPr>
            <w:tcW w:w="6769" w:type="dxa"/>
            <w:gridSpan w:val="10"/>
          </w:tcPr>
          <w:p w:rsidR="002D7447" w:rsidRDefault="00EE7E96" w:rsidP="00AC34B3">
            <w:pPr>
              <w:rPr>
                <w:sz w:val="16"/>
                <w:szCs w:val="16"/>
              </w:rPr>
            </w:pPr>
            <w:r>
              <w:rPr>
                <w:sz w:val="16"/>
                <w:szCs w:val="16"/>
              </w:rPr>
              <w:t xml:space="preserve">From                                     </w:t>
            </w:r>
            <w:r w:rsidR="00AC34B3">
              <w:rPr>
                <w:sz w:val="16"/>
                <w:szCs w:val="16"/>
              </w:rPr>
              <w:t xml:space="preserve">                             </w:t>
            </w:r>
            <w:r w:rsidR="004E0506">
              <w:rPr>
                <w:sz w:val="16"/>
                <w:szCs w:val="16"/>
              </w:rPr>
              <w:t xml:space="preserve">                   </w:t>
            </w:r>
            <w:r>
              <w:rPr>
                <w:sz w:val="16"/>
                <w:szCs w:val="16"/>
              </w:rPr>
              <w:t xml:space="preserve"> To</w:t>
            </w:r>
          </w:p>
        </w:tc>
        <w:tc>
          <w:tcPr>
            <w:tcW w:w="3375" w:type="dxa"/>
            <w:gridSpan w:val="3"/>
          </w:tcPr>
          <w:p w:rsidR="009C34D4" w:rsidRPr="00F34C9E" w:rsidRDefault="009C34D4" w:rsidP="000456FC">
            <w:pPr>
              <w:rPr>
                <w:sz w:val="16"/>
                <w:szCs w:val="16"/>
              </w:rPr>
            </w:pPr>
            <w:r>
              <w:rPr>
                <w:sz w:val="16"/>
                <w:szCs w:val="16"/>
              </w:rPr>
              <w:t>Date</w:t>
            </w:r>
          </w:p>
        </w:tc>
      </w:tr>
      <w:tr w:rsidR="000456FC" w:rsidTr="002C7AA5">
        <w:trPr>
          <w:trHeight w:val="113"/>
        </w:trPr>
        <w:tc>
          <w:tcPr>
            <w:tcW w:w="10158" w:type="dxa"/>
            <w:gridSpan w:val="14"/>
          </w:tcPr>
          <w:p w:rsidR="000456FC" w:rsidRPr="00F34C9E" w:rsidRDefault="000456FC" w:rsidP="00561617">
            <w:pPr>
              <w:rPr>
                <w:sz w:val="16"/>
                <w:szCs w:val="16"/>
              </w:rPr>
            </w:pPr>
            <w:r>
              <w:rPr>
                <w:sz w:val="16"/>
                <w:szCs w:val="16"/>
              </w:rPr>
              <w:t xml:space="preserve">Place of </w:t>
            </w:r>
            <w:r w:rsidR="007F3161">
              <w:rPr>
                <w:sz w:val="16"/>
                <w:szCs w:val="16"/>
              </w:rPr>
              <w:t xml:space="preserve">name </w:t>
            </w:r>
            <w:r w:rsidRPr="009C34D4">
              <w:rPr>
                <w:sz w:val="16"/>
                <w:szCs w:val="16"/>
              </w:rPr>
              <w:t>change</w:t>
            </w:r>
            <w:r>
              <w:rPr>
                <w:sz w:val="16"/>
                <w:szCs w:val="16"/>
              </w:rPr>
              <w:t xml:space="preserve"> </w:t>
            </w:r>
          </w:p>
        </w:tc>
      </w:tr>
      <w:tr w:rsidR="000456FC" w:rsidTr="00DE12FA">
        <w:trPr>
          <w:trHeight w:val="591"/>
        </w:trPr>
        <w:tc>
          <w:tcPr>
            <w:tcW w:w="3377" w:type="dxa"/>
            <w:gridSpan w:val="4"/>
          </w:tcPr>
          <w:p w:rsidR="000456FC" w:rsidRDefault="000456FC" w:rsidP="000456FC">
            <w:pPr>
              <w:rPr>
                <w:sz w:val="16"/>
                <w:szCs w:val="16"/>
              </w:rPr>
            </w:pPr>
            <w:r w:rsidRPr="009C34D4">
              <w:rPr>
                <w:sz w:val="16"/>
                <w:szCs w:val="16"/>
              </w:rPr>
              <w:t xml:space="preserve"> </w:t>
            </w:r>
            <w:r>
              <w:rPr>
                <w:sz w:val="16"/>
                <w:szCs w:val="16"/>
              </w:rPr>
              <w:t>City</w:t>
            </w:r>
          </w:p>
        </w:tc>
        <w:tc>
          <w:tcPr>
            <w:tcW w:w="3392" w:type="dxa"/>
            <w:gridSpan w:val="6"/>
          </w:tcPr>
          <w:p w:rsidR="000456FC" w:rsidRDefault="000456FC" w:rsidP="00561617">
            <w:pPr>
              <w:rPr>
                <w:sz w:val="16"/>
                <w:szCs w:val="16"/>
              </w:rPr>
            </w:pPr>
            <w:r>
              <w:rPr>
                <w:sz w:val="16"/>
                <w:szCs w:val="16"/>
              </w:rPr>
              <w:t>Province</w:t>
            </w:r>
            <w:r w:rsidRPr="00300FC6">
              <w:rPr>
                <w:sz w:val="16"/>
                <w:szCs w:val="16"/>
              </w:rPr>
              <w:t>/State</w:t>
            </w:r>
          </w:p>
        </w:tc>
        <w:tc>
          <w:tcPr>
            <w:tcW w:w="3389" w:type="dxa"/>
            <w:gridSpan w:val="4"/>
          </w:tcPr>
          <w:p w:rsidR="000456FC" w:rsidRDefault="000456FC" w:rsidP="00561617">
            <w:pPr>
              <w:rPr>
                <w:sz w:val="16"/>
                <w:szCs w:val="16"/>
              </w:rPr>
            </w:pPr>
            <w:r>
              <w:rPr>
                <w:sz w:val="16"/>
                <w:szCs w:val="16"/>
              </w:rPr>
              <w:t>Country</w:t>
            </w:r>
          </w:p>
        </w:tc>
      </w:tr>
      <w:tr w:rsidR="00750539" w:rsidRPr="00561617" w:rsidTr="00DE12FA">
        <w:trPr>
          <w:gridAfter w:val="1"/>
          <w:wAfter w:w="14" w:type="dxa"/>
          <w:trHeight w:val="113"/>
        </w:trPr>
        <w:tc>
          <w:tcPr>
            <w:tcW w:w="2492" w:type="dxa"/>
            <w:gridSpan w:val="3"/>
            <w:vMerge w:val="restart"/>
          </w:tcPr>
          <w:p w:rsidR="00750539" w:rsidRPr="00F34C9E" w:rsidRDefault="002D7447" w:rsidP="000317C9">
            <w:pPr>
              <w:rPr>
                <w:sz w:val="16"/>
                <w:szCs w:val="16"/>
              </w:rPr>
            </w:pPr>
            <w:r>
              <w:rPr>
                <w:sz w:val="16"/>
                <w:szCs w:val="16"/>
              </w:rPr>
              <w:t>6</w:t>
            </w:r>
            <w:r w:rsidR="00537CEB" w:rsidRPr="00F34C9E">
              <w:rPr>
                <w:sz w:val="16"/>
                <w:szCs w:val="16"/>
              </w:rPr>
              <w:t>. Gender</w:t>
            </w:r>
          </w:p>
          <w:p w:rsidR="00750539" w:rsidRPr="00F34C9E" w:rsidRDefault="00750539" w:rsidP="000317C9">
            <w:pPr>
              <w:jc w:val="center"/>
              <w:rPr>
                <w:sz w:val="16"/>
                <w:szCs w:val="16"/>
              </w:rPr>
            </w:pPr>
          </w:p>
          <w:p w:rsidR="00750539" w:rsidRPr="00F34C9E" w:rsidRDefault="00750539" w:rsidP="000317C9">
            <w:pPr>
              <w:jc w:val="center"/>
              <w:rPr>
                <w:sz w:val="16"/>
                <w:szCs w:val="16"/>
              </w:rPr>
            </w:pPr>
            <w:r w:rsidRPr="00F34C9E">
              <w:rPr>
                <w:sz w:val="20"/>
                <w:szCs w:val="16"/>
              </w:rPr>
              <w:sym w:font="Wingdings 2" w:char="F0A3"/>
            </w:r>
            <w:r w:rsidRPr="00F34C9E">
              <w:rPr>
                <w:sz w:val="20"/>
                <w:szCs w:val="16"/>
              </w:rPr>
              <w:t xml:space="preserve"> </w:t>
            </w:r>
            <w:r w:rsidRPr="00F34C9E">
              <w:rPr>
                <w:sz w:val="16"/>
                <w:szCs w:val="16"/>
              </w:rPr>
              <w:t>Male</w:t>
            </w:r>
            <w:r w:rsidR="00F34C9E">
              <w:rPr>
                <w:sz w:val="16"/>
                <w:szCs w:val="16"/>
              </w:rPr>
              <w:t xml:space="preserve"> </w:t>
            </w:r>
            <w:r w:rsidR="00AC34B3">
              <w:rPr>
                <w:sz w:val="16"/>
                <w:szCs w:val="16"/>
              </w:rPr>
              <w:t xml:space="preserve">       </w:t>
            </w:r>
            <w:r w:rsidR="00F34C9E">
              <w:rPr>
                <w:sz w:val="16"/>
                <w:szCs w:val="16"/>
              </w:rPr>
              <w:t xml:space="preserve"> </w:t>
            </w:r>
            <w:r w:rsidRPr="00F34C9E">
              <w:rPr>
                <w:sz w:val="16"/>
                <w:szCs w:val="16"/>
              </w:rPr>
              <w:t xml:space="preserve"> </w:t>
            </w:r>
            <w:r w:rsidRPr="00F34C9E">
              <w:rPr>
                <w:sz w:val="20"/>
                <w:szCs w:val="16"/>
              </w:rPr>
              <w:sym w:font="Wingdings 2" w:char="F0A3"/>
            </w:r>
            <w:r w:rsidRPr="00F34C9E">
              <w:rPr>
                <w:sz w:val="20"/>
                <w:szCs w:val="16"/>
              </w:rPr>
              <w:t xml:space="preserve"> </w:t>
            </w:r>
            <w:r w:rsidRPr="00F34C9E">
              <w:rPr>
                <w:sz w:val="16"/>
                <w:szCs w:val="16"/>
              </w:rPr>
              <w:t>Female</w:t>
            </w:r>
          </w:p>
        </w:tc>
        <w:tc>
          <w:tcPr>
            <w:tcW w:w="7652" w:type="dxa"/>
            <w:gridSpan w:val="10"/>
          </w:tcPr>
          <w:p w:rsidR="00750539" w:rsidRPr="00F34C9E" w:rsidRDefault="002D7447" w:rsidP="00750539">
            <w:pPr>
              <w:rPr>
                <w:sz w:val="16"/>
                <w:szCs w:val="16"/>
              </w:rPr>
            </w:pPr>
            <w:r>
              <w:rPr>
                <w:sz w:val="16"/>
                <w:szCs w:val="16"/>
              </w:rPr>
              <w:t>7</w:t>
            </w:r>
            <w:r w:rsidR="00750539" w:rsidRPr="00F34C9E">
              <w:rPr>
                <w:sz w:val="16"/>
                <w:szCs w:val="16"/>
              </w:rPr>
              <w:t>. Physical Appearance</w:t>
            </w:r>
          </w:p>
        </w:tc>
      </w:tr>
      <w:tr w:rsidR="00750539" w:rsidRPr="00561617" w:rsidTr="00DE12FA">
        <w:trPr>
          <w:gridAfter w:val="1"/>
          <w:wAfter w:w="14" w:type="dxa"/>
          <w:trHeight w:val="680"/>
        </w:trPr>
        <w:tc>
          <w:tcPr>
            <w:tcW w:w="2492" w:type="dxa"/>
            <w:gridSpan w:val="3"/>
            <w:vMerge/>
          </w:tcPr>
          <w:p w:rsidR="00750539" w:rsidRPr="00F34C9E" w:rsidRDefault="00750539" w:rsidP="000317C9">
            <w:pPr>
              <w:rPr>
                <w:sz w:val="16"/>
                <w:szCs w:val="16"/>
              </w:rPr>
            </w:pPr>
          </w:p>
        </w:tc>
        <w:tc>
          <w:tcPr>
            <w:tcW w:w="1885" w:type="dxa"/>
            <w:gridSpan w:val="2"/>
          </w:tcPr>
          <w:p w:rsidR="00750539" w:rsidRPr="00F34C9E" w:rsidRDefault="00750539" w:rsidP="00561617">
            <w:pPr>
              <w:rPr>
                <w:sz w:val="16"/>
                <w:szCs w:val="16"/>
              </w:rPr>
            </w:pPr>
            <w:r w:rsidRPr="00F34C9E">
              <w:rPr>
                <w:sz w:val="16"/>
                <w:szCs w:val="16"/>
              </w:rPr>
              <w:t>Eye Colour</w:t>
            </w:r>
          </w:p>
        </w:tc>
        <w:tc>
          <w:tcPr>
            <w:tcW w:w="1943" w:type="dxa"/>
            <w:gridSpan w:val="3"/>
          </w:tcPr>
          <w:p w:rsidR="00750539" w:rsidRPr="00F34C9E" w:rsidRDefault="00750539" w:rsidP="00561617">
            <w:pPr>
              <w:rPr>
                <w:sz w:val="16"/>
                <w:szCs w:val="16"/>
              </w:rPr>
            </w:pPr>
            <w:r w:rsidRPr="00F34C9E">
              <w:rPr>
                <w:sz w:val="16"/>
                <w:szCs w:val="16"/>
              </w:rPr>
              <w:t>Hair Colour</w:t>
            </w:r>
          </w:p>
        </w:tc>
        <w:tc>
          <w:tcPr>
            <w:tcW w:w="1894" w:type="dxa"/>
            <w:gridSpan w:val="3"/>
          </w:tcPr>
          <w:p w:rsidR="00750539" w:rsidRPr="00F34C9E" w:rsidRDefault="00750539" w:rsidP="00104054">
            <w:pPr>
              <w:rPr>
                <w:sz w:val="16"/>
                <w:szCs w:val="16"/>
              </w:rPr>
            </w:pPr>
            <w:r w:rsidRPr="00F34C9E">
              <w:rPr>
                <w:sz w:val="16"/>
                <w:szCs w:val="16"/>
              </w:rPr>
              <w:t>Height (cm/in)</w:t>
            </w:r>
          </w:p>
        </w:tc>
        <w:tc>
          <w:tcPr>
            <w:tcW w:w="1930" w:type="dxa"/>
            <w:gridSpan w:val="2"/>
          </w:tcPr>
          <w:p w:rsidR="00750539" w:rsidRPr="00F34C9E" w:rsidRDefault="00750539" w:rsidP="00104054">
            <w:pPr>
              <w:rPr>
                <w:sz w:val="16"/>
                <w:szCs w:val="16"/>
              </w:rPr>
            </w:pPr>
            <w:r w:rsidRPr="00F34C9E">
              <w:rPr>
                <w:sz w:val="16"/>
                <w:szCs w:val="16"/>
              </w:rPr>
              <w:t>Weight (kg/lb)</w:t>
            </w:r>
          </w:p>
        </w:tc>
      </w:tr>
      <w:tr w:rsidR="00BB412C" w:rsidRPr="00561617" w:rsidTr="00DE12FA">
        <w:trPr>
          <w:gridAfter w:val="1"/>
          <w:wAfter w:w="14" w:type="dxa"/>
          <w:trHeight w:val="113"/>
        </w:trPr>
        <w:tc>
          <w:tcPr>
            <w:tcW w:w="5077" w:type="dxa"/>
            <w:gridSpan w:val="7"/>
          </w:tcPr>
          <w:p w:rsidR="00BB412C" w:rsidRPr="00F34C9E" w:rsidRDefault="002D7447" w:rsidP="00104054">
            <w:pPr>
              <w:rPr>
                <w:sz w:val="16"/>
                <w:szCs w:val="16"/>
              </w:rPr>
            </w:pPr>
            <w:r>
              <w:rPr>
                <w:sz w:val="16"/>
                <w:szCs w:val="16"/>
              </w:rPr>
              <w:t>8</w:t>
            </w:r>
            <w:r w:rsidR="00BB412C" w:rsidRPr="00F34C9E">
              <w:rPr>
                <w:sz w:val="16"/>
                <w:szCs w:val="16"/>
              </w:rPr>
              <w:t>. Date of birth</w:t>
            </w:r>
          </w:p>
        </w:tc>
        <w:tc>
          <w:tcPr>
            <w:tcW w:w="5067" w:type="dxa"/>
            <w:gridSpan w:val="6"/>
            <w:vMerge w:val="restart"/>
          </w:tcPr>
          <w:p w:rsidR="00BB412C" w:rsidRPr="00F34C9E" w:rsidRDefault="002D7447" w:rsidP="00721E58">
            <w:pPr>
              <w:rPr>
                <w:sz w:val="16"/>
                <w:szCs w:val="16"/>
              </w:rPr>
            </w:pPr>
            <w:r>
              <w:rPr>
                <w:sz w:val="16"/>
                <w:szCs w:val="16"/>
              </w:rPr>
              <w:t>9</w:t>
            </w:r>
            <w:r w:rsidR="00BB412C" w:rsidRPr="00F34C9E">
              <w:rPr>
                <w:sz w:val="16"/>
                <w:szCs w:val="16"/>
              </w:rPr>
              <w:t xml:space="preserve">. </w:t>
            </w:r>
            <w:r w:rsidR="00BB412C" w:rsidRPr="00CD0EF9">
              <w:rPr>
                <w:sz w:val="16"/>
                <w:szCs w:val="16"/>
              </w:rPr>
              <w:t>If born in Canada, Birth Certificate Number (copy attached)</w:t>
            </w:r>
          </w:p>
        </w:tc>
      </w:tr>
      <w:tr w:rsidR="00750539" w:rsidRPr="00561617" w:rsidTr="00DE12FA">
        <w:trPr>
          <w:gridAfter w:val="1"/>
          <w:wAfter w:w="14" w:type="dxa"/>
          <w:trHeight w:val="1359"/>
        </w:trPr>
        <w:tc>
          <w:tcPr>
            <w:tcW w:w="1674" w:type="dxa"/>
            <w:gridSpan w:val="2"/>
          </w:tcPr>
          <w:p w:rsidR="00750539" w:rsidRPr="00F34C9E" w:rsidRDefault="00AC53DC" w:rsidP="00104054">
            <w:pPr>
              <w:jc w:val="center"/>
              <w:rPr>
                <w:sz w:val="16"/>
                <w:szCs w:val="16"/>
              </w:rPr>
            </w:pPr>
            <w:r>
              <w:rPr>
                <w:sz w:val="16"/>
                <w:szCs w:val="16"/>
              </w:rPr>
              <w:t>YYYY</w:t>
            </w:r>
          </w:p>
        </w:tc>
        <w:tc>
          <w:tcPr>
            <w:tcW w:w="1703" w:type="dxa"/>
            <w:gridSpan w:val="2"/>
          </w:tcPr>
          <w:p w:rsidR="00750539" w:rsidRPr="00F34C9E" w:rsidRDefault="00AC53DC" w:rsidP="00104054">
            <w:pPr>
              <w:jc w:val="center"/>
              <w:rPr>
                <w:sz w:val="16"/>
                <w:szCs w:val="16"/>
              </w:rPr>
            </w:pPr>
            <w:r>
              <w:rPr>
                <w:sz w:val="16"/>
                <w:szCs w:val="16"/>
              </w:rPr>
              <w:t>MM</w:t>
            </w:r>
          </w:p>
        </w:tc>
        <w:tc>
          <w:tcPr>
            <w:tcW w:w="1700" w:type="dxa"/>
            <w:gridSpan w:val="3"/>
          </w:tcPr>
          <w:p w:rsidR="00750539" w:rsidRPr="00F34C9E" w:rsidRDefault="00AC53DC" w:rsidP="00104054">
            <w:pPr>
              <w:jc w:val="center"/>
              <w:rPr>
                <w:sz w:val="16"/>
                <w:szCs w:val="16"/>
              </w:rPr>
            </w:pPr>
            <w:r>
              <w:rPr>
                <w:sz w:val="16"/>
                <w:szCs w:val="16"/>
              </w:rPr>
              <w:t>DD</w:t>
            </w:r>
          </w:p>
        </w:tc>
        <w:tc>
          <w:tcPr>
            <w:tcW w:w="5067" w:type="dxa"/>
            <w:gridSpan w:val="6"/>
            <w:vMerge/>
          </w:tcPr>
          <w:p w:rsidR="00750539" w:rsidRPr="00F34C9E" w:rsidRDefault="00750539" w:rsidP="00561617">
            <w:pPr>
              <w:rPr>
                <w:sz w:val="16"/>
                <w:szCs w:val="16"/>
              </w:rPr>
            </w:pPr>
          </w:p>
        </w:tc>
      </w:tr>
      <w:tr w:rsidR="009C34D4" w:rsidRPr="00561617" w:rsidTr="00523699">
        <w:trPr>
          <w:gridAfter w:val="1"/>
          <w:wAfter w:w="14" w:type="dxa"/>
          <w:trHeight w:val="113"/>
        </w:trPr>
        <w:tc>
          <w:tcPr>
            <w:tcW w:w="10144" w:type="dxa"/>
            <w:gridSpan w:val="13"/>
          </w:tcPr>
          <w:p w:rsidR="009C34D4" w:rsidRPr="00F34C9E" w:rsidRDefault="009C34D4" w:rsidP="002D7447">
            <w:pPr>
              <w:rPr>
                <w:sz w:val="16"/>
                <w:szCs w:val="16"/>
              </w:rPr>
            </w:pPr>
            <w:r>
              <w:rPr>
                <w:sz w:val="16"/>
                <w:szCs w:val="16"/>
              </w:rPr>
              <w:t>1</w:t>
            </w:r>
            <w:r w:rsidR="002D7447">
              <w:rPr>
                <w:sz w:val="16"/>
                <w:szCs w:val="16"/>
              </w:rPr>
              <w:t>0</w:t>
            </w:r>
            <w:r>
              <w:rPr>
                <w:sz w:val="16"/>
                <w:szCs w:val="16"/>
              </w:rPr>
              <w:t>. Place of birth</w:t>
            </w:r>
          </w:p>
        </w:tc>
      </w:tr>
      <w:tr w:rsidR="00BD3B24" w:rsidRPr="00561617" w:rsidTr="00DE12FA">
        <w:trPr>
          <w:trHeight w:val="574"/>
        </w:trPr>
        <w:tc>
          <w:tcPr>
            <w:tcW w:w="3377" w:type="dxa"/>
            <w:gridSpan w:val="4"/>
          </w:tcPr>
          <w:p w:rsidR="00BD3B24" w:rsidRPr="007F55F8" w:rsidRDefault="002D33C8" w:rsidP="009A12EA">
            <w:pPr>
              <w:rPr>
                <w:sz w:val="16"/>
                <w:szCs w:val="16"/>
              </w:rPr>
            </w:pPr>
            <w:r>
              <w:rPr>
                <w:sz w:val="16"/>
                <w:szCs w:val="16"/>
              </w:rPr>
              <w:t>City</w:t>
            </w:r>
          </w:p>
          <w:p w:rsidR="009C34D4" w:rsidRDefault="009C34D4" w:rsidP="009A12EA">
            <w:pPr>
              <w:rPr>
                <w:sz w:val="16"/>
                <w:szCs w:val="16"/>
              </w:rPr>
            </w:pPr>
          </w:p>
          <w:p w:rsidR="009C34D4" w:rsidRPr="00F34C9E" w:rsidRDefault="009C34D4" w:rsidP="009A12EA">
            <w:pPr>
              <w:rPr>
                <w:sz w:val="16"/>
                <w:szCs w:val="16"/>
              </w:rPr>
            </w:pPr>
          </w:p>
        </w:tc>
        <w:tc>
          <w:tcPr>
            <w:tcW w:w="3392" w:type="dxa"/>
            <w:gridSpan w:val="6"/>
          </w:tcPr>
          <w:p w:rsidR="00BD3B24" w:rsidRDefault="002D33C8" w:rsidP="009A12EA">
            <w:pPr>
              <w:rPr>
                <w:sz w:val="16"/>
                <w:szCs w:val="16"/>
              </w:rPr>
            </w:pPr>
            <w:r>
              <w:rPr>
                <w:sz w:val="16"/>
                <w:szCs w:val="16"/>
              </w:rPr>
              <w:t>Province/</w:t>
            </w:r>
            <w:r w:rsidRPr="00300FC6">
              <w:rPr>
                <w:sz w:val="16"/>
                <w:szCs w:val="16"/>
              </w:rPr>
              <w:t>State</w:t>
            </w:r>
          </w:p>
          <w:p w:rsidR="009C34D4" w:rsidRDefault="009C34D4" w:rsidP="009A12EA">
            <w:pPr>
              <w:rPr>
                <w:sz w:val="16"/>
                <w:szCs w:val="16"/>
              </w:rPr>
            </w:pPr>
          </w:p>
          <w:p w:rsidR="009C34D4" w:rsidRDefault="009C34D4" w:rsidP="009A12EA">
            <w:pPr>
              <w:rPr>
                <w:sz w:val="16"/>
                <w:szCs w:val="16"/>
              </w:rPr>
            </w:pPr>
          </w:p>
          <w:p w:rsidR="009C34D4" w:rsidRPr="00F34C9E" w:rsidRDefault="009C34D4" w:rsidP="009A12EA">
            <w:pPr>
              <w:rPr>
                <w:sz w:val="16"/>
                <w:szCs w:val="16"/>
              </w:rPr>
            </w:pPr>
          </w:p>
        </w:tc>
        <w:tc>
          <w:tcPr>
            <w:tcW w:w="3389" w:type="dxa"/>
            <w:gridSpan w:val="4"/>
          </w:tcPr>
          <w:p w:rsidR="00BD3B24" w:rsidRPr="00F34C9E" w:rsidRDefault="002D33C8" w:rsidP="00BD3B24">
            <w:pPr>
              <w:rPr>
                <w:sz w:val="16"/>
                <w:szCs w:val="16"/>
              </w:rPr>
            </w:pPr>
            <w:r>
              <w:rPr>
                <w:sz w:val="16"/>
                <w:szCs w:val="16"/>
              </w:rPr>
              <w:t>Country</w:t>
            </w:r>
          </w:p>
        </w:tc>
      </w:tr>
      <w:tr w:rsidR="003B5422" w:rsidRPr="00561617" w:rsidTr="00523699">
        <w:trPr>
          <w:gridAfter w:val="1"/>
          <w:wAfter w:w="14" w:type="dxa"/>
          <w:trHeight w:val="113"/>
        </w:trPr>
        <w:tc>
          <w:tcPr>
            <w:tcW w:w="10144" w:type="dxa"/>
            <w:gridSpan w:val="13"/>
          </w:tcPr>
          <w:p w:rsidR="003B5422" w:rsidRDefault="003B5422" w:rsidP="00561617">
            <w:pPr>
              <w:rPr>
                <w:sz w:val="16"/>
                <w:szCs w:val="16"/>
              </w:rPr>
            </w:pPr>
            <w:r w:rsidRPr="003B5422">
              <w:rPr>
                <w:sz w:val="16"/>
                <w:szCs w:val="16"/>
              </w:rPr>
              <w:t>11. If born outside of Canada</w:t>
            </w:r>
          </w:p>
        </w:tc>
      </w:tr>
      <w:tr w:rsidR="00F320C9" w:rsidRPr="00561617" w:rsidTr="00DE12FA">
        <w:trPr>
          <w:gridAfter w:val="1"/>
          <w:wAfter w:w="14" w:type="dxa"/>
          <w:trHeight w:val="188"/>
        </w:trPr>
        <w:tc>
          <w:tcPr>
            <w:tcW w:w="5020" w:type="dxa"/>
            <w:gridSpan w:val="6"/>
            <w:vMerge w:val="restart"/>
          </w:tcPr>
          <w:p w:rsidR="00F320C9" w:rsidRDefault="001E34F2" w:rsidP="002D7447">
            <w:pPr>
              <w:rPr>
                <w:sz w:val="16"/>
                <w:szCs w:val="16"/>
              </w:rPr>
            </w:pPr>
            <w:r w:rsidRPr="00F34C9E">
              <w:rPr>
                <w:sz w:val="16"/>
                <w:szCs w:val="16"/>
              </w:rPr>
              <w:t>Po</w:t>
            </w:r>
            <w:r>
              <w:rPr>
                <w:sz w:val="16"/>
                <w:szCs w:val="16"/>
              </w:rPr>
              <w:t>rt</w:t>
            </w:r>
            <w:r w:rsidRPr="00F34C9E">
              <w:rPr>
                <w:sz w:val="16"/>
                <w:szCs w:val="16"/>
              </w:rPr>
              <w:t xml:space="preserve"> </w:t>
            </w:r>
            <w:r w:rsidR="00F320C9" w:rsidRPr="00F34C9E">
              <w:rPr>
                <w:sz w:val="16"/>
                <w:szCs w:val="16"/>
              </w:rPr>
              <w:t>of Entry</w:t>
            </w:r>
            <w:r w:rsidR="00F320C9">
              <w:rPr>
                <w:sz w:val="16"/>
                <w:szCs w:val="16"/>
              </w:rPr>
              <w:t xml:space="preserve"> into Canada</w:t>
            </w:r>
          </w:p>
          <w:p w:rsidR="00F320C9" w:rsidRDefault="00F320C9" w:rsidP="002D7447">
            <w:pPr>
              <w:rPr>
                <w:sz w:val="16"/>
                <w:szCs w:val="16"/>
              </w:rPr>
            </w:pPr>
          </w:p>
          <w:p w:rsidR="00F320C9" w:rsidRPr="00F34C9E" w:rsidRDefault="00F320C9" w:rsidP="002D7447">
            <w:pPr>
              <w:rPr>
                <w:sz w:val="16"/>
                <w:szCs w:val="16"/>
              </w:rPr>
            </w:pPr>
          </w:p>
        </w:tc>
        <w:tc>
          <w:tcPr>
            <w:tcW w:w="5124" w:type="dxa"/>
            <w:gridSpan w:val="7"/>
          </w:tcPr>
          <w:p w:rsidR="00F320C9" w:rsidRPr="00F34C9E" w:rsidRDefault="00F320C9" w:rsidP="00561617">
            <w:pPr>
              <w:rPr>
                <w:sz w:val="16"/>
                <w:szCs w:val="16"/>
              </w:rPr>
            </w:pPr>
            <w:r w:rsidRPr="00F34C9E">
              <w:rPr>
                <w:sz w:val="16"/>
                <w:szCs w:val="16"/>
              </w:rPr>
              <w:t>Date of Entry</w:t>
            </w:r>
            <w:r>
              <w:rPr>
                <w:sz w:val="16"/>
                <w:szCs w:val="16"/>
              </w:rPr>
              <w:t xml:space="preserve"> into Canada</w:t>
            </w:r>
          </w:p>
        </w:tc>
      </w:tr>
      <w:tr w:rsidR="00F320C9" w:rsidRPr="00561617" w:rsidTr="005673AC">
        <w:trPr>
          <w:gridAfter w:val="1"/>
          <w:wAfter w:w="14" w:type="dxa"/>
          <w:trHeight w:val="1321"/>
        </w:trPr>
        <w:tc>
          <w:tcPr>
            <w:tcW w:w="5020" w:type="dxa"/>
            <w:gridSpan w:val="6"/>
            <w:vMerge/>
          </w:tcPr>
          <w:p w:rsidR="00F320C9" w:rsidRPr="00F34C9E" w:rsidRDefault="00F320C9" w:rsidP="002D7447">
            <w:pPr>
              <w:rPr>
                <w:sz w:val="16"/>
                <w:szCs w:val="16"/>
              </w:rPr>
            </w:pPr>
          </w:p>
        </w:tc>
        <w:tc>
          <w:tcPr>
            <w:tcW w:w="1705" w:type="dxa"/>
            <w:gridSpan w:val="3"/>
          </w:tcPr>
          <w:p w:rsidR="00F320C9" w:rsidRPr="002D33C8" w:rsidRDefault="00F320C9" w:rsidP="001E34F2">
            <w:pPr>
              <w:jc w:val="center"/>
              <w:rPr>
                <w:sz w:val="16"/>
                <w:szCs w:val="16"/>
              </w:rPr>
            </w:pPr>
            <w:r>
              <w:rPr>
                <w:sz w:val="16"/>
                <w:szCs w:val="16"/>
              </w:rPr>
              <w:t>YYYY</w:t>
            </w:r>
          </w:p>
        </w:tc>
        <w:tc>
          <w:tcPr>
            <w:tcW w:w="1703" w:type="dxa"/>
            <w:gridSpan w:val="3"/>
          </w:tcPr>
          <w:p w:rsidR="00F320C9" w:rsidRPr="002D33C8" w:rsidRDefault="00F320C9" w:rsidP="001E34F2">
            <w:pPr>
              <w:jc w:val="center"/>
              <w:rPr>
                <w:sz w:val="16"/>
                <w:szCs w:val="16"/>
              </w:rPr>
            </w:pPr>
            <w:r>
              <w:rPr>
                <w:sz w:val="16"/>
                <w:szCs w:val="16"/>
              </w:rPr>
              <w:t>MM</w:t>
            </w:r>
          </w:p>
        </w:tc>
        <w:tc>
          <w:tcPr>
            <w:tcW w:w="1716" w:type="dxa"/>
          </w:tcPr>
          <w:p w:rsidR="00F320C9" w:rsidRDefault="00F320C9" w:rsidP="001E34F2">
            <w:pPr>
              <w:jc w:val="center"/>
              <w:rPr>
                <w:sz w:val="16"/>
                <w:szCs w:val="18"/>
              </w:rPr>
            </w:pPr>
            <w:r>
              <w:rPr>
                <w:sz w:val="16"/>
                <w:szCs w:val="18"/>
              </w:rPr>
              <w:t>DD</w:t>
            </w:r>
          </w:p>
        </w:tc>
      </w:tr>
      <w:tr w:rsidR="006F0133" w:rsidRPr="00561617" w:rsidTr="00523699">
        <w:trPr>
          <w:gridAfter w:val="1"/>
          <w:wAfter w:w="14" w:type="dxa"/>
          <w:trHeight w:val="584"/>
        </w:trPr>
        <w:tc>
          <w:tcPr>
            <w:tcW w:w="10144" w:type="dxa"/>
            <w:gridSpan w:val="13"/>
          </w:tcPr>
          <w:p w:rsidR="006F0133" w:rsidRDefault="00F320C9" w:rsidP="00FF4E38">
            <w:pPr>
              <w:ind w:left="284" w:hanging="284"/>
              <w:rPr>
                <w:sz w:val="16"/>
                <w:szCs w:val="16"/>
              </w:rPr>
            </w:pPr>
            <w:r>
              <w:rPr>
                <w:sz w:val="16"/>
                <w:szCs w:val="16"/>
              </w:rPr>
              <w:t>12</w:t>
            </w:r>
            <w:r w:rsidR="006F0133" w:rsidRPr="00F34C9E">
              <w:rPr>
                <w:sz w:val="16"/>
                <w:szCs w:val="16"/>
              </w:rPr>
              <w:t>. If Naturalized Canadian citizen</w:t>
            </w:r>
            <w:r w:rsidR="006F0133">
              <w:rPr>
                <w:sz w:val="16"/>
                <w:szCs w:val="16"/>
              </w:rPr>
              <w:t xml:space="preserve"> or permanent resident of Canada</w:t>
            </w:r>
            <w:r w:rsidR="006F0133" w:rsidRPr="00F34C9E">
              <w:rPr>
                <w:sz w:val="16"/>
                <w:szCs w:val="16"/>
              </w:rPr>
              <w:t>, provide applicable certificate number</w:t>
            </w:r>
            <w:r w:rsidR="006F0133">
              <w:rPr>
                <w:sz w:val="16"/>
                <w:szCs w:val="16"/>
              </w:rPr>
              <w:t xml:space="preserve"> issued under the </w:t>
            </w:r>
            <w:r w:rsidR="006F0133" w:rsidRPr="00CD0EF9">
              <w:rPr>
                <w:i/>
                <w:sz w:val="16"/>
                <w:szCs w:val="16"/>
              </w:rPr>
              <w:t>Citizenship Act</w:t>
            </w:r>
            <w:r w:rsidR="006F0133">
              <w:rPr>
                <w:sz w:val="16"/>
                <w:szCs w:val="16"/>
              </w:rPr>
              <w:t xml:space="preserve"> or the </w:t>
            </w:r>
            <w:r w:rsidR="006F0133" w:rsidRPr="00CD0EF9">
              <w:rPr>
                <w:i/>
                <w:sz w:val="16"/>
                <w:szCs w:val="16"/>
              </w:rPr>
              <w:t>Immigration and</w:t>
            </w:r>
            <w:r w:rsidR="006F0133">
              <w:rPr>
                <w:sz w:val="16"/>
                <w:szCs w:val="16"/>
              </w:rPr>
              <w:t xml:space="preserve"> </w:t>
            </w:r>
            <w:r w:rsidR="006F0133" w:rsidRPr="00CD0EF9">
              <w:rPr>
                <w:i/>
                <w:sz w:val="16"/>
                <w:szCs w:val="16"/>
              </w:rPr>
              <w:t>Refugee Protection Act</w:t>
            </w:r>
            <w:r w:rsidR="006F0133">
              <w:rPr>
                <w:sz w:val="16"/>
                <w:szCs w:val="16"/>
              </w:rPr>
              <w:t xml:space="preserve">  </w:t>
            </w:r>
          </w:p>
          <w:p w:rsidR="006F0133" w:rsidRDefault="006F0133" w:rsidP="006F0133">
            <w:pPr>
              <w:tabs>
                <w:tab w:val="left" w:pos="3410"/>
              </w:tabs>
              <w:ind w:left="284" w:hanging="284"/>
              <w:rPr>
                <w:sz w:val="16"/>
                <w:szCs w:val="16"/>
              </w:rPr>
            </w:pPr>
            <w:r>
              <w:rPr>
                <w:sz w:val="16"/>
                <w:szCs w:val="16"/>
              </w:rPr>
              <w:tab/>
            </w:r>
            <w:r>
              <w:rPr>
                <w:sz w:val="16"/>
                <w:szCs w:val="16"/>
              </w:rPr>
              <w:tab/>
            </w:r>
          </w:p>
          <w:p w:rsidR="006F0133" w:rsidRPr="00F34C9E" w:rsidRDefault="006F0133" w:rsidP="006F0133">
            <w:pPr>
              <w:rPr>
                <w:sz w:val="16"/>
                <w:szCs w:val="16"/>
              </w:rPr>
            </w:pPr>
          </w:p>
        </w:tc>
      </w:tr>
      <w:tr w:rsidR="00523699" w:rsidRPr="00561617" w:rsidTr="00DE12FA">
        <w:trPr>
          <w:trHeight w:val="753"/>
        </w:trPr>
        <w:tc>
          <w:tcPr>
            <w:tcW w:w="5077" w:type="dxa"/>
            <w:gridSpan w:val="7"/>
          </w:tcPr>
          <w:p w:rsidR="00523699" w:rsidRPr="00F34C9E" w:rsidRDefault="00523699" w:rsidP="00F320C9">
            <w:pPr>
              <w:rPr>
                <w:sz w:val="16"/>
                <w:szCs w:val="16"/>
              </w:rPr>
            </w:pPr>
            <w:r>
              <w:rPr>
                <w:sz w:val="16"/>
                <w:szCs w:val="16"/>
              </w:rPr>
              <w:t>13</w:t>
            </w:r>
            <w:r w:rsidRPr="00F34C9E">
              <w:rPr>
                <w:sz w:val="16"/>
                <w:szCs w:val="16"/>
              </w:rPr>
              <w:t>. Primary e-mail address</w:t>
            </w:r>
          </w:p>
        </w:tc>
        <w:tc>
          <w:tcPr>
            <w:tcW w:w="5081" w:type="dxa"/>
            <w:gridSpan w:val="7"/>
          </w:tcPr>
          <w:p w:rsidR="00523699" w:rsidRPr="00850A23" w:rsidRDefault="00523699" w:rsidP="002102ED">
            <w:pPr>
              <w:rPr>
                <w:sz w:val="16"/>
                <w:szCs w:val="16"/>
              </w:rPr>
            </w:pPr>
            <w:r>
              <w:rPr>
                <w:sz w:val="16"/>
                <w:szCs w:val="16"/>
              </w:rPr>
              <w:t>14. Other e-mail address(</w:t>
            </w:r>
            <w:proofErr w:type="spellStart"/>
            <w:r>
              <w:rPr>
                <w:sz w:val="16"/>
                <w:szCs w:val="16"/>
              </w:rPr>
              <w:t>es</w:t>
            </w:r>
            <w:proofErr w:type="spellEnd"/>
            <w:r>
              <w:rPr>
                <w:sz w:val="16"/>
                <w:szCs w:val="16"/>
              </w:rPr>
              <w:t>)</w:t>
            </w:r>
          </w:p>
        </w:tc>
      </w:tr>
      <w:tr w:rsidR="00523699" w:rsidRPr="00561617" w:rsidTr="00DE12FA">
        <w:trPr>
          <w:trHeight w:val="753"/>
        </w:trPr>
        <w:tc>
          <w:tcPr>
            <w:tcW w:w="3377" w:type="dxa"/>
            <w:gridSpan w:val="4"/>
          </w:tcPr>
          <w:p w:rsidR="00523699" w:rsidRPr="00ED0C62" w:rsidRDefault="00523699" w:rsidP="00F13868">
            <w:pPr>
              <w:rPr>
                <w:sz w:val="6"/>
                <w:szCs w:val="16"/>
              </w:rPr>
            </w:pPr>
            <w:r>
              <w:rPr>
                <w:sz w:val="16"/>
                <w:szCs w:val="16"/>
              </w:rPr>
              <w:t>15</w:t>
            </w:r>
            <w:r w:rsidRPr="00F34C9E">
              <w:rPr>
                <w:sz w:val="16"/>
                <w:szCs w:val="16"/>
              </w:rPr>
              <w:t xml:space="preserve">. </w:t>
            </w:r>
            <w:r w:rsidRPr="00ED0C62">
              <w:rPr>
                <w:rFonts w:cstheme="minorHAnsi"/>
                <w:sz w:val="16"/>
                <w:szCs w:val="16"/>
              </w:rPr>
              <w:t>Home telephone</w:t>
            </w:r>
            <w:r w:rsidR="00300FC6">
              <w:rPr>
                <w:rFonts w:cstheme="minorHAnsi"/>
                <w:sz w:val="16"/>
                <w:szCs w:val="16"/>
              </w:rPr>
              <w:t xml:space="preserve"> number</w:t>
            </w:r>
          </w:p>
          <w:p w:rsidR="00523699" w:rsidRPr="00F34C9E" w:rsidRDefault="00523699" w:rsidP="00F13868">
            <w:pPr>
              <w:rPr>
                <w:sz w:val="16"/>
                <w:szCs w:val="16"/>
              </w:rPr>
            </w:pPr>
            <w:r w:rsidRPr="00ED0C62">
              <w:rPr>
                <w:sz w:val="20"/>
                <w:szCs w:val="16"/>
              </w:rPr>
              <w:t xml:space="preserve">(    </w:t>
            </w:r>
            <w:r>
              <w:rPr>
                <w:sz w:val="20"/>
                <w:szCs w:val="16"/>
              </w:rPr>
              <w:t xml:space="preserve">       </w:t>
            </w:r>
            <w:r w:rsidRPr="00ED0C62">
              <w:rPr>
                <w:sz w:val="20"/>
                <w:szCs w:val="16"/>
              </w:rPr>
              <w:t xml:space="preserve">  )</w:t>
            </w:r>
          </w:p>
        </w:tc>
        <w:tc>
          <w:tcPr>
            <w:tcW w:w="3392" w:type="dxa"/>
            <w:gridSpan w:val="6"/>
          </w:tcPr>
          <w:p w:rsidR="00523699" w:rsidRDefault="00523699" w:rsidP="00F13868">
            <w:pPr>
              <w:rPr>
                <w:sz w:val="16"/>
                <w:szCs w:val="16"/>
              </w:rPr>
            </w:pPr>
            <w:r>
              <w:rPr>
                <w:sz w:val="16"/>
                <w:szCs w:val="16"/>
              </w:rPr>
              <w:t xml:space="preserve">16. Work telephone </w:t>
            </w:r>
            <w:r w:rsidR="00300FC6">
              <w:rPr>
                <w:sz w:val="16"/>
                <w:szCs w:val="16"/>
              </w:rPr>
              <w:t>number</w:t>
            </w:r>
          </w:p>
          <w:p w:rsidR="00523699" w:rsidRPr="00ED0C62" w:rsidRDefault="00523699" w:rsidP="00F13868">
            <w:pPr>
              <w:rPr>
                <w:sz w:val="6"/>
                <w:szCs w:val="16"/>
              </w:rPr>
            </w:pPr>
            <w:r w:rsidRPr="00ED0C62">
              <w:rPr>
                <w:sz w:val="20"/>
                <w:szCs w:val="16"/>
              </w:rPr>
              <w:t xml:space="preserve">(    </w:t>
            </w:r>
            <w:r>
              <w:rPr>
                <w:sz w:val="20"/>
                <w:szCs w:val="16"/>
              </w:rPr>
              <w:t xml:space="preserve">       </w:t>
            </w:r>
            <w:r w:rsidRPr="00ED0C62">
              <w:rPr>
                <w:sz w:val="20"/>
                <w:szCs w:val="16"/>
              </w:rPr>
              <w:t xml:space="preserve">  )</w:t>
            </w:r>
          </w:p>
        </w:tc>
        <w:tc>
          <w:tcPr>
            <w:tcW w:w="3389" w:type="dxa"/>
            <w:gridSpan w:val="4"/>
          </w:tcPr>
          <w:p w:rsidR="00523699" w:rsidRDefault="00523699" w:rsidP="00F13868">
            <w:pPr>
              <w:rPr>
                <w:sz w:val="16"/>
                <w:szCs w:val="16"/>
              </w:rPr>
            </w:pPr>
            <w:r>
              <w:rPr>
                <w:sz w:val="16"/>
                <w:szCs w:val="16"/>
              </w:rPr>
              <w:t>17. Other</w:t>
            </w:r>
            <w:r w:rsidR="00536A18">
              <w:rPr>
                <w:sz w:val="16"/>
                <w:szCs w:val="16"/>
              </w:rPr>
              <w:t xml:space="preserve"> telephone</w:t>
            </w:r>
            <w:r>
              <w:rPr>
                <w:sz w:val="16"/>
                <w:szCs w:val="16"/>
              </w:rPr>
              <w:t xml:space="preserve"> </w:t>
            </w:r>
            <w:r w:rsidR="00300FC6">
              <w:rPr>
                <w:sz w:val="16"/>
                <w:szCs w:val="16"/>
              </w:rPr>
              <w:t>number(s)</w:t>
            </w:r>
            <w:r w:rsidR="005673AC">
              <w:rPr>
                <w:sz w:val="16"/>
                <w:szCs w:val="16"/>
              </w:rPr>
              <w:t xml:space="preserve"> (e.g. cellular)</w:t>
            </w:r>
          </w:p>
          <w:p w:rsidR="00523699" w:rsidRPr="00850A23" w:rsidRDefault="00523699" w:rsidP="00F13868">
            <w:pPr>
              <w:rPr>
                <w:sz w:val="16"/>
                <w:szCs w:val="16"/>
              </w:rPr>
            </w:pPr>
            <w:r w:rsidRPr="00ED0C62">
              <w:rPr>
                <w:sz w:val="20"/>
                <w:szCs w:val="16"/>
              </w:rPr>
              <w:t xml:space="preserve">(    </w:t>
            </w:r>
            <w:r>
              <w:rPr>
                <w:sz w:val="20"/>
                <w:szCs w:val="16"/>
              </w:rPr>
              <w:t xml:space="preserve">       </w:t>
            </w:r>
            <w:r w:rsidRPr="00ED0C62">
              <w:rPr>
                <w:sz w:val="20"/>
                <w:szCs w:val="16"/>
              </w:rPr>
              <w:t xml:space="preserve">  )</w:t>
            </w:r>
          </w:p>
        </w:tc>
      </w:tr>
    </w:tbl>
    <w:p w:rsidR="00ED0C62" w:rsidRDefault="00ED0C62"/>
    <w:p w:rsidR="005673AC" w:rsidRDefault="005673AC"/>
    <w:p w:rsidR="005673AC" w:rsidRDefault="005673AC"/>
    <w:tbl>
      <w:tblPr>
        <w:tblStyle w:val="TableGrid"/>
        <w:tblW w:w="10135" w:type="dxa"/>
        <w:tblLook w:val="04A0" w:firstRow="1" w:lastRow="0" w:firstColumn="1" w:lastColumn="0" w:noHBand="0" w:noVBand="1"/>
      </w:tblPr>
      <w:tblGrid>
        <w:gridCol w:w="523"/>
        <w:gridCol w:w="4118"/>
        <w:gridCol w:w="5494"/>
      </w:tblGrid>
      <w:tr w:rsidR="00ED0C62" w:rsidRPr="00561617" w:rsidTr="00ED0C62">
        <w:trPr>
          <w:trHeight w:val="436"/>
        </w:trPr>
        <w:tc>
          <w:tcPr>
            <w:tcW w:w="523" w:type="dxa"/>
            <w:vAlign w:val="center"/>
          </w:tcPr>
          <w:p w:rsidR="00ED0C62" w:rsidRPr="001E287F" w:rsidRDefault="00ED0C62" w:rsidP="00BD3B24">
            <w:pPr>
              <w:jc w:val="center"/>
              <w:rPr>
                <w:b/>
                <w:szCs w:val="16"/>
              </w:rPr>
            </w:pPr>
            <w:r>
              <w:rPr>
                <w:b/>
                <w:szCs w:val="16"/>
              </w:rPr>
              <w:lastRenderedPageBreak/>
              <w:t>D</w:t>
            </w:r>
          </w:p>
        </w:tc>
        <w:tc>
          <w:tcPr>
            <w:tcW w:w="9612" w:type="dxa"/>
            <w:gridSpan w:val="2"/>
            <w:shd w:val="clear" w:color="auto" w:fill="000000" w:themeFill="text1"/>
            <w:vAlign w:val="center"/>
          </w:tcPr>
          <w:p w:rsidR="00ED0C62" w:rsidRPr="00561617" w:rsidRDefault="00ED0C62" w:rsidP="00BD3B24">
            <w:pPr>
              <w:rPr>
                <w:b/>
                <w:sz w:val="20"/>
                <w:szCs w:val="16"/>
              </w:rPr>
            </w:pPr>
            <w:r>
              <w:rPr>
                <w:b/>
                <w:sz w:val="20"/>
                <w:szCs w:val="16"/>
              </w:rPr>
              <w:t>SECURITY SCREENING</w:t>
            </w:r>
          </w:p>
        </w:tc>
      </w:tr>
      <w:tr w:rsidR="00523699" w:rsidTr="005673AC">
        <w:trPr>
          <w:trHeight w:val="252"/>
        </w:trPr>
        <w:tc>
          <w:tcPr>
            <w:tcW w:w="4641" w:type="dxa"/>
            <w:gridSpan w:val="2"/>
            <w:vMerge w:val="restart"/>
          </w:tcPr>
          <w:p w:rsidR="00523699" w:rsidRDefault="00523699" w:rsidP="00A50F87">
            <w:pPr>
              <w:tabs>
                <w:tab w:val="right" w:pos="2482"/>
              </w:tabs>
              <w:ind w:left="142" w:hanging="142"/>
              <w:rPr>
                <w:sz w:val="20"/>
                <w:szCs w:val="16"/>
              </w:rPr>
            </w:pPr>
            <w:r>
              <w:rPr>
                <w:sz w:val="16"/>
                <w:szCs w:val="18"/>
              </w:rPr>
              <w:t xml:space="preserve">1. Have you previously </w:t>
            </w:r>
            <w:r w:rsidR="00AE65B1">
              <w:rPr>
                <w:sz w:val="16"/>
                <w:szCs w:val="18"/>
              </w:rPr>
              <w:t xml:space="preserve">been issued a </w:t>
            </w:r>
            <w:r w:rsidRPr="0030583A">
              <w:rPr>
                <w:sz w:val="16"/>
                <w:szCs w:val="18"/>
              </w:rPr>
              <w:t xml:space="preserve">Government of Canada </w:t>
            </w:r>
            <w:r>
              <w:rPr>
                <w:sz w:val="16"/>
                <w:szCs w:val="18"/>
              </w:rPr>
              <w:t xml:space="preserve">security </w:t>
            </w:r>
            <w:r w:rsidR="00AE65B1">
              <w:rPr>
                <w:sz w:val="16"/>
                <w:szCs w:val="18"/>
              </w:rPr>
              <w:t>clearance</w:t>
            </w:r>
            <w:r w:rsidRPr="0030583A">
              <w:rPr>
                <w:sz w:val="16"/>
                <w:szCs w:val="18"/>
              </w:rPr>
              <w:t>?</w:t>
            </w:r>
            <w:r w:rsidRPr="00750539">
              <w:rPr>
                <w:sz w:val="20"/>
                <w:szCs w:val="16"/>
              </w:rPr>
              <w:t xml:space="preserve"> </w:t>
            </w:r>
            <w:r>
              <w:rPr>
                <w:sz w:val="20"/>
                <w:szCs w:val="16"/>
              </w:rPr>
              <w:t xml:space="preserve">    </w:t>
            </w:r>
          </w:p>
          <w:p w:rsidR="00523699" w:rsidRPr="00BB13B9" w:rsidRDefault="00523699" w:rsidP="009539CC">
            <w:pPr>
              <w:tabs>
                <w:tab w:val="right" w:pos="2482"/>
              </w:tabs>
              <w:ind w:left="284" w:hanging="284"/>
              <w:jc w:val="center"/>
              <w:rPr>
                <w:sz w:val="16"/>
                <w:szCs w:val="18"/>
              </w:rPr>
            </w:pPr>
            <w:r w:rsidRPr="00BB13B9">
              <w:rPr>
                <w:sz w:val="20"/>
                <w:szCs w:val="16"/>
              </w:rPr>
              <w:sym w:font="Wingdings 2" w:char="F0A3"/>
            </w:r>
            <w:r w:rsidRPr="00BB13B9">
              <w:rPr>
                <w:sz w:val="20"/>
                <w:szCs w:val="16"/>
              </w:rPr>
              <w:t xml:space="preserve"> </w:t>
            </w:r>
            <w:r w:rsidRPr="00BB13B9">
              <w:rPr>
                <w:sz w:val="16"/>
                <w:szCs w:val="16"/>
              </w:rPr>
              <w:t xml:space="preserve">Yes    </w:t>
            </w:r>
            <w:r w:rsidRPr="00BB13B9">
              <w:rPr>
                <w:sz w:val="20"/>
                <w:szCs w:val="16"/>
              </w:rPr>
              <w:sym w:font="Wingdings 2" w:char="F0A3"/>
            </w:r>
            <w:r w:rsidRPr="00BB13B9">
              <w:rPr>
                <w:sz w:val="20"/>
                <w:szCs w:val="16"/>
              </w:rPr>
              <w:t xml:space="preserve"> </w:t>
            </w:r>
            <w:r w:rsidRPr="00BB13B9">
              <w:rPr>
                <w:sz w:val="16"/>
                <w:szCs w:val="16"/>
              </w:rPr>
              <w:t>No</w:t>
            </w:r>
          </w:p>
          <w:p w:rsidR="00523699" w:rsidRDefault="00523699" w:rsidP="009539CC">
            <w:pPr>
              <w:tabs>
                <w:tab w:val="right" w:pos="2482"/>
              </w:tabs>
              <w:ind w:left="284" w:hanging="284"/>
              <w:rPr>
                <w:sz w:val="16"/>
                <w:szCs w:val="18"/>
              </w:rPr>
            </w:pPr>
            <w:r w:rsidRPr="00BB13B9">
              <w:rPr>
                <w:b/>
                <w:sz w:val="16"/>
                <w:szCs w:val="18"/>
              </w:rPr>
              <w:t xml:space="preserve">    </w:t>
            </w:r>
          </w:p>
        </w:tc>
        <w:tc>
          <w:tcPr>
            <w:tcW w:w="5494" w:type="dxa"/>
          </w:tcPr>
          <w:p w:rsidR="00523699" w:rsidRDefault="00523699" w:rsidP="0030583A">
            <w:pPr>
              <w:rPr>
                <w:sz w:val="18"/>
                <w:szCs w:val="18"/>
              </w:rPr>
            </w:pPr>
            <w:r w:rsidRPr="0030583A">
              <w:rPr>
                <w:sz w:val="16"/>
                <w:szCs w:val="18"/>
              </w:rPr>
              <w:t>If yes,</w:t>
            </w:r>
            <w:r>
              <w:rPr>
                <w:sz w:val="16"/>
                <w:szCs w:val="18"/>
              </w:rPr>
              <w:t xml:space="preserve"> please provide</w:t>
            </w:r>
            <w:r w:rsidR="00BB13B9">
              <w:rPr>
                <w:sz w:val="16"/>
                <w:szCs w:val="18"/>
              </w:rPr>
              <w:t>:</w:t>
            </w:r>
          </w:p>
        </w:tc>
      </w:tr>
      <w:tr w:rsidR="00523699" w:rsidTr="005673AC">
        <w:trPr>
          <w:trHeight w:val="580"/>
        </w:trPr>
        <w:tc>
          <w:tcPr>
            <w:tcW w:w="4641" w:type="dxa"/>
            <w:gridSpan w:val="2"/>
            <w:vMerge/>
          </w:tcPr>
          <w:p w:rsidR="00523699" w:rsidRDefault="00523699" w:rsidP="00A50F87">
            <w:pPr>
              <w:tabs>
                <w:tab w:val="right" w:pos="2482"/>
              </w:tabs>
              <w:ind w:left="142" w:hanging="142"/>
              <w:rPr>
                <w:sz w:val="16"/>
                <w:szCs w:val="18"/>
              </w:rPr>
            </w:pPr>
          </w:p>
        </w:tc>
        <w:tc>
          <w:tcPr>
            <w:tcW w:w="5494" w:type="dxa"/>
          </w:tcPr>
          <w:p w:rsidR="00523699" w:rsidRDefault="00523699" w:rsidP="0030583A">
            <w:pPr>
              <w:rPr>
                <w:sz w:val="16"/>
                <w:szCs w:val="18"/>
              </w:rPr>
            </w:pPr>
            <w:r>
              <w:rPr>
                <w:sz w:val="16"/>
                <w:szCs w:val="18"/>
              </w:rPr>
              <w:t xml:space="preserve">2. Name of department/agency/organization </w:t>
            </w:r>
          </w:p>
          <w:p w:rsidR="00523699" w:rsidRDefault="00523699" w:rsidP="0030583A">
            <w:pPr>
              <w:rPr>
                <w:sz w:val="16"/>
                <w:szCs w:val="18"/>
              </w:rPr>
            </w:pPr>
          </w:p>
          <w:p w:rsidR="00523699" w:rsidRPr="0030583A" w:rsidRDefault="00523699" w:rsidP="009539CC">
            <w:pPr>
              <w:rPr>
                <w:sz w:val="16"/>
                <w:szCs w:val="18"/>
              </w:rPr>
            </w:pPr>
          </w:p>
        </w:tc>
      </w:tr>
      <w:tr w:rsidR="00523699" w:rsidTr="005673AC">
        <w:trPr>
          <w:trHeight w:val="675"/>
        </w:trPr>
        <w:tc>
          <w:tcPr>
            <w:tcW w:w="4641" w:type="dxa"/>
            <w:gridSpan w:val="2"/>
            <w:vMerge/>
          </w:tcPr>
          <w:p w:rsidR="00523699" w:rsidRDefault="00523699" w:rsidP="00A50F87">
            <w:pPr>
              <w:tabs>
                <w:tab w:val="right" w:pos="2482"/>
              </w:tabs>
              <w:ind w:left="142" w:hanging="142"/>
              <w:rPr>
                <w:sz w:val="16"/>
                <w:szCs w:val="18"/>
              </w:rPr>
            </w:pPr>
          </w:p>
        </w:tc>
        <w:tc>
          <w:tcPr>
            <w:tcW w:w="5494" w:type="dxa"/>
          </w:tcPr>
          <w:p w:rsidR="00523699" w:rsidRDefault="00523699" w:rsidP="0030583A">
            <w:pPr>
              <w:rPr>
                <w:sz w:val="16"/>
                <w:szCs w:val="18"/>
              </w:rPr>
            </w:pPr>
            <w:r>
              <w:rPr>
                <w:sz w:val="16"/>
                <w:szCs w:val="18"/>
              </w:rPr>
              <w:t>3. Year of issuance</w:t>
            </w:r>
          </w:p>
        </w:tc>
      </w:tr>
    </w:tbl>
    <w:p w:rsidR="005673AC" w:rsidRDefault="005673AC" w:rsidP="005673AC">
      <w:pPr>
        <w:spacing w:after="0"/>
      </w:pPr>
    </w:p>
    <w:tbl>
      <w:tblPr>
        <w:tblStyle w:val="TableGrid"/>
        <w:tblW w:w="10135" w:type="dxa"/>
        <w:tblLook w:val="04A0" w:firstRow="1" w:lastRow="0" w:firstColumn="1" w:lastColumn="0" w:noHBand="0" w:noVBand="1"/>
      </w:tblPr>
      <w:tblGrid>
        <w:gridCol w:w="358"/>
        <w:gridCol w:w="165"/>
        <w:gridCol w:w="1457"/>
        <w:gridCol w:w="811"/>
        <w:gridCol w:w="15"/>
        <w:gridCol w:w="799"/>
        <w:gridCol w:w="8"/>
        <w:gridCol w:w="1618"/>
        <w:gridCol w:w="1626"/>
        <w:gridCol w:w="14"/>
        <w:gridCol w:w="8"/>
        <w:gridCol w:w="872"/>
        <w:gridCol w:w="22"/>
        <w:gridCol w:w="709"/>
        <w:gridCol w:w="22"/>
        <w:gridCol w:w="1604"/>
        <w:gridCol w:w="27"/>
      </w:tblGrid>
      <w:tr w:rsidR="00835380" w:rsidRPr="00561617" w:rsidTr="005673AC">
        <w:trPr>
          <w:trHeight w:val="436"/>
        </w:trPr>
        <w:tc>
          <w:tcPr>
            <w:tcW w:w="523" w:type="dxa"/>
            <w:gridSpan w:val="2"/>
            <w:vAlign w:val="center"/>
          </w:tcPr>
          <w:p w:rsidR="00835380" w:rsidRPr="001E287F" w:rsidRDefault="0030583A" w:rsidP="00835380">
            <w:pPr>
              <w:jc w:val="center"/>
              <w:rPr>
                <w:b/>
                <w:szCs w:val="16"/>
              </w:rPr>
            </w:pPr>
            <w:r>
              <w:rPr>
                <w:b/>
                <w:szCs w:val="16"/>
              </w:rPr>
              <w:t>E</w:t>
            </w:r>
          </w:p>
        </w:tc>
        <w:tc>
          <w:tcPr>
            <w:tcW w:w="9612" w:type="dxa"/>
            <w:gridSpan w:val="15"/>
            <w:shd w:val="clear" w:color="auto" w:fill="000000" w:themeFill="text1"/>
            <w:vAlign w:val="center"/>
          </w:tcPr>
          <w:p w:rsidR="00835380" w:rsidRPr="00561617" w:rsidRDefault="00835380" w:rsidP="00104054">
            <w:pPr>
              <w:rPr>
                <w:b/>
                <w:sz w:val="20"/>
                <w:szCs w:val="16"/>
              </w:rPr>
            </w:pPr>
            <w:r>
              <w:rPr>
                <w:b/>
                <w:sz w:val="20"/>
                <w:szCs w:val="16"/>
              </w:rPr>
              <w:t>MARITAL STATUS/COMMON-LAW PARTNERSHIP</w:t>
            </w:r>
            <w:r w:rsidR="002D33C8">
              <w:rPr>
                <w:b/>
                <w:sz w:val="20"/>
                <w:szCs w:val="16"/>
              </w:rPr>
              <w:t xml:space="preserve"> </w:t>
            </w:r>
          </w:p>
        </w:tc>
      </w:tr>
      <w:tr w:rsidR="00835380" w:rsidRPr="00561617" w:rsidTr="002F4DAB">
        <w:trPr>
          <w:trHeight w:val="471"/>
        </w:trPr>
        <w:tc>
          <w:tcPr>
            <w:tcW w:w="10135" w:type="dxa"/>
            <w:gridSpan w:val="17"/>
            <w:vAlign w:val="center"/>
          </w:tcPr>
          <w:p w:rsidR="00835380" w:rsidRPr="002F4DAB" w:rsidRDefault="00835380" w:rsidP="002F4DAB">
            <w:pPr>
              <w:rPr>
                <w:sz w:val="16"/>
                <w:szCs w:val="18"/>
              </w:rPr>
            </w:pPr>
            <w:r w:rsidRPr="00F34C9E">
              <w:rPr>
                <w:sz w:val="16"/>
                <w:szCs w:val="18"/>
              </w:rPr>
              <w:t xml:space="preserve">Current </w:t>
            </w:r>
            <w:r w:rsidR="007D4CDC">
              <w:rPr>
                <w:sz w:val="16"/>
                <w:szCs w:val="18"/>
              </w:rPr>
              <w:t xml:space="preserve">Marital </w:t>
            </w:r>
            <w:r w:rsidRPr="00F34C9E">
              <w:rPr>
                <w:sz w:val="16"/>
                <w:szCs w:val="18"/>
              </w:rPr>
              <w:t>Status</w:t>
            </w:r>
            <w:r w:rsidR="002F4DAB">
              <w:rPr>
                <w:sz w:val="16"/>
                <w:szCs w:val="18"/>
              </w:rPr>
              <w:t xml:space="preserve">        </w:t>
            </w:r>
            <w:r w:rsidRPr="00F34C9E">
              <w:rPr>
                <w:sz w:val="16"/>
                <w:szCs w:val="18"/>
              </w:rPr>
              <w:t xml:space="preserve"> </w:t>
            </w:r>
            <w:r w:rsidR="002F4DAB" w:rsidRPr="002F4DAB">
              <w:rPr>
                <w:sz w:val="16"/>
                <w:szCs w:val="18"/>
              </w:rPr>
              <w:sym w:font="Wingdings 2" w:char="F0A3"/>
            </w:r>
            <w:r w:rsidR="002F4DAB" w:rsidRPr="002F4DAB">
              <w:rPr>
                <w:sz w:val="16"/>
                <w:szCs w:val="18"/>
              </w:rPr>
              <w:t xml:space="preserve"> Married           </w:t>
            </w:r>
            <w:r w:rsidR="002F4DAB" w:rsidRPr="002F4DAB">
              <w:rPr>
                <w:sz w:val="16"/>
                <w:szCs w:val="18"/>
              </w:rPr>
              <w:sym w:font="Wingdings 2" w:char="F0A3"/>
            </w:r>
            <w:r w:rsidR="002F4DAB" w:rsidRPr="002F4DAB">
              <w:rPr>
                <w:sz w:val="16"/>
                <w:szCs w:val="18"/>
              </w:rPr>
              <w:t xml:space="preserve"> Common-Law Partnership           </w:t>
            </w:r>
            <w:r w:rsidR="002F4DAB" w:rsidRPr="002F4DAB">
              <w:rPr>
                <w:sz w:val="16"/>
                <w:szCs w:val="18"/>
              </w:rPr>
              <w:sym w:font="Wingdings 2" w:char="F0A3"/>
            </w:r>
            <w:r w:rsidR="002F4DAB" w:rsidRPr="002F4DAB">
              <w:rPr>
                <w:sz w:val="16"/>
                <w:szCs w:val="18"/>
              </w:rPr>
              <w:t xml:space="preserve"> Separated           </w:t>
            </w:r>
            <w:r w:rsidR="002F4DAB" w:rsidRPr="002F4DAB">
              <w:rPr>
                <w:sz w:val="16"/>
                <w:szCs w:val="18"/>
              </w:rPr>
              <w:sym w:font="Wingdings 2" w:char="F0A3"/>
            </w:r>
            <w:r w:rsidR="002F4DAB" w:rsidRPr="002F4DAB">
              <w:rPr>
                <w:sz w:val="16"/>
                <w:szCs w:val="18"/>
              </w:rPr>
              <w:t xml:space="preserve"> Widowed           </w:t>
            </w:r>
            <w:r w:rsidR="002F4DAB" w:rsidRPr="002F4DAB">
              <w:rPr>
                <w:sz w:val="16"/>
                <w:szCs w:val="18"/>
              </w:rPr>
              <w:sym w:font="Wingdings 2" w:char="F0A3"/>
            </w:r>
            <w:r w:rsidR="002F4DAB" w:rsidRPr="002F4DAB">
              <w:rPr>
                <w:sz w:val="16"/>
                <w:szCs w:val="18"/>
              </w:rPr>
              <w:t xml:space="preserve"> Divorced           </w:t>
            </w:r>
            <w:r w:rsidR="002F4DAB" w:rsidRPr="002F4DAB">
              <w:rPr>
                <w:sz w:val="16"/>
                <w:szCs w:val="18"/>
              </w:rPr>
              <w:sym w:font="Wingdings 2" w:char="F0A3"/>
            </w:r>
            <w:r w:rsidR="002F4DAB" w:rsidRPr="002F4DAB">
              <w:rPr>
                <w:sz w:val="16"/>
                <w:szCs w:val="18"/>
              </w:rPr>
              <w:t xml:space="preserve"> Single</w:t>
            </w:r>
            <w:r w:rsidR="002F4DAB">
              <w:rPr>
                <w:sz w:val="20"/>
                <w:szCs w:val="16"/>
              </w:rPr>
              <w:t xml:space="preserve">                                      </w:t>
            </w:r>
          </w:p>
        </w:tc>
      </w:tr>
      <w:tr w:rsidR="006764E4" w:rsidRPr="00561617" w:rsidTr="005673AC">
        <w:trPr>
          <w:gridAfter w:val="1"/>
          <w:wAfter w:w="27" w:type="dxa"/>
          <w:trHeight w:val="170"/>
        </w:trPr>
        <w:tc>
          <w:tcPr>
            <w:tcW w:w="358" w:type="dxa"/>
            <w:vMerge w:val="restart"/>
            <w:vAlign w:val="center"/>
          </w:tcPr>
          <w:p w:rsidR="006764E4" w:rsidRPr="00426FC2" w:rsidRDefault="006764E4" w:rsidP="00426FC2">
            <w:pPr>
              <w:jc w:val="center"/>
              <w:rPr>
                <w:b/>
                <w:sz w:val="18"/>
                <w:szCs w:val="18"/>
              </w:rPr>
            </w:pPr>
            <w:r w:rsidRPr="00585235">
              <w:rPr>
                <w:b/>
                <w:sz w:val="20"/>
                <w:szCs w:val="18"/>
              </w:rPr>
              <w:t>1</w:t>
            </w:r>
          </w:p>
        </w:tc>
        <w:tc>
          <w:tcPr>
            <w:tcW w:w="9750" w:type="dxa"/>
            <w:gridSpan w:val="15"/>
          </w:tcPr>
          <w:p w:rsidR="006764E4" w:rsidRPr="002D33C8" w:rsidRDefault="006764E4" w:rsidP="006764E4">
            <w:pPr>
              <w:rPr>
                <w:sz w:val="20"/>
                <w:szCs w:val="16"/>
              </w:rPr>
            </w:pPr>
            <w:r w:rsidRPr="007F3161">
              <w:rPr>
                <w:b/>
                <w:sz w:val="16"/>
                <w:szCs w:val="18"/>
              </w:rPr>
              <w:t>CURRENT SPOUSE/COMMON-LAW PARTNER</w:t>
            </w:r>
            <w:r>
              <w:rPr>
                <w:sz w:val="16"/>
                <w:szCs w:val="18"/>
              </w:rPr>
              <w:t xml:space="preserve"> (if applicable) </w:t>
            </w:r>
          </w:p>
        </w:tc>
      </w:tr>
      <w:tr w:rsidR="00F320C9" w:rsidRPr="00561617" w:rsidTr="005673AC">
        <w:trPr>
          <w:gridAfter w:val="1"/>
          <w:wAfter w:w="27" w:type="dxa"/>
          <w:trHeight w:val="794"/>
        </w:trPr>
        <w:tc>
          <w:tcPr>
            <w:tcW w:w="358" w:type="dxa"/>
            <w:vMerge/>
            <w:vAlign w:val="center"/>
          </w:tcPr>
          <w:p w:rsidR="00F320C9" w:rsidRPr="00585235" w:rsidRDefault="00F320C9" w:rsidP="00426FC2">
            <w:pPr>
              <w:jc w:val="center"/>
              <w:rPr>
                <w:b/>
                <w:sz w:val="20"/>
                <w:szCs w:val="18"/>
              </w:rPr>
            </w:pPr>
          </w:p>
        </w:tc>
        <w:tc>
          <w:tcPr>
            <w:tcW w:w="2433" w:type="dxa"/>
            <w:gridSpan w:val="3"/>
          </w:tcPr>
          <w:p w:rsidR="00F320C9" w:rsidRPr="002D33C8" w:rsidRDefault="002C7AA5" w:rsidP="00F320C9">
            <w:pPr>
              <w:ind w:left="184" w:hanging="184"/>
              <w:rPr>
                <w:sz w:val="16"/>
                <w:szCs w:val="18"/>
              </w:rPr>
            </w:pPr>
            <w:r>
              <w:rPr>
                <w:sz w:val="16"/>
                <w:szCs w:val="18"/>
              </w:rPr>
              <w:t xml:space="preserve">A) </w:t>
            </w:r>
            <w:r w:rsidR="00F320C9">
              <w:rPr>
                <w:sz w:val="16"/>
                <w:szCs w:val="18"/>
              </w:rPr>
              <w:t>Surname (Last name)</w:t>
            </w:r>
          </w:p>
        </w:tc>
        <w:tc>
          <w:tcPr>
            <w:tcW w:w="2440" w:type="dxa"/>
            <w:gridSpan w:val="4"/>
          </w:tcPr>
          <w:p w:rsidR="00F320C9" w:rsidRPr="002D33C8" w:rsidRDefault="002C7AA5" w:rsidP="00FF4E38">
            <w:pPr>
              <w:ind w:left="184" w:hanging="184"/>
              <w:rPr>
                <w:sz w:val="16"/>
                <w:szCs w:val="18"/>
              </w:rPr>
            </w:pPr>
            <w:r>
              <w:rPr>
                <w:sz w:val="16"/>
                <w:szCs w:val="18"/>
              </w:rPr>
              <w:t xml:space="preserve">B) </w:t>
            </w:r>
            <w:r w:rsidR="00F320C9">
              <w:rPr>
                <w:sz w:val="16"/>
                <w:szCs w:val="18"/>
              </w:rPr>
              <w:t>G</w:t>
            </w:r>
            <w:r w:rsidR="00F320C9" w:rsidRPr="002D33C8">
              <w:rPr>
                <w:sz w:val="16"/>
                <w:szCs w:val="18"/>
              </w:rPr>
              <w:t xml:space="preserve">iven </w:t>
            </w:r>
            <w:r w:rsidR="00F320C9" w:rsidRPr="006F0133">
              <w:rPr>
                <w:sz w:val="16"/>
                <w:szCs w:val="18"/>
              </w:rPr>
              <w:t>names</w:t>
            </w:r>
          </w:p>
        </w:tc>
        <w:tc>
          <w:tcPr>
            <w:tcW w:w="2520" w:type="dxa"/>
            <w:gridSpan w:val="4"/>
          </w:tcPr>
          <w:p w:rsidR="00F320C9" w:rsidRPr="002D33C8" w:rsidRDefault="002C7AA5" w:rsidP="00FF4E38">
            <w:pPr>
              <w:ind w:left="179" w:hanging="179"/>
              <w:rPr>
                <w:sz w:val="16"/>
                <w:szCs w:val="18"/>
              </w:rPr>
            </w:pPr>
            <w:r>
              <w:rPr>
                <w:sz w:val="16"/>
                <w:szCs w:val="18"/>
              </w:rPr>
              <w:t>C</w:t>
            </w:r>
            <w:r w:rsidR="006764E4" w:rsidRPr="002D33C8">
              <w:rPr>
                <w:sz w:val="16"/>
                <w:szCs w:val="18"/>
              </w:rPr>
              <w:t>) All other names used and details of name changes, if applicable</w:t>
            </w:r>
          </w:p>
        </w:tc>
        <w:tc>
          <w:tcPr>
            <w:tcW w:w="2357" w:type="dxa"/>
            <w:gridSpan w:val="4"/>
          </w:tcPr>
          <w:p w:rsidR="006764E4" w:rsidRPr="002D33C8" w:rsidRDefault="002C7AA5" w:rsidP="00561617">
            <w:pPr>
              <w:rPr>
                <w:sz w:val="16"/>
                <w:szCs w:val="18"/>
              </w:rPr>
            </w:pPr>
            <w:r>
              <w:rPr>
                <w:sz w:val="16"/>
                <w:szCs w:val="18"/>
              </w:rPr>
              <w:t>D</w:t>
            </w:r>
            <w:r w:rsidR="006764E4" w:rsidRPr="002D33C8">
              <w:rPr>
                <w:sz w:val="16"/>
                <w:szCs w:val="18"/>
              </w:rPr>
              <w:t>) Gender</w:t>
            </w:r>
          </w:p>
          <w:p w:rsidR="006764E4" w:rsidRPr="002D33C8" w:rsidRDefault="006764E4" w:rsidP="00561617">
            <w:pPr>
              <w:rPr>
                <w:sz w:val="18"/>
                <w:szCs w:val="18"/>
              </w:rPr>
            </w:pPr>
          </w:p>
          <w:p w:rsidR="00F320C9" w:rsidRPr="002D33C8" w:rsidRDefault="006764E4" w:rsidP="00F34C9E">
            <w:pPr>
              <w:jc w:val="center"/>
              <w:rPr>
                <w:sz w:val="16"/>
                <w:szCs w:val="18"/>
              </w:rPr>
            </w:pPr>
            <w:r w:rsidRPr="002D33C8">
              <w:rPr>
                <w:sz w:val="20"/>
                <w:szCs w:val="16"/>
              </w:rPr>
              <w:sym w:font="Wingdings 2" w:char="F0A3"/>
            </w:r>
            <w:r w:rsidRPr="002D33C8">
              <w:rPr>
                <w:sz w:val="16"/>
                <w:szCs w:val="16"/>
              </w:rPr>
              <w:t xml:space="preserve"> Male    </w:t>
            </w:r>
            <w:r>
              <w:rPr>
                <w:sz w:val="16"/>
                <w:szCs w:val="16"/>
              </w:rPr>
              <w:t xml:space="preserve"> </w:t>
            </w:r>
            <w:r w:rsidRPr="002D33C8">
              <w:rPr>
                <w:sz w:val="20"/>
                <w:szCs w:val="16"/>
              </w:rPr>
              <w:sym w:font="Wingdings 2" w:char="F0A3"/>
            </w:r>
            <w:r w:rsidRPr="002D33C8">
              <w:rPr>
                <w:sz w:val="18"/>
                <w:szCs w:val="16"/>
              </w:rPr>
              <w:t xml:space="preserve"> </w:t>
            </w:r>
            <w:r w:rsidRPr="002D33C8">
              <w:rPr>
                <w:sz w:val="16"/>
                <w:szCs w:val="16"/>
              </w:rPr>
              <w:t>Female</w:t>
            </w:r>
          </w:p>
        </w:tc>
      </w:tr>
      <w:tr w:rsidR="00F320C9" w:rsidRPr="00561617" w:rsidTr="005673AC">
        <w:trPr>
          <w:gridAfter w:val="1"/>
          <w:wAfter w:w="27" w:type="dxa"/>
          <w:trHeight w:val="113"/>
        </w:trPr>
        <w:tc>
          <w:tcPr>
            <w:tcW w:w="358" w:type="dxa"/>
            <w:vMerge/>
          </w:tcPr>
          <w:p w:rsidR="00F320C9" w:rsidRDefault="00F320C9" w:rsidP="00561617">
            <w:pPr>
              <w:rPr>
                <w:sz w:val="18"/>
                <w:szCs w:val="18"/>
              </w:rPr>
            </w:pPr>
          </w:p>
        </w:tc>
        <w:tc>
          <w:tcPr>
            <w:tcW w:w="4873" w:type="dxa"/>
            <w:gridSpan w:val="7"/>
          </w:tcPr>
          <w:p w:rsidR="00F320C9" w:rsidRPr="002D33C8" w:rsidRDefault="002C7AA5" w:rsidP="001E34F2">
            <w:pPr>
              <w:rPr>
                <w:sz w:val="16"/>
                <w:szCs w:val="16"/>
              </w:rPr>
            </w:pPr>
            <w:r>
              <w:rPr>
                <w:sz w:val="16"/>
                <w:szCs w:val="16"/>
              </w:rPr>
              <w:t>E</w:t>
            </w:r>
            <w:r w:rsidR="00F320C9" w:rsidRPr="002D33C8">
              <w:rPr>
                <w:sz w:val="16"/>
                <w:szCs w:val="16"/>
              </w:rPr>
              <w:t>) Date of Birth</w:t>
            </w:r>
          </w:p>
        </w:tc>
        <w:tc>
          <w:tcPr>
            <w:tcW w:w="4877" w:type="dxa"/>
            <w:gridSpan w:val="8"/>
          </w:tcPr>
          <w:p w:rsidR="00F320C9" w:rsidRPr="002D33C8" w:rsidRDefault="002C7AA5" w:rsidP="00835380">
            <w:pPr>
              <w:rPr>
                <w:sz w:val="16"/>
                <w:szCs w:val="16"/>
              </w:rPr>
            </w:pPr>
            <w:r>
              <w:rPr>
                <w:sz w:val="16"/>
                <w:szCs w:val="16"/>
              </w:rPr>
              <w:t>F</w:t>
            </w:r>
            <w:r w:rsidR="00F320C9" w:rsidRPr="002D33C8">
              <w:rPr>
                <w:sz w:val="16"/>
                <w:szCs w:val="16"/>
              </w:rPr>
              <w:t>) If born in Canada, Birth Certificate Number (copy attached)</w:t>
            </w:r>
          </w:p>
        </w:tc>
      </w:tr>
      <w:tr w:rsidR="00DC0026" w:rsidRPr="00561617" w:rsidTr="005673AC">
        <w:trPr>
          <w:gridAfter w:val="1"/>
          <w:wAfter w:w="27" w:type="dxa"/>
          <w:trHeight w:val="620"/>
        </w:trPr>
        <w:tc>
          <w:tcPr>
            <w:tcW w:w="358" w:type="dxa"/>
            <w:vMerge/>
          </w:tcPr>
          <w:p w:rsidR="00DC0026" w:rsidRDefault="00DC0026" w:rsidP="00561617">
            <w:pPr>
              <w:rPr>
                <w:sz w:val="18"/>
                <w:szCs w:val="18"/>
              </w:rPr>
            </w:pPr>
          </w:p>
        </w:tc>
        <w:tc>
          <w:tcPr>
            <w:tcW w:w="1622" w:type="dxa"/>
            <w:gridSpan w:val="2"/>
          </w:tcPr>
          <w:p w:rsidR="00DC0026" w:rsidRPr="002D33C8" w:rsidRDefault="00DC0026" w:rsidP="001E34F2">
            <w:pPr>
              <w:jc w:val="center"/>
              <w:rPr>
                <w:sz w:val="16"/>
                <w:szCs w:val="16"/>
              </w:rPr>
            </w:pPr>
            <w:r>
              <w:rPr>
                <w:sz w:val="16"/>
                <w:szCs w:val="16"/>
              </w:rPr>
              <w:t>YYYY</w:t>
            </w:r>
          </w:p>
        </w:tc>
        <w:tc>
          <w:tcPr>
            <w:tcW w:w="1625" w:type="dxa"/>
            <w:gridSpan w:val="3"/>
          </w:tcPr>
          <w:p w:rsidR="00DC0026" w:rsidRPr="002D33C8" w:rsidRDefault="00DC0026" w:rsidP="001E34F2">
            <w:pPr>
              <w:jc w:val="center"/>
              <w:rPr>
                <w:sz w:val="16"/>
                <w:szCs w:val="16"/>
              </w:rPr>
            </w:pPr>
            <w:r>
              <w:rPr>
                <w:sz w:val="16"/>
                <w:szCs w:val="16"/>
              </w:rPr>
              <w:t>MM</w:t>
            </w:r>
          </w:p>
        </w:tc>
        <w:tc>
          <w:tcPr>
            <w:tcW w:w="1626" w:type="dxa"/>
            <w:gridSpan w:val="2"/>
          </w:tcPr>
          <w:p w:rsidR="00DC0026" w:rsidRPr="00561617" w:rsidRDefault="00DC0026" w:rsidP="001E34F2">
            <w:pPr>
              <w:jc w:val="center"/>
              <w:rPr>
                <w:sz w:val="16"/>
                <w:szCs w:val="18"/>
              </w:rPr>
            </w:pPr>
            <w:r>
              <w:rPr>
                <w:sz w:val="16"/>
                <w:szCs w:val="18"/>
              </w:rPr>
              <w:t>DD</w:t>
            </w:r>
          </w:p>
        </w:tc>
        <w:tc>
          <w:tcPr>
            <w:tcW w:w="4877" w:type="dxa"/>
            <w:gridSpan w:val="8"/>
          </w:tcPr>
          <w:p w:rsidR="00DC0026" w:rsidRPr="00561617" w:rsidRDefault="00DC0026" w:rsidP="00104054">
            <w:pPr>
              <w:jc w:val="center"/>
              <w:rPr>
                <w:sz w:val="16"/>
                <w:szCs w:val="18"/>
              </w:rPr>
            </w:pPr>
          </w:p>
        </w:tc>
      </w:tr>
      <w:tr w:rsidR="00F320C9" w:rsidRPr="00561617" w:rsidTr="005673AC">
        <w:trPr>
          <w:gridAfter w:val="1"/>
          <w:wAfter w:w="27" w:type="dxa"/>
          <w:trHeight w:val="113"/>
        </w:trPr>
        <w:tc>
          <w:tcPr>
            <w:tcW w:w="358" w:type="dxa"/>
            <w:vMerge/>
          </w:tcPr>
          <w:p w:rsidR="00F320C9" w:rsidRDefault="00F320C9" w:rsidP="00561617">
            <w:pPr>
              <w:rPr>
                <w:sz w:val="18"/>
                <w:szCs w:val="18"/>
              </w:rPr>
            </w:pPr>
          </w:p>
        </w:tc>
        <w:tc>
          <w:tcPr>
            <w:tcW w:w="9750" w:type="dxa"/>
            <w:gridSpan w:val="15"/>
          </w:tcPr>
          <w:p w:rsidR="00F320C9" w:rsidRPr="002D33C8" w:rsidRDefault="002C7AA5" w:rsidP="00FF4E38">
            <w:pPr>
              <w:rPr>
                <w:sz w:val="16"/>
                <w:szCs w:val="16"/>
              </w:rPr>
            </w:pPr>
            <w:r>
              <w:rPr>
                <w:sz w:val="16"/>
                <w:szCs w:val="16"/>
              </w:rPr>
              <w:t>G</w:t>
            </w:r>
            <w:r w:rsidR="00F320C9" w:rsidRPr="002D33C8">
              <w:rPr>
                <w:sz w:val="16"/>
                <w:szCs w:val="16"/>
              </w:rPr>
              <w:t xml:space="preserve">) </w:t>
            </w:r>
            <w:r w:rsidR="00F320C9">
              <w:rPr>
                <w:sz w:val="16"/>
                <w:szCs w:val="16"/>
              </w:rPr>
              <w:t xml:space="preserve">Place </w:t>
            </w:r>
            <w:r w:rsidR="00F320C9" w:rsidRPr="002D33C8">
              <w:rPr>
                <w:sz w:val="16"/>
                <w:szCs w:val="16"/>
              </w:rPr>
              <w:t>of birth</w:t>
            </w:r>
          </w:p>
        </w:tc>
      </w:tr>
      <w:tr w:rsidR="00F320C9" w:rsidRPr="00561617" w:rsidTr="005673AC">
        <w:trPr>
          <w:gridAfter w:val="1"/>
          <w:wAfter w:w="27" w:type="dxa"/>
          <w:trHeight w:val="525"/>
        </w:trPr>
        <w:tc>
          <w:tcPr>
            <w:tcW w:w="358" w:type="dxa"/>
            <w:vMerge/>
          </w:tcPr>
          <w:p w:rsidR="00F320C9" w:rsidRDefault="00F320C9" w:rsidP="00561617">
            <w:pPr>
              <w:rPr>
                <w:sz w:val="18"/>
                <w:szCs w:val="18"/>
              </w:rPr>
            </w:pPr>
          </w:p>
        </w:tc>
        <w:tc>
          <w:tcPr>
            <w:tcW w:w="3247" w:type="dxa"/>
            <w:gridSpan w:val="5"/>
          </w:tcPr>
          <w:p w:rsidR="00F320C9" w:rsidRPr="007F55F8" w:rsidRDefault="00F320C9" w:rsidP="001E34F2">
            <w:pPr>
              <w:rPr>
                <w:sz w:val="16"/>
                <w:szCs w:val="16"/>
              </w:rPr>
            </w:pPr>
            <w:r>
              <w:rPr>
                <w:sz w:val="16"/>
                <w:szCs w:val="16"/>
              </w:rPr>
              <w:t>City</w:t>
            </w:r>
          </w:p>
          <w:p w:rsidR="00F320C9" w:rsidRDefault="00F320C9" w:rsidP="001E34F2">
            <w:pPr>
              <w:rPr>
                <w:sz w:val="16"/>
                <w:szCs w:val="16"/>
              </w:rPr>
            </w:pPr>
          </w:p>
          <w:p w:rsidR="00F320C9" w:rsidRPr="00F34C9E" w:rsidRDefault="00F320C9" w:rsidP="001E34F2">
            <w:pPr>
              <w:rPr>
                <w:sz w:val="16"/>
                <w:szCs w:val="16"/>
              </w:rPr>
            </w:pPr>
          </w:p>
        </w:tc>
        <w:tc>
          <w:tcPr>
            <w:tcW w:w="3252" w:type="dxa"/>
            <w:gridSpan w:val="3"/>
          </w:tcPr>
          <w:p w:rsidR="00F320C9" w:rsidRDefault="00F320C9" w:rsidP="001E34F2">
            <w:pPr>
              <w:rPr>
                <w:sz w:val="16"/>
                <w:szCs w:val="16"/>
              </w:rPr>
            </w:pPr>
            <w:r w:rsidRPr="003A75A5">
              <w:rPr>
                <w:sz w:val="16"/>
                <w:szCs w:val="16"/>
              </w:rPr>
              <w:t>Province/State</w:t>
            </w:r>
          </w:p>
          <w:p w:rsidR="00F320C9" w:rsidRDefault="00F320C9" w:rsidP="001E34F2">
            <w:pPr>
              <w:rPr>
                <w:sz w:val="16"/>
                <w:szCs w:val="16"/>
              </w:rPr>
            </w:pPr>
          </w:p>
          <w:p w:rsidR="00F320C9" w:rsidRDefault="00F320C9" w:rsidP="001E34F2">
            <w:pPr>
              <w:rPr>
                <w:sz w:val="16"/>
                <w:szCs w:val="16"/>
              </w:rPr>
            </w:pPr>
          </w:p>
          <w:p w:rsidR="00F320C9" w:rsidRPr="00F34C9E" w:rsidRDefault="00F320C9" w:rsidP="001E34F2">
            <w:pPr>
              <w:rPr>
                <w:sz w:val="16"/>
                <w:szCs w:val="16"/>
              </w:rPr>
            </w:pPr>
          </w:p>
        </w:tc>
        <w:tc>
          <w:tcPr>
            <w:tcW w:w="3251" w:type="dxa"/>
            <w:gridSpan w:val="7"/>
          </w:tcPr>
          <w:p w:rsidR="00F320C9" w:rsidRPr="00F34C9E" w:rsidRDefault="00F320C9" w:rsidP="001E34F2">
            <w:pPr>
              <w:rPr>
                <w:sz w:val="16"/>
                <w:szCs w:val="16"/>
              </w:rPr>
            </w:pPr>
            <w:r>
              <w:rPr>
                <w:sz w:val="16"/>
                <w:szCs w:val="16"/>
              </w:rPr>
              <w:t>Country</w:t>
            </w:r>
          </w:p>
        </w:tc>
      </w:tr>
      <w:tr w:rsidR="00DC0026" w:rsidRPr="00561617" w:rsidTr="005673AC">
        <w:trPr>
          <w:gridAfter w:val="1"/>
          <w:wAfter w:w="27" w:type="dxa"/>
          <w:trHeight w:val="113"/>
        </w:trPr>
        <w:tc>
          <w:tcPr>
            <w:tcW w:w="358" w:type="dxa"/>
            <w:vMerge/>
          </w:tcPr>
          <w:p w:rsidR="00DC0026" w:rsidRDefault="00DC0026" w:rsidP="00561617">
            <w:pPr>
              <w:rPr>
                <w:sz w:val="18"/>
                <w:szCs w:val="18"/>
              </w:rPr>
            </w:pPr>
          </w:p>
        </w:tc>
        <w:tc>
          <w:tcPr>
            <w:tcW w:w="9750" w:type="dxa"/>
            <w:gridSpan w:val="15"/>
          </w:tcPr>
          <w:p w:rsidR="00DC0026" w:rsidRPr="009539CC" w:rsidRDefault="002C7AA5" w:rsidP="009539CC">
            <w:pPr>
              <w:rPr>
                <w:sz w:val="16"/>
                <w:szCs w:val="16"/>
              </w:rPr>
            </w:pPr>
            <w:r>
              <w:rPr>
                <w:sz w:val="16"/>
                <w:szCs w:val="16"/>
              </w:rPr>
              <w:t>H</w:t>
            </w:r>
            <w:r w:rsidR="00DC0026">
              <w:rPr>
                <w:sz w:val="16"/>
                <w:szCs w:val="16"/>
              </w:rPr>
              <w:t>) If born outside of Canada</w:t>
            </w:r>
          </w:p>
        </w:tc>
      </w:tr>
      <w:tr w:rsidR="00DC0026" w:rsidRPr="00561617" w:rsidTr="005673AC">
        <w:trPr>
          <w:gridAfter w:val="1"/>
          <w:wAfter w:w="27" w:type="dxa"/>
          <w:trHeight w:val="113"/>
        </w:trPr>
        <w:tc>
          <w:tcPr>
            <w:tcW w:w="358" w:type="dxa"/>
            <w:vMerge/>
          </w:tcPr>
          <w:p w:rsidR="00DC0026" w:rsidRDefault="00DC0026" w:rsidP="00561617">
            <w:pPr>
              <w:rPr>
                <w:sz w:val="18"/>
                <w:szCs w:val="18"/>
              </w:rPr>
            </w:pPr>
          </w:p>
        </w:tc>
        <w:tc>
          <w:tcPr>
            <w:tcW w:w="4873" w:type="dxa"/>
            <w:gridSpan w:val="7"/>
            <w:vMerge w:val="restart"/>
          </w:tcPr>
          <w:p w:rsidR="00DC0026" w:rsidRPr="002D33C8" w:rsidRDefault="00DC0026" w:rsidP="00835380">
            <w:pPr>
              <w:rPr>
                <w:sz w:val="16"/>
                <w:szCs w:val="16"/>
              </w:rPr>
            </w:pPr>
            <w:r w:rsidRPr="00FF4E38">
              <w:rPr>
                <w:sz w:val="16"/>
                <w:szCs w:val="18"/>
              </w:rPr>
              <w:t>Po</w:t>
            </w:r>
            <w:r w:rsidR="000E562A">
              <w:rPr>
                <w:sz w:val="16"/>
                <w:szCs w:val="18"/>
              </w:rPr>
              <w:t>r</w:t>
            </w:r>
            <w:r>
              <w:rPr>
                <w:sz w:val="16"/>
                <w:szCs w:val="18"/>
              </w:rPr>
              <w:t>t</w:t>
            </w:r>
            <w:r w:rsidRPr="00FF4E38">
              <w:rPr>
                <w:sz w:val="16"/>
                <w:szCs w:val="18"/>
              </w:rPr>
              <w:t xml:space="preserve"> of Entry</w:t>
            </w:r>
            <w:r>
              <w:rPr>
                <w:sz w:val="16"/>
                <w:szCs w:val="18"/>
              </w:rPr>
              <w:t xml:space="preserve"> into Canada</w:t>
            </w:r>
          </w:p>
        </w:tc>
        <w:tc>
          <w:tcPr>
            <w:tcW w:w="4877" w:type="dxa"/>
            <w:gridSpan w:val="8"/>
          </w:tcPr>
          <w:p w:rsidR="00DC0026" w:rsidRDefault="00DC0026" w:rsidP="00DC0026">
            <w:pPr>
              <w:rPr>
                <w:sz w:val="16"/>
                <w:szCs w:val="18"/>
              </w:rPr>
            </w:pPr>
            <w:r w:rsidRPr="002D33C8">
              <w:rPr>
                <w:sz w:val="16"/>
                <w:szCs w:val="16"/>
              </w:rPr>
              <w:t>Date of Entry</w:t>
            </w:r>
            <w:r>
              <w:rPr>
                <w:sz w:val="16"/>
                <w:szCs w:val="16"/>
              </w:rPr>
              <w:t xml:space="preserve"> into Canada</w:t>
            </w:r>
          </w:p>
        </w:tc>
      </w:tr>
      <w:tr w:rsidR="00DC0026" w:rsidRPr="00561617" w:rsidTr="005673AC">
        <w:trPr>
          <w:gridAfter w:val="1"/>
          <w:wAfter w:w="27" w:type="dxa"/>
          <w:trHeight w:val="576"/>
        </w:trPr>
        <w:tc>
          <w:tcPr>
            <w:tcW w:w="358" w:type="dxa"/>
            <w:vMerge/>
          </w:tcPr>
          <w:p w:rsidR="00DC0026" w:rsidRDefault="00DC0026" w:rsidP="00561617">
            <w:pPr>
              <w:rPr>
                <w:sz w:val="18"/>
                <w:szCs w:val="18"/>
              </w:rPr>
            </w:pPr>
          </w:p>
        </w:tc>
        <w:tc>
          <w:tcPr>
            <w:tcW w:w="4873" w:type="dxa"/>
            <w:gridSpan w:val="7"/>
            <w:vMerge/>
          </w:tcPr>
          <w:p w:rsidR="00DC0026" w:rsidRPr="002D33C8" w:rsidRDefault="00DC0026" w:rsidP="001E34F2">
            <w:pPr>
              <w:rPr>
                <w:sz w:val="16"/>
                <w:szCs w:val="16"/>
              </w:rPr>
            </w:pPr>
          </w:p>
        </w:tc>
        <w:tc>
          <w:tcPr>
            <w:tcW w:w="1626" w:type="dxa"/>
          </w:tcPr>
          <w:p w:rsidR="00DC0026" w:rsidRPr="002D33C8" w:rsidRDefault="00DC0026" w:rsidP="001E34F2">
            <w:pPr>
              <w:jc w:val="center"/>
              <w:rPr>
                <w:sz w:val="16"/>
                <w:szCs w:val="16"/>
              </w:rPr>
            </w:pPr>
            <w:r>
              <w:rPr>
                <w:sz w:val="16"/>
                <w:szCs w:val="16"/>
              </w:rPr>
              <w:t>YYYY</w:t>
            </w:r>
          </w:p>
        </w:tc>
        <w:tc>
          <w:tcPr>
            <w:tcW w:w="1625" w:type="dxa"/>
            <w:gridSpan w:val="5"/>
          </w:tcPr>
          <w:p w:rsidR="00DC0026" w:rsidRPr="002D33C8" w:rsidRDefault="00DC0026" w:rsidP="001E34F2">
            <w:pPr>
              <w:jc w:val="center"/>
              <w:rPr>
                <w:sz w:val="16"/>
                <w:szCs w:val="16"/>
              </w:rPr>
            </w:pPr>
            <w:r>
              <w:rPr>
                <w:sz w:val="16"/>
                <w:szCs w:val="16"/>
              </w:rPr>
              <w:t>MM</w:t>
            </w:r>
          </w:p>
        </w:tc>
        <w:tc>
          <w:tcPr>
            <w:tcW w:w="1626" w:type="dxa"/>
            <w:gridSpan w:val="2"/>
          </w:tcPr>
          <w:p w:rsidR="00DC0026" w:rsidRDefault="00DC0026" w:rsidP="001E34F2">
            <w:pPr>
              <w:jc w:val="center"/>
              <w:rPr>
                <w:sz w:val="16"/>
                <w:szCs w:val="18"/>
              </w:rPr>
            </w:pPr>
            <w:r>
              <w:rPr>
                <w:sz w:val="16"/>
                <w:szCs w:val="18"/>
              </w:rPr>
              <w:t>DD</w:t>
            </w:r>
          </w:p>
        </w:tc>
      </w:tr>
      <w:tr w:rsidR="00DC0026" w:rsidRPr="00561617" w:rsidTr="005673AC">
        <w:trPr>
          <w:gridAfter w:val="1"/>
          <w:wAfter w:w="27" w:type="dxa"/>
          <w:trHeight w:val="761"/>
        </w:trPr>
        <w:tc>
          <w:tcPr>
            <w:tcW w:w="358" w:type="dxa"/>
            <w:vMerge/>
          </w:tcPr>
          <w:p w:rsidR="00DC0026" w:rsidRDefault="00DC0026" w:rsidP="00561617">
            <w:pPr>
              <w:rPr>
                <w:sz w:val="18"/>
                <w:szCs w:val="18"/>
              </w:rPr>
            </w:pPr>
          </w:p>
        </w:tc>
        <w:tc>
          <w:tcPr>
            <w:tcW w:w="9750" w:type="dxa"/>
            <w:gridSpan w:val="15"/>
          </w:tcPr>
          <w:p w:rsidR="00DC0026" w:rsidRPr="00F34C9E" w:rsidRDefault="002C7AA5" w:rsidP="004E63BB">
            <w:pPr>
              <w:rPr>
                <w:sz w:val="16"/>
                <w:szCs w:val="16"/>
              </w:rPr>
            </w:pPr>
            <w:r>
              <w:rPr>
                <w:sz w:val="16"/>
                <w:szCs w:val="16"/>
              </w:rPr>
              <w:t>I</w:t>
            </w:r>
            <w:r w:rsidR="00DC0026" w:rsidRPr="002D33C8">
              <w:rPr>
                <w:sz w:val="16"/>
                <w:szCs w:val="16"/>
              </w:rPr>
              <w:t xml:space="preserve">) If Naturalized Canadian citizen or permanent resident of Canada, provide applicable certificate number issued under the </w:t>
            </w:r>
            <w:r w:rsidR="00DC0026" w:rsidRPr="002D33C8">
              <w:rPr>
                <w:i/>
                <w:sz w:val="16"/>
                <w:szCs w:val="16"/>
              </w:rPr>
              <w:t>Citizenship Act</w:t>
            </w:r>
            <w:r w:rsidR="00DC0026" w:rsidRPr="002D33C8">
              <w:rPr>
                <w:sz w:val="16"/>
                <w:szCs w:val="16"/>
              </w:rPr>
              <w:t xml:space="preserve"> or the </w:t>
            </w:r>
            <w:r w:rsidR="00DC0026" w:rsidRPr="002D33C8">
              <w:rPr>
                <w:i/>
                <w:sz w:val="16"/>
                <w:szCs w:val="16"/>
              </w:rPr>
              <w:t>Immigration and Refugee Protection Act</w:t>
            </w:r>
            <w:r w:rsidR="00DC0026" w:rsidRPr="002D33C8">
              <w:rPr>
                <w:sz w:val="16"/>
                <w:szCs w:val="16"/>
              </w:rPr>
              <w:t xml:space="preserve">  </w:t>
            </w:r>
          </w:p>
        </w:tc>
      </w:tr>
      <w:tr w:rsidR="00DC0026" w:rsidRPr="00561617" w:rsidTr="005673AC">
        <w:trPr>
          <w:gridAfter w:val="1"/>
          <w:wAfter w:w="27" w:type="dxa"/>
          <w:trHeight w:val="1021"/>
        </w:trPr>
        <w:tc>
          <w:tcPr>
            <w:tcW w:w="358" w:type="dxa"/>
            <w:vMerge/>
          </w:tcPr>
          <w:p w:rsidR="00DC0026" w:rsidRDefault="00DC0026" w:rsidP="00561617">
            <w:pPr>
              <w:rPr>
                <w:sz w:val="18"/>
                <w:szCs w:val="18"/>
              </w:rPr>
            </w:pPr>
          </w:p>
        </w:tc>
        <w:tc>
          <w:tcPr>
            <w:tcW w:w="9750" w:type="dxa"/>
            <w:gridSpan w:val="15"/>
          </w:tcPr>
          <w:p w:rsidR="00DC0026" w:rsidRPr="00F34C9E" w:rsidRDefault="002C7AA5" w:rsidP="006764E4">
            <w:pPr>
              <w:rPr>
                <w:sz w:val="16"/>
                <w:szCs w:val="16"/>
              </w:rPr>
            </w:pPr>
            <w:r>
              <w:rPr>
                <w:sz w:val="16"/>
                <w:szCs w:val="16"/>
              </w:rPr>
              <w:t>J</w:t>
            </w:r>
            <w:r w:rsidR="00DC0026" w:rsidRPr="00F34C9E">
              <w:rPr>
                <w:sz w:val="16"/>
                <w:szCs w:val="16"/>
              </w:rPr>
              <w:t xml:space="preserve">) </w:t>
            </w:r>
            <w:r w:rsidR="00DC0026" w:rsidRPr="002D33C8">
              <w:rPr>
                <w:sz w:val="16"/>
                <w:szCs w:val="16"/>
              </w:rPr>
              <w:t>Current address, if known (apartment number, street number, street name, civic number (if applicable), city, province or state, and country)</w:t>
            </w:r>
          </w:p>
        </w:tc>
      </w:tr>
      <w:tr w:rsidR="006764E4" w:rsidRPr="00561617" w:rsidTr="005673AC">
        <w:trPr>
          <w:gridAfter w:val="1"/>
          <w:wAfter w:w="27" w:type="dxa"/>
          <w:trHeight w:val="150"/>
        </w:trPr>
        <w:tc>
          <w:tcPr>
            <w:tcW w:w="358" w:type="dxa"/>
            <w:vMerge w:val="restart"/>
            <w:vAlign w:val="center"/>
          </w:tcPr>
          <w:p w:rsidR="006764E4" w:rsidRDefault="006764E4" w:rsidP="006764E4">
            <w:pPr>
              <w:jc w:val="center"/>
              <w:rPr>
                <w:sz w:val="18"/>
                <w:szCs w:val="18"/>
              </w:rPr>
            </w:pPr>
            <w:r w:rsidRPr="00585235">
              <w:rPr>
                <w:b/>
                <w:sz w:val="20"/>
                <w:szCs w:val="18"/>
              </w:rPr>
              <w:t>2</w:t>
            </w:r>
          </w:p>
        </w:tc>
        <w:tc>
          <w:tcPr>
            <w:tcW w:w="9750" w:type="dxa"/>
            <w:gridSpan w:val="15"/>
          </w:tcPr>
          <w:p w:rsidR="006764E4" w:rsidRPr="00F34C9E" w:rsidRDefault="006764E4" w:rsidP="006764E4">
            <w:pPr>
              <w:rPr>
                <w:sz w:val="16"/>
                <w:szCs w:val="16"/>
              </w:rPr>
            </w:pPr>
            <w:r w:rsidRPr="007F3161">
              <w:rPr>
                <w:b/>
                <w:sz w:val="16"/>
                <w:szCs w:val="16"/>
              </w:rPr>
              <w:t>FORMER SPOUSE/COMMON-LAW PARTNER</w:t>
            </w:r>
            <w:r>
              <w:rPr>
                <w:sz w:val="16"/>
                <w:szCs w:val="16"/>
              </w:rPr>
              <w:t xml:space="preserve"> (if applicable, </w:t>
            </w:r>
            <w:r w:rsidRPr="002D33C8">
              <w:rPr>
                <w:sz w:val="16"/>
                <w:szCs w:val="16"/>
              </w:rPr>
              <w:t>previous five years only)</w:t>
            </w:r>
            <w:r>
              <w:rPr>
                <w:sz w:val="16"/>
                <w:szCs w:val="16"/>
              </w:rPr>
              <w:t xml:space="preserve">  </w:t>
            </w:r>
          </w:p>
        </w:tc>
      </w:tr>
      <w:tr w:rsidR="006764E4" w:rsidRPr="00561617" w:rsidTr="005673AC">
        <w:trPr>
          <w:trHeight w:val="970"/>
        </w:trPr>
        <w:tc>
          <w:tcPr>
            <w:tcW w:w="358" w:type="dxa"/>
            <w:vMerge/>
            <w:vAlign w:val="center"/>
          </w:tcPr>
          <w:p w:rsidR="006764E4" w:rsidRPr="00585235" w:rsidRDefault="006764E4" w:rsidP="00585235">
            <w:pPr>
              <w:jc w:val="center"/>
              <w:rPr>
                <w:b/>
                <w:sz w:val="18"/>
                <w:szCs w:val="18"/>
              </w:rPr>
            </w:pPr>
          </w:p>
        </w:tc>
        <w:tc>
          <w:tcPr>
            <w:tcW w:w="2448" w:type="dxa"/>
            <w:gridSpan w:val="4"/>
          </w:tcPr>
          <w:p w:rsidR="006764E4" w:rsidRPr="002D33C8" w:rsidRDefault="006764E4" w:rsidP="006764E4">
            <w:pPr>
              <w:rPr>
                <w:sz w:val="16"/>
                <w:szCs w:val="16"/>
              </w:rPr>
            </w:pPr>
            <w:r w:rsidRPr="002D33C8">
              <w:rPr>
                <w:sz w:val="16"/>
                <w:szCs w:val="16"/>
              </w:rPr>
              <w:t xml:space="preserve">A) </w:t>
            </w:r>
            <w:r>
              <w:rPr>
                <w:sz w:val="16"/>
                <w:szCs w:val="18"/>
              </w:rPr>
              <w:t>Surname (Last name)</w:t>
            </w:r>
          </w:p>
        </w:tc>
        <w:tc>
          <w:tcPr>
            <w:tcW w:w="2425" w:type="dxa"/>
            <w:gridSpan w:val="3"/>
          </w:tcPr>
          <w:p w:rsidR="006764E4" w:rsidRPr="002D33C8" w:rsidRDefault="002C7AA5" w:rsidP="001E34F2">
            <w:pPr>
              <w:ind w:left="184" w:hanging="184"/>
              <w:rPr>
                <w:sz w:val="16"/>
                <w:szCs w:val="16"/>
              </w:rPr>
            </w:pPr>
            <w:r>
              <w:rPr>
                <w:sz w:val="16"/>
                <w:szCs w:val="18"/>
              </w:rPr>
              <w:t xml:space="preserve">B) </w:t>
            </w:r>
            <w:r w:rsidR="006764E4">
              <w:rPr>
                <w:sz w:val="16"/>
                <w:szCs w:val="18"/>
              </w:rPr>
              <w:t>G</w:t>
            </w:r>
            <w:r w:rsidR="006764E4" w:rsidRPr="002D33C8">
              <w:rPr>
                <w:sz w:val="16"/>
                <w:szCs w:val="18"/>
              </w:rPr>
              <w:t xml:space="preserve">iven </w:t>
            </w:r>
            <w:r w:rsidR="006764E4" w:rsidRPr="006F0133">
              <w:rPr>
                <w:sz w:val="16"/>
                <w:szCs w:val="18"/>
              </w:rPr>
              <w:t>names</w:t>
            </w:r>
          </w:p>
        </w:tc>
        <w:tc>
          <w:tcPr>
            <w:tcW w:w="2542" w:type="dxa"/>
            <w:gridSpan w:val="5"/>
          </w:tcPr>
          <w:p w:rsidR="006764E4" w:rsidRPr="002D33C8" w:rsidRDefault="002C7AA5" w:rsidP="00DC0026">
            <w:pPr>
              <w:ind w:left="176" w:hanging="176"/>
              <w:rPr>
                <w:sz w:val="16"/>
                <w:szCs w:val="16"/>
              </w:rPr>
            </w:pPr>
            <w:r>
              <w:rPr>
                <w:sz w:val="16"/>
                <w:szCs w:val="16"/>
              </w:rPr>
              <w:t>C</w:t>
            </w:r>
            <w:r w:rsidR="006764E4" w:rsidRPr="002D33C8">
              <w:rPr>
                <w:sz w:val="16"/>
                <w:szCs w:val="16"/>
              </w:rPr>
              <w:t>) All other names used and details of name changes</w:t>
            </w:r>
            <w:r w:rsidR="006764E4">
              <w:rPr>
                <w:sz w:val="16"/>
                <w:szCs w:val="16"/>
              </w:rPr>
              <w:t xml:space="preserve">, </w:t>
            </w:r>
            <w:r w:rsidR="006764E4" w:rsidRPr="002D33C8">
              <w:rPr>
                <w:sz w:val="16"/>
                <w:szCs w:val="16"/>
              </w:rPr>
              <w:t>if applicable</w:t>
            </w:r>
          </w:p>
        </w:tc>
        <w:tc>
          <w:tcPr>
            <w:tcW w:w="2362" w:type="dxa"/>
            <w:gridSpan w:val="4"/>
          </w:tcPr>
          <w:p w:rsidR="006764E4" w:rsidRPr="002D33C8" w:rsidRDefault="002C7AA5" w:rsidP="00104054">
            <w:pPr>
              <w:rPr>
                <w:sz w:val="16"/>
                <w:szCs w:val="16"/>
              </w:rPr>
            </w:pPr>
            <w:r>
              <w:rPr>
                <w:sz w:val="16"/>
                <w:szCs w:val="16"/>
              </w:rPr>
              <w:t>D</w:t>
            </w:r>
            <w:r w:rsidR="006764E4" w:rsidRPr="002D33C8">
              <w:rPr>
                <w:sz w:val="16"/>
                <w:szCs w:val="16"/>
              </w:rPr>
              <w:t>) Gender</w:t>
            </w:r>
          </w:p>
          <w:p w:rsidR="006764E4" w:rsidRPr="002D33C8" w:rsidRDefault="006764E4" w:rsidP="00104054">
            <w:pPr>
              <w:rPr>
                <w:sz w:val="16"/>
                <w:szCs w:val="16"/>
              </w:rPr>
            </w:pPr>
          </w:p>
          <w:p w:rsidR="006764E4" w:rsidRPr="002D33C8" w:rsidRDefault="006764E4" w:rsidP="00F320C9">
            <w:pPr>
              <w:jc w:val="center"/>
              <w:rPr>
                <w:sz w:val="16"/>
                <w:szCs w:val="16"/>
              </w:rPr>
            </w:pPr>
            <w:r w:rsidRPr="002D33C8">
              <w:rPr>
                <w:sz w:val="20"/>
                <w:szCs w:val="16"/>
              </w:rPr>
              <w:sym w:font="Wingdings 2" w:char="F0A3"/>
            </w:r>
            <w:r w:rsidRPr="002D33C8">
              <w:rPr>
                <w:sz w:val="20"/>
                <w:szCs w:val="16"/>
              </w:rPr>
              <w:t xml:space="preserve"> </w:t>
            </w:r>
            <w:r w:rsidRPr="002D33C8">
              <w:rPr>
                <w:sz w:val="16"/>
                <w:szCs w:val="16"/>
              </w:rPr>
              <w:t>Male</w:t>
            </w:r>
            <w:r>
              <w:rPr>
                <w:sz w:val="16"/>
                <w:szCs w:val="16"/>
              </w:rPr>
              <w:t xml:space="preserve">     </w:t>
            </w:r>
            <w:r w:rsidRPr="002D33C8">
              <w:rPr>
                <w:sz w:val="20"/>
                <w:szCs w:val="16"/>
              </w:rPr>
              <w:sym w:font="Wingdings 2" w:char="F0A3"/>
            </w:r>
            <w:r w:rsidRPr="002D33C8">
              <w:rPr>
                <w:sz w:val="20"/>
                <w:szCs w:val="16"/>
              </w:rPr>
              <w:t xml:space="preserve"> </w:t>
            </w:r>
            <w:r w:rsidRPr="002D33C8">
              <w:rPr>
                <w:sz w:val="16"/>
                <w:szCs w:val="16"/>
              </w:rPr>
              <w:t>Female</w:t>
            </w:r>
          </w:p>
        </w:tc>
      </w:tr>
      <w:tr w:rsidR="006764E4" w:rsidRPr="00561617" w:rsidTr="002C7AA5">
        <w:trPr>
          <w:trHeight w:val="113"/>
        </w:trPr>
        <w:tc>
          <w:tcPr>
            <w:tcW w:w="358" w:type="dxa"/>
            <w:vMerge/>
          </w:tcPr>
          <w:p w:rsidR="006764E4" w:rsidRDefault="006764E4" w:rsidP="00561617">
            <w:pPr>
              <w:rPr>
                <w:sz w:val="18"/>
                <w:szCs w:val="18"/>
              </w:rPr>
            </w:pPr>
          </w:p>
        </w:tc>
        <w:tc>
          <w:tcPr>
            <w:tcW w:w="9777" w:type="dxa"/>
            <w:gridSpan w:val="16"/>
          </w:tcPr>
          <w:p w:rsidR="006764E4" w:rsidRPr="002D33C8" w:rsidRDefault="002C7AA5" w:rsidP="006764E4">
            <w:pPr>
              <w:rPr>
                <w:sz w:val="16"/>
                <w:szCs w:val="16"/>
              </w:rPr>
            </w:pPr>
            <w:r>
              <w:rPr>
                <w:sz w:val="16"/>
                <w:szCs w:val="16"/>
              </w:rPr>
              <w:t>E</w:t>
            </w:r>
            <w:r w:rsidR="006764E4" w:rsidRPr="002D33C8">
              <w:rPr>
                <w:sz w:val="16"/>
                <w:szCs w:val="16"/>
              </w:rPr>
              <w:t xml:space="preserve">) </w:t>
            </w:r>
            <w:r w:rsidR="006764E4">
              <w:rPr>
                <w:sz w:val="16"/>
                <w:szCs w:val="16"/>
              </w:rPr>
              <w:t>Place</w:t>
            </w:r>
            <w:r w:rsidR="006764E4" w:rsidRPr="002D33C8">
              <w:rPr>
                <w:sz w:val="16"/>
                <w:szCs w:val="16"/>
              </w:rPr>
              <w:t xml:space="preserve"> of birth</w:t>
            </w:r>
          </w:p>
        </w:tc>
      </w:tr>
      <w:tr w:rsidR="006764E4" w:rsidRPr="00561617" w:rsidTr="005673AC">
        <w:trPr>
          <w:trHeight w:val="580"/>
        </w:trPr>
        <w:tc>
          <w:tcPr>
            <w:tcW w:w="358" w:type="dxa"/>
            <w:vMerge/>
          </w:tcPr>
          <w:p w:rsidR="006764E4" w:rsidRDefault="006764E4" w:rsidP="00561617">
            <w:pPr>
              <w:rPr>
                <w:sz w:val="18"/>
                <w:szCs w:val="18"/>
              </w:rPr>
            </w:pPr>
          </w:p>
        </w:tc>
        <w:tc>
          <w:tcPr>
            <w:tcW w:w="3255" w:type="dxa"/>
            <w:gridSpan w:val="6"/>
          </w:tcPr>
          <w:p w:rsidR="006764E4" w:rsidRPr="007F55F8" w:rsidRDefault="006764E4" w:rsidP="001E34F2">
            <w:pPr>
              <w:rPr>
                <w:sz w:val="16"/>
                <w:szCs w:val="16"/>
              </w:rPr>
            </w:pPr>
            <w:r>
              <w:rPr>
                <w:sz w:val="16"/>
                <w:szCs w:val="16"/>
              </w:rPr>
              <w:t>City</w:t>
            </w:r>
          </w:p>
          <w:p w:rsidR="006764E4" w:rsidRDefault="006764E4" w:rsidP="001E34F2">
            <w:pPr>
              <w:rPr>
                <w:sz w:val="16"/>
                <w:szCs w:val="16"/>
              </w:rPr>
            </w:pPr>
          </w:p>
          <w:p w:rsidR="006764E4" w:rsidRPr="00F34C9E" w:rsidRDefault="006764E4" w:rsidP="001E34F2">
            <w:pPr>
              <w:rPr>
                <w:sz w:val="16"/>
                <w:szCs w:val="16"/>
              </w:rPr>
            </w:pPr>
          </w:p>
        </w:tc>
        <w:tc>
          <w:tcPr>
            <w:tcW w:w="3258" w:type="dxa"/>
            <w:gridSpan w:val="3"/>
          </w:tcPr>
          <w:p w:rsidR="006764E4" w:rsidRDefault="006764E4" w:rsidP="001E34F2">
            <w:pPr>
              <w:rPr>
                <w:sz w:val="16"/>
                <w:szCs w:val="16"/>
              </w:rPr>
            </w:pPr>
            <w:r w:rsidRPr="003A75A5">
              <w:rPr>
                <w:sz w:val="16"/>
                <w:szCs w:val="16"/>
              </w:rPr>
              <w:t>Province/State</w:t>
            </w:r>
          </w:p>
          <w:p w:rsidR="006764E4" w:rsidRDefault="006764E4" w:rsidP="001E34F2">
            <w:pPr>
              <w:rPr>
                <w:sz w:val="16"/>
                <w:szCs w:val="16"/>
              </w:rPr>
            </w:pPr>
          </w:p>
          <w:p w:rsidR="006764E4" w:rsidRDefault="006764E4" w:rsidP="001E34F2">
            <w:pPr>
              <w:rPr>
                <w:sz w:val="16"/>
                <w:szCs w:val="16"/>
              </w:rPr>
            </w:pPr>
          </w:p>
          <w:p w:rsidR="006764E4" w:rsidRPr="00F34C9E" w:rsidRDefault="006764E4" w:rsidP="001E34F2">
            <w:pPr>
              <w:rPr>
                <w:sz w:val="16"/>
                <w:szCs w:val="16"/>
              </w:rPr>
            </w:pPr>
          </w:p>
        </w:tc>
        <w:tc>
          <w:tcPr>
            <w:tcW w:w="3264" w:type="dxa"/>
            <w:gridSpan w:val="7"/>
          </w:tcPr>
          <w:p w:rsidR="006764E4" w:rsidRPr="00F34C9E" w:rsidRDefault="006764E4" w:rsidP="001E34F2">
            <w:pPr>
              <w:rPr>
                <w:sz w:val="16"/>
                <w:szCs w:val="16"/>
              </w:rPr>
            </w:pPr>
            <w:r>
              <w:rPr>
                <w:sz w:val="16"/>
                <w:szCs w:val="16"/>
              </w:rPr>
              <w:t>Country</w:t>
            </w:r>
          </w:p>
        </w:tc>
      </w:tr>
      <w:tr w:rsidR="006764E4" w:rsidRPr="00561617" w:rsidTr="005673AC">
        <w:trPr>
          <w:trHeight w:val="113"/>
        </w:trPr>
        <w:tc>
          <w:tcPr>
            <w:tcW w:w="358" w:type="dxa"/>
            <w:vMerge/>
          </w:tcPr>
          <w:p w:rsidR="006764E4" w:rsidRDefault="006764E4" w:rsidP="00561617">
            <w:pPr>
              <w:rPr>
                <w:sz w:val="18"/>
                <w:szCs w:val="18"/>
              </w:rPr>
            </w:pPr>
          </w:p>
        </w:tc>
        <w:tc>
          <w:tcPr>
            <w:tcW w:w="4873" w:type="dxa"/>
            <w:gridSpan w:val="7"/>
          </w:tcPr>
          <w:p w:rsidR="006764E4" w:rsidRPr="006764E4" w:rsidRDefault="002C7AA5" w:rsidP="00FF4E38">
            <w:pPr>
              <w:ind w:left="184" w:hanging="184"/>
              <w:rPr>
                <w:b/>
                <w:sz w:val="16"/>
                <w:szCs w:val="16"/>
              </w:rPr>
            </w:pPr>
            <w:r>
              <w:rPr>
                <w:sz w:val="16"/>
                <w:szCs w:val="16"/>
              </w:rPr>
              <w:t>F</w:t>
            </w:r>
            <w:r w:rsidR="006764E4" w:rsidRPr="002D33C8">
              <w:rPr>
                <w:sz w:val="16"/>
                <w:szCs w:val="16"/>
              </w:rPr>
              <w:t>) Date of Birth</w:t>
            </w:r>
          </w:p>
        </w:tc>
        <w:tc>
          <w:tcPr>
            <w:tcW w:w="4904" w:type="dxa"/>
            <w:gridSpan w:val="9"/>
          </w:tcPr>
          <w:p w:rsidR="006764E4" w:rsidRPr="002D33C8" w:rsidRDefault="006764E4" w:rsidP="003F7519">
            <w:pPr>
              <w:rPr>
                <w:sz w:val="16"/>
                <w:szCs w:val="16"/>
              </w:rPr>
            </w:pPr>
            <w:r w:rsidRPr="002D33C8">
              <w:rPr>
                <w:sz w:val="16"/>
                <w:szCs w:val="16"/>
              </w:rPr>
              <w:t xml:space="preserve">G) Date of death, if applicable </w:t>
            </w:r>
          </w:p>
        </w:tc>
      </w:tr>
      <w:tr w:rsidR="006764E4" w:rsidRPr="00561617" w:rsidTr="00D02C59">
        <w:trPr>
          <w:trHeight w:val="647"/>
        </w:trPr>
        <w:tc>
          <w:tcPr>
            <w:tcW w:w="358" w:type="dxa"/>
            <w:vMerge/>
            <w:tcBorders>
              <w:bottom w:val="nil"/>
            </w:tcBorders>
          </w:tcPr>
          <w:p w:rsidR="006764E4" w:rsidRDefault="006764E4" w:rsidP="00561617">
            <w:pPr>
              <w:rPr>
                <w:sz w:val="18"/>
                <w:szCs w:val="18"/>
              </w:rPr>
            </w:pPr>
          </w:p>
        </w:tc>
        <w:tc>
          <w:tcPr>
            <w:tcW w:w="1622" w:type="dxa"/>
            <w:gridSpan w:val="2"/>
          </w:tcPr>
          <w:p w:rsidR="006764E4" w:rsidRPr="007D4CDC" w:rsidRDefault="006764E4" w:rsidP="001E34F2">
            <w:pPr>
              <w:jc w:val="center"/>
              <w:rPr>
                <w:sz w:val="16"/>
                <w:szCs w:val="16"/>
              </w:rPr>
            </w:pPr>
            <w:r>
              <w:rPr>
                <w:sz w:val="16"/>
                <w:szCs w:val="16"/>
              </w:rPr>
              <w:t>YYYY</w:t>
            </w:r>
          </w:p>
        </w:tc>
        <w:tc>
          <w:tcPr>
            <w:tcW w:w="1625" w:type="dxa"/>
            <w:gridSpan w:val="3"/>
          </w:tcPr>
          <w:p w:rsidR="006764E4" w:rsidRPr="002D33C8" w:rsidRDefault="006764E4" w:rsidP="001E34F2">
            <w:pPr>
              <w:jc w:val="center"/>
              <w:rPr>
                <w:sz w:val="16"/>
                <w:szCs w:val="16"/>
              </w:rPr>
            </w:pPr>
            <w:r>
              <w:rPr>
                <w:sz w:val="16"/>
                <w:szCs w:val="16"/>
              </w:rPr>
              <w:t>MM</w:t>
            </w:r>
          </w:p>
        </w:tc>
        <w:tc>
          <w:tcPr>
            <w:tcW w:w="1626" w:type="dxa"/>
            <w:gridSpan w:val="2"/>
          </w:tcPr>
          <w:p w:rsidR="006764E4" w:rsidRPr="002D33C8" w:rsidRDefault="006764E4" w:rsidP="001E34F2">
            <w:pPr>
              <w:jc w:val="center"/>
              <w:rPr>
                <w:sz w:val="16"/>
                <w:szCs w:val="16"/>
              </w:rPr>
            </w:pPr>
            <w:r>
              <w:rPr>
                <w:sz w:val="16"/>
                <w:szCs w:val="16"/>
              </w:rPr>
              <w:t>DD</w:t>
            </w:r>
          </w:p>
        </w:tc>
        <w:tc>
          <w:tcPr>
            <w:tcW w:w="1648" w:type="dxa"/>
            <w:gridSpan w:val="3"/>
          </w:tcPr>
          <w:p w:rsidR="006764E4" w:rsidRPr="002D33C8" w:rsidRDefault="006764E4" w:rsidP="00104054">
            <w:pPr>
              <w:jc w:val="center"/>
              <w:rPr>
                <w:sz w:val="16"/>
                <w:szCs w:val="16"/>
              </w:rPr>
            </w:pPr>
            <w:r>
              <w:rPr>
                <w:sz w:val="16"/>
                <w:szCs w:val="16"/>
              </w:rPr>
              <w:t>YYYY</w:t>
            </w:r>
          </w:p>
        </w:tc>
        <w:tc>
          <w:tcPr>
            <w:tcW w:w="1625" w:type="dxa"/>
            <w:gridSpan w:val="4"/>
          </w:tcPr>
          <w:p w:rsidR="006764E4" w:rsidRPr="002D33C8" w:rsidRDefault="006764E4" w:rsidP="00104054">
            <w:pPr>
              <w:jc w:val="center"/>
              <w:rPr>
                <w:sz w:val="16"/>
                <w:szCs w:val="16"/>
              </w:rPr>
            </w:pPr>
            <w:r>
              <w:rPr>
                <w:sz w:val="16"/>
                <w:szCs w:val="16"/>
              </w:rPr>
              <w:t>MM</w:t>
            </w:r>
          </w:p>
        </w:tc>
        <w:tc>
          <w:tcPr>
            <w:tcW w:w="1631" w:type="dxa"/>
            <w:gridSpan w:val="2"/>
          </w:tcPr>
          <w:p w:rsidR="006764E4" w:rsidRPr="002D33C8" w:rsidRDefault="006764E4" w:rsidP="00104054">
            <w:pPr>
              <w:jc w:val="center"/>
              <w:rPr>
                <w:sz w:val="16"/>
                <w:szCs w:val="16"/>
              </w:rPr>
            </w:pPr>
            <w:r>
              <w:rPr>
                <w:sz w:val="16"/>
                <w:szCs w:val="16"/>
              </w:rPr>
              <w:t>DD</w:t>
            </w:r>
          </w:p>
        </w:tc>
      </w:tr>
      <w:tr w:rsidR="006764E4" w:rsidRPr="00561617" w:rsidTr="007F3161">
        <w:trPr>
          <w:trHeight w:val="913"/>
        </w:trPr>
        <w:tc>
          <w:tcPr>
            <w:tcW w:w="358" w:type="dxa"/>
            <w:tcBorders>
              <w:top w:val="nil"/>
            </w:tcBorders>
          </w:tcPr>
          <w:p w:rsidR="006764E4" w:rsidRDefault="006764E4" w:rsidP="00561617">
            <w:pPr>
              <w:rPr>
                <w:sz w:val="18"/>
                <w:szCs w:val="18"/>
              </w:rPr>
            </w:pPr>
          </w:p>
        </w:tc>
        <w:tc>
          <w:tcPr>
            <w:tcW w:w="9777" w:type="dxa"/>
            <w:gridSpan w:val="16"/>
          </w:tcPr>
          <w:p w:rsidR="006764E4" w:rsidRDefault="002C7AA5" w:rsidP="002C7AA5">
            <w:pPr>
              <w:rPr>
                <w:sz w:val="16"/>
                <w:szCs w:val="16"/>
              </w:rPr>
            </w:pPr>
            <w:r>
              <w:rPr>
                <w:sz w:val="16"/>
                <w:szCs w:val="16"/>
              </w:rPr>
              <w:t>H</w:t>
            </w:r>
            <w:r w:rsidR="006764E4" w:rsidRPr="002D33C8">
              <w:rPr>
                <w:sz w:val="16"/>
                <w:szCs w:val="16"/>
              </w:rPr>
              <w:t>) Current address, if known  (apartment number, street number, street name, civic number (if applicable), city, province or state, and country)</w:t>
            </w:r>
          </w:p>
        </w:tc>
      </w:tr>
    </w:tbl>
    <w:p w:rsidR="001E694A" w:rsidRDefault="001E694A" w:rsidP="005673AC">
      <w:pPr>
        <w:spacing w:after="0"/>
      </w:pPr>
    </w:p>
    <w:tbl>
      <w:tblPr>
        <w:tblStyle w:val="TableGrid"/>
        <w:tblW w:w="10135" w:type="dxa"/>
        <w:tblLook w:val="04A0" w:firstRow="1" w:lastRow="0" w:firstColumn="1" w:lastColumn="0" w:noHBand="0" w:noVBand="1"/>
      </w:tblPr>
      <w:tblGrid>
        <w:gridCol w:w="382"/>
        <w:gridCol w:w="132"/>
        <w:gridCol w:w="924"/>
        <w:gridCol w:w="1046"/>
        <w:gridCol w:w="638"/>
        <w:gridCol w:w="24"/>
        <w:gridCol w:w="2333"/>
        <w:gridCol w:w="1555"/>
        <w:gridCol w:w="768"/>
        <w:gridCol w:w="770"/>
        <w:gridCol w:w="782"/>
        <w:gridCol w:w="781"/>
      </w:tblGrid>
      <w:tr w:rsidR="00790C32" w:rsidRPr="00561617" w:rsidTr="000E2B09">
        <w:trPr>
          <w:trHeight w:val="436"/>
        </w:trPr>
        <w:tc>
          <w:tcPr>
            <w:tcW w:w="514" w:type="dxa"/>
            <w:gridSpan w:val="2"/>
            <w:vAlign w:val="center"/>
          </w:tcPr>
          <w:p w:rsidR="00790C32" w:rsidRPr="001E287F" w:rsidRDefault="0030583A" w:rsidP="00104054">
            <w:pPr>
              <w:jc w:val="center"/>
              <w:rPr>
                <w:b/>
                <w:szCs w:val="16"/>
              </w:rPr>
            </w:pPr>
            <w:r>
              <w:rPr>
                <w:b/>
                <w:szCs w:val="16"/>
              </w:rPr>
              <w:t>F</w:t>
            </w:r>
          </w:p>
        </w:tc>
        <w:tc>
          <w:tcPr>
            <w:tcW w:w="9621" w:type="dxa"/>
            <w:gridSpan w:val="10"/>
            <w:shd w:val="clear" w:color="auto" w:fill="000000" w:themeFill="text1"/>
            <w:vAlign w:val="center"/>
          </w:tcPr>
          <w:p w:rsidR="00790C32" w:rsidRPr="00561617" w:rsidRDefault="00790C32" w:rsidP="00104054">
            <w:pPr>
              <w:rPr>
                <w:b/>
                <w:sz w:val="20"/>
                <w:szCs w:val="16"/>
              </w:rPr>
            </w:pPr>
            <w:r>
              <w:rPr>
                <w:b/>
                <w:sz w:val="20"/>
                <w:szCs w:val="16"/>
              </w:rPr>
              <w:t>RESIDENCE (there should be no gaps)</w:t>
            </w:r>
          </w:p>
        </w:tc>
      </w:tr>
      <w:tr w:rsidR="00790C32" w:rsidRPr="00561617" w:rsidTr="005D0898">
        <w:trPr>
          <w:trHeight w:val="370"/>
        </w:trPr>
        <w:tc>
          <w:tcPr>
            <w:tcW w:w="10135" w:type="dxa"/>
            <w:gridSpan w:val="12"/>
            <w:shd w:val="clear" w:color="auto" w:fill="FFFFFF" w:themeFill="background1"/>
            <w:vAlign w:val="center"/>
          </w:tcPr>
          <w:p w:rsidR="00790C32" w:rsidRPr="00790C32" w:rsidRDefault="00790C32" w:rsidP="008566ED">
            <w:pPr>
              <w:rPr>
                <w:b/>
                <w:sz w:val="17"/>
                <w:szCs w:val="17"/>
              </w:rPr>
            </w:pPr>
            <w:r w:rsidRPr="00790C32">
              <w:rPr>
                <w:b/>
                <w:sz w:val="17"/>
                <w:szCs w:val="17"/>
              </w:rPr>
              <w:t>List addresses where y</w:t>
            </w:r>
            <w:r w:rsidR="00224E36">
              <w:rPr>
                <w:b/>
                <w:sz w:val="17"/>
                <w:szCs w:val="17"/>
              </w:rPr>
              <w:t>ou have lived during the last 5</w:t>
            </w:r>
            <w:r w:rsidRPr="00790C32">
              <w:rPr>
                <w:b/>
                <w:sz w:val="17"/>
                <w:szCs w:val="17"/>
              </w:rPr>
              <w:t xml:space="preserve"> years, starting with the most current (Rural address to include lot and civic number.)</w:t>
            </w:r>
          </w:p>
        </w:tc>
      </w:tr>
      <w:tr w:rsidR="00104054" w:rsidRPr="00561617" w:rsidTr="000E2B09">
        <w:trPr>
          <w:trHeight w:val="140"/>
        </w:trPr>
        <w:tc>
          <w:tcPr>
            <w:tcW w:w="382" w:type="dxa"/>
            <w:vMerge w:val="restart"/>
            <w:shd w:val="clear" w:color="auto" w:fill="FFFFFF" w:themeFill="background1"/>
            <w:vAlign w:val="center"/>
          </w:tcPr>
          <w:p w:rsidR="00104054" w:rsidRDefault="00104054" w:rsidP="00104054">
            <w:pPr>
              <w:jc w:val="center"/>
              <w:rPr>
                <w:b/>
                <w:szCs w:val="16"/>
              </w:rPr>
            </w:pPr>
            <w:r>
              <w:rPr>
                <w:b/>
                <w:szCs w:val="16"/>
              </w:rPr>
              <w:t>1</w:t>
            </w:r>
          </w:p>
        </w:tc>
        <w:tc>
          <w:tcPr>
            <w:tcW w:w="1056" w:type="dxa"/>
            <w:gridSpan w:val="2"/>
            <w:vMerge w:val="restart"/>
            <w:shd w:val="clear" w:color="auto" w:fill="FFFFFF" w:themeFill="background1"/>
          </w:tcPr>
          <w:p w:rsidR="00104054" w:rsidRPr="005D0898" w:rsidRDefault="00104054" w:rsidP="00790C32">
            <w:pPr>
              <w:rPr>
                <w:sz w:val="16"/>
                <w:szCs w:val="16"/>
              </w:rPr>
            </w:pPr>
            <w:r w:rsidRPr="005D0898">
              <w:rPr>
                <w:sz w:val="16"/>
                <w:szCs w:val="16"/>
              </w:rPr>
              <w:t xml:space="preserve">Apartment number </w:t>
            </w:r>
          </w:p>
          <w:p w:rsidR="00104054" w:rsidRPr="005D0898" w:rsidRDefault="00104054" w:rsidP="00790C32">
            <w:pPr>
              <w:rPr>
                <w:sz w:val="16"/>
                <w:szCs w:val="16"/>
              </w:rPr>
            </w:pPr>
          </w:p>
        </w:tc>
        <w:tc>
          <w:tcPr>
            <w:tcW w:w="1046" w:type="dxa"/>
            <w:vMerge w:val="restart"/>
            <w:shd w:val="clear" w:color="auto" w:fill="FFFFFF" w:themeFill="background1"/>
          </w:tcPr>
          <w:p w:rsidR="00104054" w:rsidRPr="005D0898" w:rsidRDefault="00104054" w:rsidP="00790C32">
            <w:pPr>
              <w:rPr>
                <w:sz w:val="16"/>
                <w:szCs w:val="16"/>
              </w:rPr>
            </w:pPr>
            <w:r w:rsidRPr="005D0898">
              <w:rPr>
                <w:sz w:val="16"/>
                <w:szCs w:val="16"/>
              </w:rPr>
              <w:t>Street number</w:t>
            </w:r>
          </w:p>
        </w:tc>
        <w:tc>
          <w:tcPr>
            <w:tcW w:w="2995" w:type="dxa"/>
            <w:gridSpan w:val="3"/>
            <w:vMerge w:val="restart"/>
            <w:shd w:val="clear" w:color="auto" w:fill="FFFFFF" w:themeFill="background1"/>
          </w:tcPr>
          <w:p w:rsidR="00104054" w:rsidRPr="005D0898" w:rsidRDefault="00104054" w:rsidP="00790C32">
            <w:pPr>
              <w:rPr>
                <w:sz w:val="16"/>
                <w:szCs w:val="16"/>
              </w:rPr>
            </w:pPr>
            <w:r w:rsidRPr="005D0898">
              <w:rPr>
                <w:sz w:val="16"/>
                <w:szCs w:val="16"/>
              </w:rPr>
              <w:t>Street name</w:t>
            </w:r>
          </w:p>
        </w:tc>
        <w:tc>
          <w:tcPr>
            <w:tcW w:w="1555" w:type="dxa"/>
            <w:vMerge w:val="restart"/>
            <w:shd w:val="clear" w:color="auto" w:fill="FFFFFF" w:themeFill="background1"/>
          </w:tcPr>
          <w:p w:rsidR="00104054" w:rsidRPr="005D0898" w:rsidRDefault="00104054" w:rsidP="00104054">
            <w:pPr>
              <w:rPr>
                <w:sz w:val="16"/>
                <w:szCs w:val="16"/>
              </w:rPr>
            </w:pPr>
            <w:r w:rsidRPr="005D0898">
              <w:rPr>
                <w:sz w:val="16"/>
                <w:szCs w:val="16"/>
              </w:rPr>
              <w:t>Civic number (if applicable)</w:t>
            </w:r>
          </w:p>
        </w:tc>
        <w:tc>
          <w:tcPr>
            <w:tcW w:w="1538" w:type="dxa"/>
            <w:gridSpan w:val="2"/>
            <w:shd w:val="clear" w:color="auto" w:fill="FFFFFF" w:themeFill="background1"/>
          </w:tcPr>
          <w:p w:rsidR="00104054" w:rsidRPr="005D0898" w:rsidRDefault="00104054" w:rsidP="00104054">
            <w:pPr>
              <w:rPr>
                <w:sz w:val="16"/>
                <w:szCs w:val="16"/>
              </w:rPr>
            </w:pPr>
            <w:r w:rsidRPr="005D0898">
              <w:rPr>
                <w:sz w:val="16"/>
                <w:szCs w:val="16"/>
              </w:rPr>
              <w:t>From</w:t>
            </w:r>
          </w:p>
        </w:tc>
        <w:tc>
          <w:tcPr>
            <w:tcW w:w="1563" w:type="dxa"/>
            <w:gridSpan w:val="2"/>
            <w:shd w:val="clear" w:color="auto" w:fill="FFFFFF" w:themeFill="background1"/>
          </w:tcPr>
          <w:p w:rsidR="00104054" w:rsidRPr="005D0898" w:rsidRDefault="00104054" w:rsidP="00104054">
            <w:pPr>
              <w:rPr>
                <w:sz w:val="16"/>
                <w:szCs w:val="16"/>
              </w:rPr>
            </w:pPr>
            <w:r w:rsidRPr="005D0898">
              <w:rPr>
                <w:sz w:val="16"/>
                <w:szCs w:val="16"/>
              </w:rPr>
              <w:t>To</w:t>
            </w:r>
          </w:p>
        </w:tc>
      </w:tr>
      <w:tr w:rsidR="008D187A" w:rsidRPr="00561617" w:rsidTr="000E2B09">
        <w:trPr>
          <w:trHeight w:val="695"/>
        </w:trPr>
        <w:tc>
          <w:tcPr>
            <w:tcW w:w="382" w:type="dxa"/>
            <w:vMerge/>
            <w:shd w:val="clear" w:color="auto" w:fill="FFFFFF" w:themeFill="background1"/>
            <w:vAlign w:val="center"/>
          </w:tcPr>
          <w:p w:rsidR="008D187A" w:rsidRDefault="008D187A" w:rsidP="00104054">
            <w:pPr>
              <w:jc w:val="center"/>
              <w:rPr>
                <w:b/>
                <w:szCs w:val="16"/>
              </w:rPr>
            </w:pPr>
          </w:p>
        </w:tc>
        <w:tc>
          <w:tcPr>
            <w:tcW w:w="1056" w:type="dxa"/>
            <w:gridSpan w:val="2"/>
            <w:vMerge/>
            <w:shd w:val="clear" w:color="auto" w:fill="FFFFFF" w:themeFill="background1"/>
          </w:tcPr>
          <w:p w:rsidR="008D187A" w:rsidRPr="005D0898" w:rsidRDefault="008D187A" w:rsidP="00790C32">
            <w:pPr>
              <w:rPr>
                <w:sz w:val="16"/>
                <w:szCs w:val="16"/>
              </w:rPr>
            </w:pPr>
          </w:p>
        </w:tc>
        <w:tc>
          <w:tcPr>
            <w:tcW w:w="1046" w:type="dxa"/>
            <w:vMerge/>
            <w:shd w:val="clear" w:color="auto" w:fill="FFFFFF" w:themeFill="background1"/>
          </w:tcPr>
          <w:p w:rsidR="008D187A" w:rsidRPr="005D0898" w:rsidRDefault="008D187A" w:rsidP="00790C32">
            <w:pPr>
              <w:rPr>
                <w:sz w:val="16"/>
                <w:szCs w:val="16"/>
              </w:rPr>
            </w:pPr>
          </w:p>
        </w:tc>
        <w:tc>
          <w:tcPr>
            <w:tcW w:w="2995" w:type="dxa"/>
            <w:gridSpan w:val="3"/>
            <w:vMerge/>
            <w:shd w:val="clear" w:color="auto" w:fill="FFFFFF" w:themeFill="background1"/>
          </w:tcPr>
          <w:p w:rsidR="008D187A" w:rsidRPr="005D0898" w:rsidRDefault="008D187A" w:rsidP="00790C32">
            <w:pPr>
              <w:rPr>
                <w:sz w:val="16"/>
                <w:szCs w:val="16"/>
              </w:rPr>
            </w:pPr>
          </w:p>
        </w:tc>
        <w:tc>
          <w:tcPr>
            <w:tcW w:w="1555" w:type="dxa"/>
            <w:vMerge/>
            <w:shd w:val="clear" w:color="auto" w:fill="FFFFFF" w:themeFill="background1"/>
          </w:tcPr>
          <w:p w:rsidR="008D187A" w:rsidRPr="005D0898" w:rsidRDefault="008D187A" w:rsidP="00104054">
            <w:pPr>
              <w:rPr>
                <w:sz w:val="16"/>
                <w:szCs w:val="16"/>
              </w:rPr>
            </w:pPr>
          </w:p>
        </w:tc>
        <w:tc>
          <w:tcPr>
            <w:tcW w:w="768" w:type="dxa"/>
            <w:shd w:val="clear" w:color="auto" w:fill="FFFFFF" w:themeFill="background1"/>
          </w:tcPr>
          <w:p w:rsidR="008D187A" w:rsidRPr="005D0898" w:rsidRDefault="008D187A" w:rsidP="00104054">
            <w:pPr>
              <w:jc w:val="center"/>
              <w:rPr>
                <w:sz w:val="16"/>
                <w:szCs w:val="16"/>
              </w:rPr>
            </w:pPr>
            <w:r w:rsidRPr="005D0898">
              <w:rPr>
                <w:sz w:val="16"/>
                <w:szCs w:val="16"/>
              </w:rPr>
              <w:t>Y</w:t>
            </w:r>
            <w:r w:rsidR="004B6A98">
              <w:rPr>
                <w:sz w:val="16"/>
                <w:szCs w:val="16"/>
              </w:rPr>
              <w:t>YYY</w:t>
            </w:r>
          </w:p>
        </w:tc>
        <w:tc>
          <w:tcPr>
            <w:tcW w:w="770" w:type="dxa"/>
            <w:shd w:val="clear" w:color="auto" w:fill="FFFFFF" w:themeFill="background1"/>
          </w:tcPr>
          <w:p w:rsidR="008D187A" w:rsidRPr="005D0898" w:rsidRDefault="008D187A" w:rsidP="00104054">
            <w:pPr>
              <w:jc w:val="center"/>
              <w:rPr>
                <w:sz w:val="16"/>
                <w:szCs w:val="16"/>
              </w:rPr>
            </w:pPr>
            <w:r w:rsidRPr="005D0898">
              <w:rPr>
                <w:sz w:val="16"/>
                <w:szCs w:val="16"/>
              </w:rPr>
              <w:t>M</w:t>
            </w:r>
            <w:r w:rsidR="004B6A98">
              <w:rPr>
                <w:sz w:val="16"/>
                <w:szCs w:val="16"/>
              </w:rPr>
              <w:t>M</w:t>
            </w:r>
          </w:p>
        </w:tc>
        <w:tc>
          <w:tcPr>
            <w:tcW w:w="1563" w:type="dxa"/>
            <w:gridSpan w:val="2"/>
            <w:shd w:val="clear" w:color="auto" w:fill="FFFFFF" w:themeFill="background1"/>
          </w:tcPr>
          <w:p w:rsidR="008D187A" w:rsidRPr="005D0898" w:rsidRDefault="008D187A" w:rsidP="00BD3B24">
            <w:pPr>
              <w:jc w:val="center"/>
              <w:rPr>
                <w:sz w:val="16"/>
                <w:szCs w:val="16"/>
              </w:rPr>
            </w:pPr>
          </w:p>
          <w:p w:rsidR="008D187A" w:rsidRPr="0030583A" w:rsidRDefault="008D187A" w:rsidP="00BD3B24">
            <w:pPr>
              <w:jc w:val="center"/>
              <w:rPr>
                <w:b/>
                <w:sz w:val="17"/>
                <w:szCs w:val="17"/>
              </w:rPr>
            </w:pPr>
            <w:r w:rsidRPr="0030583A">
              <w:rPr>
                <w:b/>
                <w:sz w:val="17"/>
                <w:szCs w:val="17"/>
              </w:rPr>
              <w:t>Present</w:t>
            </w:r>
          </w:p>
        </w:tc>
      </w:tr>
      <w:tr w:rsidR="00104054" w:rsidRPr="00561617" w:rsidTr="000E2B09">
        <w:trPr>
          <w:trHeight w:val="839"/>
        </w:trPr>
        <w:tc>
          <w:tcPr>
            <w:tcW w:w="382" w:type="dxa"/>
            <w:vMerge/>
            <w:shd w:val="clear" w:color="auto" w:fill="FFFFFF" w:themeFill="background1"/>
            <w:vAlign w:val="center"/>
          </w:tcPr>
          <w:p w:rsidR="00104054" w:rsidRDefault="00104054" w:rsidP="00104054">
            <w:pPr>
              <w:jc w:val="center"/>
              <w:rPr>
                <w:b/>
                <w:szCs w:val="16"/>
              </w:rPr>
            </w:pPr>
          </w:p>
        </w:tc>
        <w:tc>
          <w:tcPr>
            <w:tcW w:w="2740" w:type="dxa"/>
            <w:gridSpan w:val="4"/>
            <w:shd w:val="clear" w:color="auto" w:fill="FFFFFF" w:themeFill="background1"/>
          </w:tcPr>
          <w:p w:rsidR="00104054" w:rsidRPr="005D0898" w:rsidRDefault="008D187A" w:rsidP="00104054">
            <w:pPr>
              <w:rPr>
                <w:sz w:val="16"/>
                <w:szCs w:val="16"/>
              </w:rPr>
            </w:pPr>
            <w:r w:rsidRPr="005D0898">
              <w:rPr>
                <w:sz w:val="16"/>
                <w:szCs w:val="16"/>
              </w:rPr>
              <w:t>City</w:t>
            </w:r>
          </w:p>
        </w:tc>
        <w:tc>
          <w:tcPr>
            <w:tcW w:w="2357" w:type="dxa"/>
            <w:gridSpan w:val="2"/>
            <w:shd w:val="clear" w:color="auto" w:fill="FFFFFF" w:themeFill="background1"/>
          </w:tcPr>
          <w:p w:rsidR="00104054" w:rsidRPr="005D0898" w:rsidRDefault="00104054" w:rsidP="00790C32">
            <w:pPr>
              <w:rPr>
                <w:sz w:val="16"/>
                <w:szCs w:val="16"/>
              </w:rPr>
            </w:pPr>
            <w:r w:rsidRPr="005D0898">
              <w:rPr>
                <w:sz w:val="16"/>
                <w:szCs w:val="16"/>
              </w:rPr>
              <w:t>Province or state</w:t>
            </w:r>
          </w:p>
        </w:tc>
        <w:tc>
          <w:tcPr>
            <w:tcW w:w="1555" w:type="dxa"/>
            <w:shd w:val="clear" w:color="auto" w:fill="FFFFFF" w:themeFill="background1"/>
          </w:tcPr>
          <w:p w:rsidR="00104054" w:rsidRPr="005D0898" w:rsidRDefault="00104054" w:rsidP="00790C32">
            <w:pPr>
              <w:rPr>
                <w:sz w:val="16"/>
                <w:szCs w:val="16"/>
              </w:rPr>
            </w:pPr>
            <w:r w:rsidRPr="005D0898">
              <w:rPr>
                <w:sz w:val="16"/>
                <w:szCs w:val="16"/>
              </w:rPr>
              <w:t>Postal Code</w:t>
            </w:r>
          </w:p>
        </w:tc>
        <w:tc>
          <w:tcPr>
            <w:tcW w:w="1538" w:type="dxa"/>
            <w:gridSpan w:val="2"/>
            <w:shd w:val="clear" w:color="auto" w:fill="FFFFFF" w:themeFill="background1"/>
          </w:tcPr>
          <w:p w:rsidR="00104054" w:rsidRPr="005D0898" w:rsidRDefault="00104054" w:rsidP="00790C32">
            <w:pPr>
              <w:rPr>
                <w:sz w:val="16"/>
                <w:szCs w:val="16"/>
              </w:rPr>
            </w:pPr>
            <w:r w:rsidRPr="005D0898">
              <w:rPr>
                <w:sz w:val="16"/>
                <w:szCs w:val="16"/>
              </w:rPr>
              <w:t>Country</w:t>
            </w:r>
          </w:p>
        </w:tc>
        <w:tc>
          <w:tcPr>
            <w:tcW w:w="1563" w:type="dxa"/>
            <w:gridSpan w:val="2"/>
            <w:shd w:val="clear" w:color="auto" w:fill="FFFFFF" w:themeFill="background1"/>
          </w:tcPr>
          <w:p w:rsidR="00104054" w:rsidRDefault="00104054" w:rsidP="00790C32">
            <w:pPr>
              <w:rPr>
                <w:sz w:val="16"/>
                <w:szCs w:val="16"/>
              </w:rPr>
            </w:pPr>
            <w:r w:rsidRPr="005D0898">
              <w:rPr>
                <w:sz w:val="16"/>
                <w:szCs w:val="16"/>
              </w:rPr>
              <w:t>Telephone number</w:t>
            </w:r>
          </w:p>
          <w:p w:rsidR="0030583A" w:rsidRDefault="0030583A" w:rsidP="00790C32">
            <w:pPr>
              <w:rPr>
                <w:sz w:val="16"/>
                <w:szCs w:val="16"/>
              </w:rPr>
            </w:pPr>
          </w:p>
          <w:p w:rsidR="0030583A" w:rsidRPr="005D0898" w:rsidRDefault="0030583A" w:rsidP="00790C32">
            <w:pPr>
              <w:rPr>
                <w:sz w:val="16"/>
                <w:szCs w:val="16"/>
              </w:rPr>
            </w:pPr>
            <w:r w:rsidRPr="005D0898">
              <w:rPr>
                <w:sz w:val="16"/>
                <w:szCs w:val="16"/>
              </w:rPr>
              <w:t>(      )</w:t>
            </w:r>
          </w:p>
        </w:tc>
      </w:tr>
      <w:tr w:rsidR="008D187A" w:rsidRPr="00561617" w:rsidTr="000E2B09">
        <w:trPr>
          <w:trHeight w:val="141"/>
        </w:trPr>
        <w:tc>
          <w:tcPr>
            <w:tcW w:w="382" w:type="dxa"/>
            <w:vMerge w:val="restart"/>
            <w:shd w:val="clear" w:color="auto" w:fill="FFFFFF" w:themeFill="background1"/>
            <w:vAlign w:val="center"/>
          </w:tcPr>
          <w:p w:rsidR="008D187A" w:rsidRDefault="008D187A" w:rsidP="00104054">
            <w:pPr>
              <w:jc w:val="center"/>
              <w:rPr>
                <w:b/>
                <w:szCs w:val="16"/>
              </w:rPr>
            </w:pPr>
            <w:r>
              <w:rPr>
                <w:b/>
                <w:szCs w:val="16"/>
              </w:rPr>
              <w:t>2</w:t>
            </w:r>
          </w:p>
        </w:tc>
        <w:tc>
          <w:tcPr>
            <w:tcW w:w="1056" w:type="dxa"/>
            <w:gridSpan w:val="2"/>
            <w:vMerge w:val="restart"/>
            <w:shd w:val="clear" w:color="auto" w:fill="FFFFFF" w:themeFill="background1"/>
          </w:tcPr>
          <w:p w:rsidR="008D187A" w:rsidRPr="005D0898" w:rsidRDefault="008D187A" w:rsidP="00BD3B24">
            <w:pPr>
              <w:rPr>
                <w:sz w:val="16"/>
                <w:szCs w:val="16"/>
              </w:rPr>
            </w:pPr>
            <w:r w:rsidRPr="005D0898">
              <w:rPr>
                <w:sz w:val="16"/>
                <w:szCs w:val="16"/>
              </w:rPr>
              <w:t xml:space="preserve">Apartment number </w:t>
            </w:r>
          </w:p>
          <w:p w:rsidR="008D187A" w:rsidRPr="005D0898" w:rsidRDefault="008D187A" w:rsidP="00BD3B24">
            <w:pPr>
              <w:rPr>
                <w:sz w:val="16"/>
                <w:szCs w:val="16"/>
              </w:rPr>
            </w:pPr>
          </w:p>
        </w:tc>
        <w:tc>
          <w:tcPr>
            <w:tcW w:w="1046" w:type="dxa"/>
            <w:vMerge w:val="restart"/>
            <w:shd w:val="clear" w:color="auto" w:fill="FFFFFF" w:themeFill="background1"/>
          </w:tcPr>
          <w:p w:rsidR="008D187A" w:rsidRPr="005D0898" w:rsidRDefault="008D187A" w:rsidP="00BD3B24">
            <w:pPr>
              <w:rPr>
                <w:sz w:val="16"/>
                <w:szCs w:val="16"/>
              </w:rPr>
            </w:pPr>
            <w:r w:rsidRPr="005D0898">
              <w:rPr>
                <w:sz w:val="16"/>
                <w:szCs w:val="16"/>
              </w:rPr>
              <w:t>Street number</w:t>
            </w:r>
          </w:p>
        </w:tc>
        <w:tc>
          <w:tcPr>
            <w:tcW w:w="2995" w:type="dxa"/>
            <w:gridSpan w:val="3"/>
            <w:vMerge w:val="restart"/>
            <w:shd w:val="clear" w:color="auto" w:fill="FFFFFF" w:themeFill="background1"/>
          </w:tcPr>
          <w:p w:rsidR="008D187A" w:rsidRPr="005D0898" w:rsidRDefault="008D187A" w:rsidP="00BD3B24">
            <w:pPr>
              <w:rPr>
                <w:sz w:val="16"/>
                <w:szCs w:val="16"/>
              </w:rPr>
            </w:pPr>
            <w:r w:rsidRPr="005D0898">
              <w:rPr>
                <w:sz w:val="16"/>
                <w:szCs w:val="16"/>
              </w:rPr>
              <w:t>Street name</w:t>
            </w:r>
          </w:p>
        </w:tc>
        <w:tc>
          <w:tcPr>
            <w:tcW w:w="1555" w:type="dxa"/>
            <w:vMerge w:val="restart"/>
            <w:shd w:val="clear" w:color="auto" w:fill="FFFFFF" w:themeFill="background1"/>
          </w:tcPr>
          <w:p w:rsidR="008D187A" w:rsidRPr="005D0898" w:rsidRDefault="008D187A" w:rsidP="00BD3B24">
            <w:pPr>
              <w:rPr>
                <w:sz w:val="16"/>
                <w:szCs w:val="16"/>
              </w:rPr>
            </w:pPr>
            <w:r w:rsidRPr="005D0898">
              <w:rPr>
                <w:sz w:val="16"/>
                <w:szCs w:val="16"/>
              </w:rPr>
              <w:t>Civic number (if applicable)</w:t>
            </w:r>
          </w:p>
        </w:tc>
        <w:tc>
          <w:tcPr>
            <w:tcW w:w="1538" w:type="dxa"/>
            <w:gridSpan w:val="2"/>
            <w:shd w:val="clear" w:color="auto" w:fill="FFFFFF" w:themeFill="background1"/>
          </w:tcPr>
          <w:p w:rsidR="008D187A" w:rsidRPr="005D0898" w:rsidRDefault="008D187A" w:rsidP="00BD3B24">
            <w:pPr>
              <w:rPr>
                <w:sz w:val="16"/>
                <w:szCs w:val="16"/>
              </w:rPr>
            </w:pPr>
            <w:r w:rsidRPr="005D0898">
              <w:rPr>
                <w:sz w:val="16"/>
                <w:szCs w:val="16"/>
              </w:rPr>
              <w:t>From</w:t>
            </w:r>
          </w:p>
        </w:tc>
        <w:tc>
          <w:tcPr>
            <w:tcW w:w="1563" w:type="dxa"/>
            <w:gridSpan w:val="2"/>
            <w:shd w:val="clear" w:color="auto" w:fill="FFFFFF" w:themeFill="background1"/>
          </w:tcPr>
          <w:p w:rsidR="008D187A" w:rsidRPr="005D0898" w:rsidRDefault="008D187A" w:rsidP="00BD3B24">
            <w:pPr>
              <w:rPr>
                <w:sz w:val="16"/>
                <w:szCs w:val="16"/>
              </w:rPr>
            </w:pPr>
            <w:r w:rsidRPr="005D0898">
              <w:rPr>
                <w:sz w:val="16"/>
                <w:szCs w:val="16"/>
              </w:rPr>
              <w:t>To</w:t>
            </w:r>
          </w:p>
        </w:tc>
      </w:tr>
      <w:tr w:rsidR="004B6A98" w:rsidRPr="00561617" w:rsidTr="000E2B09">
        <w:trPr>
          <w:trHeight w:val="697"/>
        </w:trPr>
        <w:tc>
          <w:tcPr>
            <w:tcW w:w="382" w:type="dxa"/>
            <w:vMerge/>
            <w:shd w:val="clear" w:color="auto" w:fill="FFFFFF" w:themeFill="background1"/>
            <w:vAlign w:val="center"/>
          </w:tcPr>
          <w:p w:rsidR="004B6A98" w:rsidRDefault="004B6A98" w:rsidP="00104054">
            <w:pPr>
              <w:jc w:val="center"/>
              <w:rPr>
                <w:b/>
                <w:szCs w:val="16"/>
              </w:rPr>
            </w:pPr>
          </w:p>
        </w:tc>
        <w:tc>
          <w:tcPr>
            <w:tcW w:w="1056" w:type="dxa"/>
            <w:gridSpan w:val="2"/>
            <w:vMerge/>
            <w:shd w:val="clear" w:color="auto" w:fill="FFFFFF" w:themeFill="background1"/>
          </w:tcPr>
          <w:p w:rsidR="004B6A98" w:rsidRPr="005D0898" w:rsidRDefault="004B6A98" w:rsidP="00790C32">
            <w:pPr>
              <w:rPr>
                <w:b/>
                <w:sz w:val="16"/>
                <w:szCs w:val="16"/>
              </w:rPr>
            </w:pPr>
          </w:p>
        </w:tc>
        <w:tc>
          <w:tcPr>
            <w:tcW w:w="1046" w:type="dxa"/>
            <w:vMerge/>
            <w:shd w:val="clear" w:color="auto" w:fill="FFFFFF" w:themeFill="background1"/>
          </w:tcPr>
          <w:p w:rsidR="004B6A98" w:rsidRPr="005D0898" w:rsidRDefault="004B6A98" w:rsidP="00790C32">
            <w:pPr>
              <w:rPr>
                <w:b/>
                <w:sz w:val="16"/>
                <w:szCs w:val="16"/>
              </w:rPr>
            </w:pPr>
          </w:p>
        </w:tc>
        <w:tc>
          <w:tcPr>
            <w:tcW w:w="2995" w:type="dxa"/>
            <w:gridSpan w:val="3"/>
            <w:vMerge/>
            <w:shd w:val="clear" w:color="auto" w:fill="FFFFFF" w:themeFill="background1"/>
          </w:tcPr>
          <w:p w:rsidR="004B6A98" w:rsidRPr="005D0898" w:rsidRDefault="004B6A98" w:rsidP="00790C32">
            <w:pPr>
              <w:rPr>
                <w:b/>
                <w:sz w:val="16"/>
                <w:szCs w:val="16"/>
              </w:rPr>
            </w:pPr>
          </w:p>
        </w:tc>
        <w:tc>
          <w:tcPr>
            <w:tcW w:w="1555" w:type="dxa"/>
            <w:vMerge/>
            <w:shd w:val="clear" w:color="auto" w:fill="FFFFFF" w:themeFill="background1"/>
          </w:tcPr>
          <w:p w:rsidR="004B6A98" w:rsidRPr="005D0898" w:rsidRDefault="004B6A98" w:rsidP="00790C32">
            <w:pPr>
              <w:rPr>
                <w:b/>
                <w:sz w:val="16"/>
                <w:szCs w:val="16"/>
              </w:rPr>
            </w:pPr>
          </w:p>
        </w:tc>
        <w:tc>
          <w:tcPr>
            <w:tcW w:w="768"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70"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c>
          <w:tcPr>
            <w:tcW w:w="782"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81"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r>
      <w:tr w:rsidR="008D187A" w:rsidRPr="00561617" w:rsidTr="000E2B09">
        <w:trPr>
          <w:trHeight w:val="839"/>
        </w:trPr>
        <w:tc>
          <w:tcPr>
            <w:tcW w:w="382" w:type="dxa"/>
            <w:vMerge/>
            <w:shd w:val="clear" w:color="auto" w:fill="FFFFFF" w:themeFill="background1"/>
            <w:vAlign w:val="center"/>
          </w:tcPr>
          <w:p w:rsidR="008D187A" w:rsidRDefault="008D187A" w:rsidP="00104054">
            <w:pPr>
              <w:jc w:val="center"/>
              <w:rPr>
                <w:b/>
                <w:szCs w:val="16"/>
              </w:rPr>
            </w:pPr>
          </w:p>
        </w:tc>
        <w:tc>
          <w:tcPr>
            <w:tcW w:w="2764" w:type="dxa"/>
            <w:gridSpan w:val="5"/>
            <w:shd w:val="clear" w:color="auto" w:fill="FFFFFF" w:themeFill="background1"/>
          </w:tcPr>
          <w:p w:rsidR="008D187A" w:rsidRPr="005D0898" w:rsidRDefault="008D187A" w:rsidP="00BD3B24">
            <w:pPr>
              <w:rPr>
                <w:sz w:val="16"/>
                <w:szCs w:val="16"/>
              </w:rPr>
            </w:pPr>
            <w:r w:rsidRPr="005D0898">
              <w:rPr>
                <w:sz w:val="16"/>
                <w:szCs w:val="16"/>
              </w:rPr>
              <w:t>City</w:t>
            </w:r>
          </w:p>
        </w:tc>
        <w:tc>
          <w:tcPr>
            <w:tcW w:w="2333" w:type="dxa"/>
            <w:shd w:val="clear" w:color="auto" w:fill="FFFFFF" w:themeFill="background1"/>
          </w:tcPr>
          <w:p w:rsidR="008D187A" w:rsidRPr="005D0898" w:rsidRDefault="008D187A" w:rsidP="00BD3B24">
            <w:pPr>
              <w:rPr>
                <w:sz w:val="16"/>
                <w:szCs w:val="16"/>
              </w:rPr>
            </w:pPr>
            <w:r w:rsidRPr="005D0898">
              <w:rPr>
                <w:sz w:val="16"/>
                <w:szCs w:val="16"/>
              </w:rPr>
              <w:t>Province or state</w:t>
            </w:r>
          </w:p>
        </w:tc>
        <w:tc>
          <w:tcPr>
            <w:tcW w:w="1555" w:type="dxa"/>
            <w:shd w:val="clear" w:color="auto" w:fill="FFFFFF" w:themeFill="background1"/>
          </w:tcPr>
          <w:p w:rsidR="008D187A" w:rsidRPr="005D0898" w:rsidRDefault="008D187A" w:rsidP="00BD3B24">
            <w:pPr>
              <w:rPr>
                <w:sz w:val="16"/>
                <w:szCs w:val="16"/>
              </w:rPr>
            </w:pPr>
            <w:r w:rsidRPr="005D0898">
              <w:rPr>
                <w:sz w:val="16"/>
                <w:szCs w:val="16"/>
              </w:rPr>
              <w:t>Postal Code</w:t>
            </w:r>
          </w:p>
        </w:tc>
        <w:tc>
          <w:tcPr>
            <w:tcW w:w="1538" w:type="dxa"/>
            <w:gridSpan w:val="2"/>
            <w:shd w:val="clear" w:color="auto" w:fill="FFFFFF" w:themeFill="background1"/>
          </w:tcPr>
          <w:p w:rsidR="008D187A" w:rsidRPr="005D0898" w:rsidRDefault="008D187A" w:rsidP="00BD3B24">
            <w:pPr>
              <w:rPr>
                <w:sz w:val="16"/>
                <w:szCs w:val="16"/>
              </w:rPr>
            </w:pPr>
            <w:r w:rsidRPr="005D0898">
              <w:rPr>
                <w:sz w:val="16"/>
                <w:szCs w:val="16"/>
              </w:rPr>
              <w:t>Country</w:t>
            </w:r>
          </w:p>
        </w:tc>
        <w:tc>
          <w:tcPr>
            <w:tcW w:w="1563" w:type="dxa"/>
            <w:gridSpan w:val="2"/>
            <w:shd w:val="clear" w:color="auto" w:fill="FFFFFF" w:themeFill="background1"/>
          </w:tcPr>
          <w:p w:rsidR="008D187A" w:rsidRPr="005D0898" w:rsidRDefault="008D187A" w:rsidP="00BD3B24">
            <w:pPr>
              <w:rPr>
                <w:sz w:val="16"/>
                <w:szCs w:val="16"/>
              </w:rPr>
            </w:pPr>
            <w:r w:rsidRPr="005D0898">
              <w:rPr>
                <w:sz w:val="16"/>
                <w:szCs w:val="16"/>
              </w:rPr>
              <w:t>Telephone number</w:t>
            </w:r>
          </w:p>
          <w:p w:rsidR="000E2B09" w:rsidRPr="005D0898" w:rsidRDefault="000E2B09" w:rsidP="00BD3B24">
            <w:pPr>
              <w:rPr>
                <w:sz w:val="16"/>
                <w:szCs w:val="16"/>
              </w:rPr>
            </w:pPr>
          </w:p>
          <w:p w:rsidR="000E2B09" w:rsidRPr="005D0898" w:rsidRDefault="000E2B09" w:rsidP="00BD3B24">
            <w:pPr>
              <w:rPr>
                <w:sz w:val="16"/>
                <w:szCs w:val="16"/>
              </w:rPr>
            </w:pPr>
            <w:r w:rsidRPr="005D0898">
              <w:rPr>
                <w:sz w:val="16"/>
                <w:szCs w:val="16"/>
              </w:rPr>
              <w:t>(      )</w:t>
            </w:r>
          </w:p>
        </w:tc>
      </w:tr>
      <w:tr w:rsidR="008D187A" w:rsidRPr="00561617" w:rsidTr="000E2B09">
        <w:trPr>
          <w:trHeight w:val="142"/>
        </w:trPr>
        <w:tc>
          <w:tcPr>
            <w:tcW w:w="382" w:type="dxa"/>
            <w:vMerge w:val="restart"/>
            <w:shd w:val="clear" w:color="auto" w:fill="FFFFFF" w:themeFill="background1"/>
            <w:vAlign w:val="center"/>
          </w:tcPr>
          <w:p w:rsidR="008D187A" w:rsidRDefault="008D187A" w:rsidP="00104054">
            <w:pPr>
              <w:jc w:val="center"/>
              <w:rPr>
                <w:b/>
                <w:szCs w:val="16"/>
              </w:rPr>
            </w:pPr>
            <w:r>
              <w:rPr>
                <w:b/>
                <w:szCs w:val="16"/>
              </w:rPr>
              <w:t>3</w:t>
            </w:r>
          </w:p>
        </w:tc>
        <w:tc>
          <w:tcPr>
            <w:tcW w:w="1056" w:type="dxa"/>
            <w:gridSpan w:val="2"/>
            <w:vMerge w:val="restart"/>
            <w:shd w:val="clear" w:color="auto" w:fill="FFFFFF" w:themeFill="background1"/>
          </w:tcPr>
          <w:p w:rsidR="008D187A" w:rsidRPr="005D0898" w:rsidRDefault="008D187A" w:rsidP="00BD3B24">
            <w:pPr>
              <w:rPr>
                <w:sz w:val="16"/>
                <w:szCs w:val="16"/>
              </w:rPr>
            </w:pPr>
            <w:r w:rsidRPr="005D0898">
              <w:rPr>
                <w:sz w:val="16"/>
                <w:szCs w:val="16"/>
              </w:rPr>
              <w:t xml:space="preserve">Apartment number </w:t>
            </w:r>
          </w:p>
          <w:p w:rsidR="008D187A" w:rsidRPr="005D0898" w:rsidRDefault="008D187A" w:rsidP="00BD3B24">
            <w:pPr>
              <w:rPr>
                <w:sz w:val="16"/>
                <w:szCs w:val="16"/>
              </w:rPr>
            </w:pPr>
          </w:p>
        </w:tc>
        <w:tc>
          <w:tcPr>
            <w:tcW w:w="1046" w:type="dxa"/>
            <w:vMerge w:val="restart"/>
            <w:shd w:val="clear" w:color="auto" w:fill="FFFFFF" w:themeFill="background1"/>
          </w:tcPr>
          <w:p w:rsidR="008D187A" w:rsidRPr="005D0898" w:rsidRDefault="008D187A" w:rsidP="00BD3B24">
            <w:pPr>
              <w:rPr>
                <w:sz w:val="16"/>
                <w:szCs w:val="16"/>
              </w:rPr>
            </w:pPr>
            <w:r w:rsidRPr="005D0898">
              <w:rPr>
                <w:sz w:val="16"/>
                <w:szCs w:val="16"/>
              </w:rPr>
              <w:t>Street number</w:t>
            </w:r>
          </w:p>
        </w:tc>
        <w:tc>
          <w:tcPr>
            <w:tcW w:w="2995" w:type="dxa"/>
            <w:gridSpan w:val="3"/>
            <w:vMerge w:val="restart"/>
            <w:shd w:val="clear" w:color="auto" w:fill="FFFFFF" w:themeFill="background1"/>
          </w:tcPr>
          <w:p w:rsidR="008D187A" w:rsidRPr="005D0898" w:rsidRDefault="008D187A" w:rsidP="00BD3B24">
            <w:pPr>
              <w:rPr>
                <w:sz w:val="16"/>
                <w:szCs w:val="16"/>
              </w:rPr>
            </w:pPr>
            <w:r w:rsidRPr="005D0898">
              <w:rPr>
                <w:sz w:val="16"/>
                <w:szCs w:val="16"/>
              </w:rPr>
              <w:t>Street name</w:t>
            </w:r>
          </w:p>
        </w:tc>
        <w:tc>
          <w:tcPr>
            <w:tcW w:w="1555" w:type="dxa"/>
            <w:vMerge w:val="restart"/>
            <w:shd w:val="clear" w:color="auto" w:fill="FFFFFF" w:themeFill="background1"/>
          </w:tcPr>
          <w:p w:rsidR="008D187A" w:rsidRPr="005D0898" w:rsidRDefault="008D187A" w:rsidP="00BD3B24">
            <w:pPr>
              <w:rPr>
                <w:sz w:val="16"/>
                <w:szCs w:val="16"/>
              </w:rPr>
            </w:pPr>
            <w:r w:rsidRPr="005D0898">
              <w:rPr>
                <w:sz w:val="16"/>
                <w:szCs w:val="16"/>
              </w:rPr>
              <w:t>Civic number (if applicable)</w:t>
            </w:r>
          </w:p>
        </w:tc>
        <w:tc>
          <w:tcPr>
            <w:tcW w:w="1538" w:type="dxa"/>
            <w:gridSpan w:val="2"/>
            <w:shd w:val="clear" w:color="auto" w:fill="FFFFFF" w:themeFill="background1"/>
          </w:tcPr>
          <w:p w:rsidR="008D187A" w:rsidRPr="005D0898" w:rsidRDefault="008D187A" w:rsidP="00BD3B24">
            <w:pPr>
              <w:rPr>
                <w:sz w:val="16"/>
                <w:szCs w:val="16"/>
              </w:rPr>
            </w:pPr>
            <w:r w:rsidRPr="005D0898">
              <w:rPr>
                <w:sz w:val="16"/>
                <w:szCs w:val="16"/>
              </w:rPr>
              <w:t>From</w:t>
            </w:r>
          </w:p>
        </w:tc>
        <w:tc>
          <w:tcPr>
            <w:tcW w:w="1563" w:type="dxa"/>
            <w:gridSpan w:val="2"/>
            <w:shd w:val="clear" w:color="auto" w:fill="FFFFFF" w:themeFill="background1"/>
          </w:tcPr>
          <w:p w:rsidR="008D187A" w:rsidRPr="005D0898" w:rsidRDefault="008D187A" w:rsidP="00BD3B24">
            <w:pPr>
              <w:rPr>
                <w:sz w:val="16"/>
                <w:szCs w:val="16"/>
              </w:rPr>
            </w:pPr>
            <w:r w:rsidRPr="005D0898">
              <w:rPr>
                <w:sz w:val="16"/>
                <w:szCs w:val="16"/>
              </w:rPr>
              <w:t>To</w:t>
            </w:r>
          </w:p>
        </w:tc>
      </w:tr>
      <w:tr w:rsidR="004B6A98" w:rsidRPr="00561617" w:rsidTr="000E2B09">
        <w:trPr>
          <w:trHeight w:val="697"/>
        </w:trPr>
        <w:tc>
          <w:tcPr>
            <w:tcW w:w="382" w:type="dxa"/>
            <w:vMerge/>
            <w:shd w:val="clear" w:color="auto" w:fill="FFFFFF" w:themeFill="background1"/>
            <w:vAlign w:val="center"/>
          </w:tcPr>
          <w:p w:rsidR="004B6A98" w:rsidRDefault="004B6A98" w:rsidP="00104054">
            <w:pPr>
              <w:jc w:val="center"/>
              <w:rPr>
                <w:b/>
                <w:szCs w:val="16"/>
              </w:rPr>
            </w:pPr>
          </w:p>
        </w:tc>
        <w:tc>
          <w:tcPr>
            <w:tcW w:w="1056" w:type="dxa"/>
            <w:gridSpan w:val="2"/>
            <w:vMerge/>
            <w:shd w:val="clear" w:color="auto" w:fill="FFFFFF" w:themeFill="background1"/>
          </w:tcPr>
          <w:p w:rsidR="004B6A98" w:rsidRPr="005D0898" w:rsidRDefault="004B6A98" w:rsidP="00790C32">
            <w:pPr>
              <w:rPr>
                <w:b/>
                <w:sz w:val="16"/>
                <w:szCs w:val="16"/>
              </w:rPr>
            </w:pPr>
          </w:p>
        </w:tc>
        <w:tc>
          <w:tcPr>
            <w:tcW w:w="1046" w:type="dxa"/>
            <w:vMerge/>
            <w:shd w:val="clear" w:color="auto" w:fill="FFFFFF" w:themeFill="background1"/>
          </w:tcPr>
          <w:p w:rsidR="004B6A98" w:rsidRPr="005D0898" w:rsidRDefault="004B6A98" w:rsidP="00790C32">
            <w:pPr>
              <w:rPr>
                <w:b/>
                <w:sz w:val="16"/>
                <w:szCs w:val="16"/>
              </w:rPr>
            </w:pPr>
          </w:p>
        </w:tc>
        <w:tc>
          <w:tcPr>
            <w:tcW w:w="2995" w:type="dxa"/>
            <w:gridSpan w:val="3"/>
            <w:vMerge/>
            <w:shd w:val="clear" w:color="auto" w:fill="FFFFFF" w:themeFill="background1"/>
          </w:tcPr>
          <w:p w:rsidR="004B6A98" w:rsidRPr="005D0898" w:rsidRDefault="004B6A98" w:rsidP="00790C32">
            <w:pPr>
              <w:rPr>
                <w:b/>
                <w:sz w:val="16"/>
                <w:szCs w:val="16"/>
              </w:rPr>
            </w:pPr>
          </w:p>
        </w:tc>
        <w:tc>
          <w:tcPr>
            <w:tcW w:w="1555" w:type="dxa"/>
            <w:vMerge/>
            <w:shd w:val="clear" w:color="auto" w:fill="FFFFFF" w:themeFill="background1"/>
          </w:tcPr>
          <w:p w:rsidR="004B6A98" w:rsidRPr="005D0898" w:rsidRDefault="004B6A98" w:rsidP="00790C32">
            <w:pPr>
              <w:rPr>
                <w:b/>
                <w:sz w:val="16"/>
                <w:szCs w:val="16"/>
              </w:rPr>
            </w:pPr>
          </w:p>
        </w:tc>
        <w:tc>
          <w:tcPr>
            <w:tcW w:w="768"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70"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c>
          <w:tcPr>
            <w:tcW w:w="782"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81"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r>
      <w:tr w:rsidR="008D187A" w:rsidRPr="00561617" w:rsidTr="000E2B09">
        <w:trPr>
          <w:trHeight w:val="839"/>
        </w:trPr>
        <w:tc>
          <w:tcPr>
            <w:tcW w:w="382" w:type="dxa"/>
            <w:vMerge/>
            <w:shd w:val="clear" w:color="auto" w:fill="FFFFFF" w:themeFill="background1"/>
            <w:vAlign w:val="center"/>
          </w:tcPr>
          <w:p w:rsidR="008D187A" w:rsidRDefault="008D187A" w:rsidP="00104054">
            <w:pPr>
              <w:jc w:val="center"/>
              <w:rPr>
                <w:b/>
                <w:szCs w:val="16"/>
              </w:rPr>
            </w:pPr>
          </w:p>
        </w:tc>
        <w:tc>
          <w:tcPr>
            <w:tcW w:w="2764" w:type="dxa"/>
            <w:gridSpan w:val="5"/>
            <w:shd w:val="clear" w:color="auto" w:fill="FFFFFF" w:themeFill="background1"/>
          </w:tcPr>
          <w:p w:rsidR="008D187A" w:rsidRPr="005D0898" w:rsidRDefault="008D187A" w:rsidP="00BD3B24">
            <w:pPr>
              <w:rPr>
                <w:sz w:val="16"/>
                <w:szCs w:val="16"/>
              </w:rPr>
            </w:pPr>
            <w:r w:rsidRPr="005D0898">
              <w:rPr>
                <w:sz w:val="16"/>
                <w:szCs w:val="16"/>
              </w:rPr>
              <w:t>City</w:t>
            </w:r>
          </w:p>
        </w:tc>
        <w:tc>
          <w:tcPr>
            <w:tcW w:w="2333" w:type="dxa"/>
            <w:shd w:val="clear" w:color="auto" w:fill="FFFFFF" w:themeFill="background1"/>
          </w:tcPr>
          <w:p w:rsidR="008D187A" w:rsidRPr="005D0898" w:rsidRDefault="008D187A" w:rsidP="00BD3B24">
            <w:pPr>
              <w:rPr>
                <w:sz w:val="16"/>
                <w:szCs w:val="16"/>
              </w:rPr>
            </w:pPr>
            <w:r w:rsidRPr="005D0898">
              <w:rPr>
                <w:sz w:val="16"/>
                <w:szCs w:val="16"/>
              </w:rPr>
              <w:t>Province or state</w:t>
            </w:r>
          </w:p>
        </w:tc>
        <w:tc>
          <w:tcPr>
            <w:tcW w:w="1555" w:type="dxa"/>
            <w:shd w:val="clear" w:color="auto" w:fill="FFFFFF" w:themeFill="background1"/>
          </w:tcPr>
          <w:p w:rsidR="008D187A" w:rsidRPr="005D0898" w:rsidRDefault="008D187A" w:rsidP="00BD3B24">
            <w:pPr>
              <w:rPr>
                <w:sz w:val="16"/>
                <w:szCs w:val="16"/>
              </w:rPr>
            </w:pPr>
            <w:r w:rsidRPr="005D0898">
              <w:rPr>
                <w:sz w:val="16"/>
                <w:szCs w:val="16"/>
              </w:rPr>
              <w:t>Postal Code</w:t>
            </w:r>
          </w:p>
        </w:tc>
        <w:tc>
          <w:tcPr>
            <w:tcW w:w="1538" w:type="dxa"/>
            <w:gridSpan w:val="2"/>
            <w:shd w:val="clear" w:color="auto" w:fill="FFFFFF" w:themeFill="background1"/>
          </w:tcPr>
          <w:p w:rsidR="008D187A" w:rsidRPr="005D0898" w:rsidRDefault="008D187A" w:rsidP="00BD3B24">
            <w:pPr>
              <w:rPr>
                <w:sz w:val="16"/>
                <w:szCs w:val="16"/>
              </w:rPr>
            </w:pPr>
            <w:r w:rsidRPr="005D0898">
              <w:rPr>
                <w:sz w:val="16"/>
                <w:szCs w:val="16"/>
              </w:rPr>
              <w:t>Country</w:t>
            </w:r>
          </w:p>
        </w:tc>
        <w:tc>
          <w:tcPr>
            <w:tcW w:w="1563" w:type="dxa"/>
            <w:gridSpan w:val="2"/>
            <w:shd w:val="clear" w:color="auto" w:fill="FFFFFF" w:themeFill="background1"/>
          </w:tcPr>
          <w:p w:rsidR="008D187A" w:rsidRPr="005D0898" w:rsidRDefault="008D187A" w:rsidP="00BD3B24">
            <w:pPr>
              <w:rPr>
                <w:sz w:val="16"/>
                <w:szCs w:val="16"/>
              </w:rPr>
            </w:pPr>
            <w:r w:rsidRPr="005D0898">
              <w:rPr>
                <w:sz w:val="16"/>
                <w:szCs w:val="16"/>
              </w:rPr>
              <w:t>Telephone number</w:t>
            </w:r>
          </w:p>
          <w:p w:rsidR="000E2B09" w:rsidRPr="005D0898" w:rsidRDefault="000E2B09" w:rsidP="00BD3B24">
            <w:pPr>
              <w:rPr>
                <w:sz w:val="16"/>
                <w:szCs w:val="16"/>
              </w:rPr>
            </w:pPr>
          </w:p>
          <w:p w:rsidR="000E2B09" w:rsidRPr="005D0898" w:rsidRDefault="000E2B09" w:rsidP="00BD3B24">
            <w:pPr>
              <w:rPr>
                <w:sz w:val="16"/>
                <w:szCs w:val="16"/>
              </w:rPr>
            </w:pPr>
            <w:r w:rsidRPr="005D0898">
              <w:rPr>
                <w:sz w:val="16"/>
                <w:szCs w:val="16"/>
              </w:rPr>
              <w:t>(      )</w:t>
            </w:r>
          </w:p>
        </w:tc>
      </w:tr>
      <w:tr w:rsidR="008D187A" w:rsidRPr="00561617" w:rsidTr="00D06AB7">
        <w:trPr>
          <w:trHeight w:val="142"/>
        </w:trPr>
        <w:tc>
          <w:tcPr>
            <w:tcW w:w="382" w:type="dxa"/>
            <w:vMerge w:val="restart"/>
            <w:shd w:val="clear" w:color="auto" w:fill="FFFFFF" w:themeFill="background1"/>
            <w:vAlign w:val="center"/>
          </w:tcPr>
          <w:p w:rsidR="008D187A" w:rsidRDefault="008D187A" w:rsidP="00104054">
            <w:pPr>
              <w:jc w:val="center"/>
              <w:rPr>
                <w:b/>
                <w:szCs w:val="16"/>
              </w:rPr>
            </w:pPr>
            <w:r>
              <w:rPr>
                <w:b/>
                <w:szCs w:val="16"/>
              </w:rPr>
              <w:t>4</w:t>
            </w:r>
          </w:p>
        </w:tc>
        <w:tc>
          <w:tcPr>
            <w:tcW w:w="1056" w:type="dxa"/>
            <w:gridSpan w:val="2"/>
            <w:vMerge w:val="restart"/>
            <w:shd w:val="clear" w:color="auto" w:fill="FFFFFF" w:themeFill="background1"/>
          </w:tcPr>
          <w:p w:rsidR="008D187A" w:rsidRPr="005D0898" w:rsidRDefault="008D187A" w:rsidP="00BD3B24">
            <w:pPr>
              <w:rPr>
                <w:sz w:val="16"/>
                <w:szCs w:val="16"/>
              </w:rPr>
            </w:pPr>
            <w:r w:rsidRPr="005D0898">
              <w:rPr>
                <w:sz w:val="16"/>
                <w:szCs w:val="16"/>
              </w:rPr>
              <w:t xml:space="preserve">Apartment number </w:t>
            </w:r>
          </w:p>
          <w:p w:rsidR="008D187A" w:rsidRPr="005D0898" w:rsidRDefault="008D187A" w:rsidP="00BD3B24">
            <w:pPr>
              <w:rPr>
                <w:sz w:val="16"/>
                <w:szCs w:val="16"/>
              </w:rPr>
            </w:pPr>
          </w:p>
        </w:tc>
        <w:tc>
          <w:tcPr>
            <w:tcW w:w="1046" w:type="dxa"/>
            <w:vMerge w:val="restart"/>
            <w:shd w:val="clear" w:color="auto" w:fill="FFFFFF" w:themeFill="background1"/>
          </w:tcPr>
          <w:p w:rsidR="008D187A" w:rsidRPr="005D0898" w:rsidRDefault="008D187A" w:rsidP="00BD3B24">
            <w:pPr>
              <w:rPr>
                <w:sz w:val="16"/>
                <w:szCs w:val="16"/>
              </w:rPr>
            </w:pPr>
            <w:r w:rsidRPr="005D0898">
              <w:rPr>
                <w:sz w:val="16"/>
                <w:szCs w:val="16"/>
              </w:rPr>
              <w:t>Street number</w:t>
            </w:r>
          </w:p>
        </w:tc>
        <w:tc>
          <w:tcPr>
            <w:tcW w:w="2995" w:type="dxa"/>
            <w:gridSpan w:val="3"/>
            <w:vMerge w:val="restart"/>
            <w:shd w:val="clear" w:color="auto" w:fill="FFFFFF" w:themeFill="background1"/>
          </w:tcPr>
          <w:p w:rsidR="008D187A" w:rsidRPr="005D0898" w:rsidRDefault="008D187A" w:rsidP="00BD3B24">
            <w:pPr>
              <w:rPr>
                <w:sz w:val="16"/>
                <w:szCs w:val="16"/>
              </w:rPr>
            </w:pPr>
            <w:r w:rsidRPr="005D0898">
              <w:rPr>
                <w:sz w:val="16"/>
                <w:szCs w:val="16"/>
              </w:rPr>
              <w:t>Street name</w:t>
            </w:r>
          </w:p>
        </w:tc>
        <w:tc>
          <w:tcPr>
            <w:tcW w:w="1555" w:type="dxa"/>
            <w:vMerge w:val="restart"/>
            <w:shd w:val="clear" w:color="auto" w:fill="FFFFFF" w:themeFill="background1"/>
          </w:tcPr>
          <w:p w:rsidR="008D187A" w:rsidRPr="005D0898" w:rsidRDefault="008D187A" w:rsidP="00BD3B24">
            <w:pPr>
              <w:rPr>
                <w:sz w:val="16"/>
                <w:szCs w:val="16"/>
              </w:rPr>
            </w:pPr>
            <w:r w:rsidRPr="005D0898">
              <w:rPr>
                <w:sz w:val="16"/>
                <w:szCs w:val="16"/>
              </w:rPr>
              <w:t>Civic number (if applicable)</w:t>
            </w:r>
          </w:p>
        </w:tc>
        <w:tc>
          <w:tcPr>
            <w:tcW w:w="1538" w:type="dxa"/>
            <w:gridSpan w:val="2"/>
            <w:shd w:val="clear" w:color="auto" w:fill="FFFFFF" w:themeFill="background1"/>
          </w:tcPr>
          <w:p w:rsidR="008D187A" w:rsidRPr="005D0898" w:rsidRDefault="008D187A" w:rsidP="00BD3B24">
            <w:pPr>
              <w:rPr>
                <w:sz w:val="16"/>
                <w:szCs w:val="16"/>
              </w:rPr>
            </w:pPr>
            <w:r w:rsidRPr="005D0898">
              <w:rPr>
                <w:sz w:val="16"/>
                <w:szCs w:val="16"/>
              </w:rPr>
              <w:t>From</w:t>
            </w:r>
          </w:p>
        </w:tc>
        <w:tc>
          <w:tcPr>
            <w:tcW w:w="1563" w:type="dxa"/>
            <w:gridSpan w:val="2"/>
            <w:shd w:val="clear" w:color="auto" w:fill="FFFFFF" w:themeFill="background1"/>
          </w:tcPr>
          <w:p w:rsidR="008D187A" w:rsidRPr="005D0898" w:rsidRDefault="008D187A" w:rsidP="00BD3B24">
            <w:pPr>
              <w:rPr>
                <w:sz w:val="16"/>
                <w:szCs w:val="16"/>
              </w:rPr>
            </w:pPr>
            <w:r w:rsidRPr="005D0898">
              <w:rPr>
                <w:sz w:val="16"/>
                <w:szCs w:val="16"/>
              </w:rPr>
              <w:t>To</w:t>
            </w:r>
          </w:p>
        </w:tc>
      </w:tr>
      <w:tr w:rsidR="004B6A98" w:rsidRPr="00561617" w:rsidTr="000E2B09">
        <w:trPr>
          <w:trHeight w:val="697"/>
        </w:trPr>
        <w:tc>
          <w:tcPr>
            <w:tcW w:w="382" w:type="dxa"/>
            <w:vMerge/>
            <w:shd w:val="clear" w:color="auto" w:fill="FFFFFF" w:themeFill="background1"/>
            <w:vAlign w:val="center"/>
          </w:tcPr>
          <w:p w:rsidR="004B6A98" w:rsidRDefault="004B6A98" w:rsidP="00104054">
            <w:pPr>
              <w:jc w:val="center"/>
              <w:rPr>
                <w:b/>
                <w:szCs w:val="16"/>
              </w:rPr>
            </w:pPr>
          </w:p>
        </w:tc>
        <w:tc>
          <w:tcPr>
            <w:tcW w:w="1056" w:type="dxa"/>
            <w:gridSpan w:val="2"/>
            <w:vMerge/>
            <w:shd w:val="clear" w:color="auto" w:fill="FFFFFF" w:themeFill="background1"/>
          </w:tcPr>
          <w:p w:rsidR="004B6A98" w:rsidRPr="005D0898" w:rsidRDefault="004B6A98" w:rsidP="00790C32">
            <w:pPr>
              <w:rPr>
                <w:b/>
                <w:sz w:val="16"/>
                <w:szCs w:val="16"/>
              </w:rPr>
            </w:pPr>
          </w:p>
        </w:tc>
        <w:tc>
          <w:tcPr>
            <w:tcW w:w="1046" w:type="dxa"/>
            <w:vMerge/>
            <w:shd w:val="clear" w:color="auto" w:fill="FFFFFF" w:themeFill="background1"/>
          </w:tcPr>
          <w:p w:rsidR="004B6A98" w:rsidRPr="005D0898" w:rsidRDefault="004B6A98" w:rsidP="00790C32">
            <w:pPr>
              <w:rPr>
                <w:b/>
                <w:sz w:val="16"/>
                <w:szCs w:val="16"/>
              </w:rPr>
            </w:pPr>
          </w:p>
        </w:tc>
        <w:tc>
          <w:tcPr>
            <w:tcW w:w="2995" w:type="dxa"/>
            <w:gridSpan w:val="3"/>
            <w:vMerge/>
            <w:shd w:val="clear" w:color="auto" w:fill="FFFFFF" w:themeFill="background1"/>
          </w:tcPr>
          <w:p w:rsidR="004B6A98" w:rsidRPr="005D0898" w:rsidRDefault="004B6A98" w:rsidP="00790C32">
            <w:pPr>
              <w:rPr>
                <w:b/>
                <w:sz w:val="16"/>
                <w:szCs w:val="16"/>
              </w:rPr>
            </w:pPr>
          </w:p>
        </w:tc>
        <w:tc>
          <w:tcPr>
            <w:tcW w:w="1555" w:type="dxa"/>
            <w:vMerge/>
            <w:shd w:val="clear" w:color="auto" w:fill="FFFFFF" w:themeFill="background1"/>
          </w:tcPr>
          <w:p w:rsidR="004B6A98" w:rsidRPr="005D0898" w:rsidRDefault="004B6A98" w:rsidP="00790C32">
            <w:pPr>
              <w:rPr>
                <w:b/>
                <w:sz w:val="16"/>
                <w:szCs w:val="16"/>
              </w:rPr>
            </w:pPr>
          </w:p>
        </w:tc>
        <w:tc>
          <w:tcPr>
            <w:tcW w:w="768"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70"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c>
          <w:tcPr>
            <w:tcW w:w="782"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81"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r>
      <w:tr w:rsidR="008D187A" w:rsidRPr="00561617" w:rsidTr="000E2B09">
        <w:trPr>
          <w:trHeight w:val="839"/>
        </w:trPr>
        <w:tc>
          <w:tcPr>
            <w:tcW w:w="382" w:type="dxa"/>
            <w:vMerge/>
            <w:shd w:val="clear" w:color="auto" w:fill="FFFFFF" w:themeFill="background1"/>
            <w:vAlign w:val="center"/>
          </w:tcPr>
          <w:p w:rsidR="008D187A" w:rsidRDefault="008D187A" w:rsidP="00104054">
            <w:pPr>
              <w:jc w:val="center"/>
              <w:rPr>
                <w:b/>
                <w:szCs w:val="16"/>
              </w:rPr>
            </w:pPr>
          </w:p>
        </w:tc>
        <w:tc>
          <w:tcPr>
            <w:tcW w:w="2764" w:type="dxa"/>
            <w:gridSpan w:val="5"/>
            <w:shd w:val="clear" w:color="auto" w:fill="FFFFFF" w:themeFill="background1"/>
          </w:tcPr>
          <w:p w:rsidR="008D187A" w:rsidRPr="005D0898" w:rsidRDefault="008D187A" w:rsidP="00BD3B24">
            <w:pPr>
              <w:rPr>
                <w:sz w:val="16"/>
                <w:szCs w:val="16"/>
              </w:rPr>
            </w:pPr>
            <w:r w:rsidRPr="005D0898">
              <w:rPr>
                <w:sz w:val="16"/>
                <w:szCs w:val="16"/>
              </w:rPr>
              <w:t>City</w:t>
            </w:r>
          </w:p>
        </w:tc>
        <w:tc>
          <w:tcPr>
            <w:tcW w:w="2333" w:type="dxa"/>
            <w:shd w:val="clear" w:color="auto" w:fill="FFFFFF" w:themeFill="background1"/>
          </w:tcPr>
          <w:p w:rsidR="008D187A" w:rsidRPr="005D0898" w:rsidRDefault="008D187A" w:rsidP="00BD3B24">
            <w:pPr>
              <w:rPr>
                <w:sz w:val="16"/>
                <w:szCs w:val="16"/>
              </w:rPr>
            </w:pPr>
            <w:r w:rsidRPr="005D0898">
              <w:rPr>
                <w:sz w:val="16"/>
                <w:szCs w:val="16"/>
              </w:rPr>
              <w:t>Province or state</w:t>
            </w:r>
          </w:p>
        </w:tc>
        <w:tc>
          <w:tcPr>
            <w:tcW w:w="1555" w:type="dxa"/>
            <w:shd w:val="clear" w:color="auto" w:fill="FFFFFF" w:themeFill="background1"/>
          </w:tcPr>
          <w:p w:rsidR="008D187A" w:rsidRPr="005D0898" w:rsidRDefault="008D187A" w:rsidP="00BD3B24">
            <w:pPr>
              <w:rPr>
                <w:sz w:val="16"/>
                <w:szCs w:val="16"/>
              </w:rPr>
            </w:pPr>
            <w:r w:rsidRPr="005D0898">
              <w:rPr>
                <w:sz w:val="16"/>
                <w:szCs w:val="16"/>
              </w:rPr>
              <w:t>Postal Code</w:t>
            </w:r>
          </w:p>
        </w:tc>
        <w:tc>
          <w:tcPr>
            <w:tcW w:w="1538" w:type="dxa"/>
            <w:gridSpan w:val="2"/>
            <w:shd w:val="clear" w:color="auto" w:fill="FFFFFF" w:themeFill="background1"/>
          </w:tcPr>
          <w:p w:rsidR="008D187A" w:rsidRPr="005D0898" w:rsidRDefault="008D187A" w:rsidP="00BD3B24">
            <w:pPr>
              <w:rPr>
                <w:sz w:val="16"/>
                <w:szCs w:val="16"/>
              </w:rPr>
            </w:pPr>
            <w:r w:rsidRPr="005D0898">
              <w:rPr>
                <w:sz w:val="16"/>
                <w:szCs w:val="16"/>
              </w:rPr>
              <w:t>Country</w:t>
            </w:r>
          </w:p>
        </w:tc>
        <w:tc>
          <w:tcPr>
            <w:tcW w:w="1563" w:type="dxa"/>
            <w:gridSpan w:val="2"/>
            <w:shd w:val="clear" w:color="auto" w:fill="FFFFFF" w:themeFill="background1"/>
          </w:tcPr>
          <w:p w:rsidR="008D187A" w:rsidRPr="005D0898" w:rsidRDefault="008D187A" w:rsidP="00BD3B24">
            <w:pPr>
              <w:rPr>
                <w:sz w:val="16"/>
                <w:szCs w:val="16"/>
              </w:rPr>
            </w:pPr>
            <w:r w:rsidRPr="005D0898">
              <w:rPr>
                <w:sz w:val="16"/>
                <w:szCs w:val="16"/>
              </w:rPr>
              <w:t>Telephone number</w:t>
            </w:r>
          </w:p>
          <w:p w:rsidR="000E2B09" w:rsidRPr="005D0898" w:rsidRDefault="000E2B09" w:rsidP="00BD3B24">
            <w:pPr>
              <w:rPr>
                <w:sz w:val="16"/>
                <w:szCs w:val="16"/>
              </w:rPr>
            </w:pPr>
          </w:p>
          <w:p w:rsidR="000E2B09" w:rsidRPr="005D0898" w:rsidRDefault="000E2B09" w:rsidP="00BD3B24">
            <w:pPr>
              <w:rPr>
                <w:sz w:val="16"/>
                <w:szCs w:val="16"/>
              </w:rPr>
            </w:pPr>
            <w:r w:rsidRPr="005D0898">
              <w:rPr>
                <w:sz w:val="16"/>
                <w:szCs w:val="16"/>
              </w:rPr>
              <w:t>(      )</w:t>
            </w:r>
          </w:p>
        </w:tc>
      </w:tr>
      <w:tr w:rsidR="000E2B09" w:rsidRPr="00561617" w:rsidTr="00D06AB7">
        <w:trPr>
          <w:trHeight w:val="142"/>
        </w:trPr>
        <w:tc>
          <w:tcPr>
            <w:tcW w:w="382" w:type="dxa"/>
            <w:vMerge w:val="restart"/>
            <w:shd w:val="clear" w:color="auto" w:fill="FFFFFF" w:themeFill="background1"/>
            <w:vAlign w:val="center"/>
          </w:tcPr>
          <w:p w:rsidR="000E2B09" w:rsidRDefault="000E2B09" w:rsidP="00104054">
            <w:pPr>
              <w:jc w:val="center"/>
              <w:rPr>
                <w:b/>
                <w:szCs w:val="16"/>
              </w:rPr>
            </w:pPr>
            <w:r>
              <w:rPr>
                <w:b/>
                <w:szCs w:val="16"/>
              </w:rPr>
              <w:t>5</w:t>
            </w:r>
          </w:p>
        </w:tc>
        <w:tc>
          <w:tcPr>
            <w:tcW w:w="1056" w:type="dxa"/>
            <w:gridSpan w:val="2"/>
            <w:vMerge w:val="restart"/>
            <w:shd w:val="clear" w:color="auto" w:fill="FFFFFF" w:themeFill="background1"/>
          </w:tcPr>
          <w:p w:rsidR="000E2B09" w:rsidRPr="005D0898" w:rsidRDefault="000E2B09" w:rsidP="00BD3B24">
            <w:pPr>
              <w:rPr>
                <w:sz w:val="16"/>
                <w:szCs w:val="16"/>
              </w:rPr>
            </w:pPr>
            <w:r w:rsidRPr="005D0898">
              <w:rPr>
                <w:sz w:val="16"/>
                <w:szCs w:val="16"/>
              </w:rPr>
              <w:t xml:space="preserve">Apartment number </w:t>
            </w:r>
          </w:p>
          <w:p w:rsidR="000E2B09" w:rsidRPr="005D0898" w:rsidRDefault="000E2B09" w:rsidP="00BD3B24">
            <w:pPr>
              <w:rPr>
                <w:sz w:val="16"/>
                <w:szCs w:val="16"/>
              </w:rPr>
            </w:pPr>
          </w:p>
        </w:tc>
        <w:tc>
          <w:tcPr>
            <w:tcW w:w="1046" w:type="dxa"/>
            <w:vMerge w:val="restart"/>
            <w:shd w:val="clear" w:color="auto" w:fill="FFFFFF" w:themeFill="background1"/>
          </w:tcPr>
          <w:p w:rsidR="000E2B09" w:rsidRPr="005D0898" w:rsidRDefault="000E2B09" w:rsidP="00BD3B24">
            <w:pPr>
              <w:rPr>
                <w:sz w:val="16"/>
                <w:szCs w:val="16"/>
              </w:rPr>
            </w:pPr>
            <w:r w:rsidRPr="005D0898">
              <w:rPr>
                <w:sz w:val="16"/>
                <w:szCs w:val="16"/>
              </w:rPr>
              <w:t>Street number</w:t>
            </w:r>
          </w:p>
        </w:tc>
        <w:tc>
          <w:tcPr>
            <w:tcW w:w="2995" w:type="dxa"/>
            <w:gridSpan w:val="3"/>
            <w:vMerge w:val="restart"/>
            <w:shd w:val="clear" w:color="auto" w:fill="FFFFFF" w:themeFill="background1"/>
          </w:tcPr>
          <w:p w:rsidR="000E2B09" w:rsidRPr="005D0898" w:rsidRDefault="000E2B09" w:rsidP="00BD3B24">
            <w:pPr>
              <w:rPr>
                <w:sz w:val="16"/>
                <w:szCs w:val="16"/>
              </w:rPr>
            </w:pPr>
          </w:p>
        </w:tc>
        <w:tc>
          <w:tcPr>
            <w:tcW w:w="1555" w:type="dxa"/>
            <w:vMerge w:val="restart"/>
            <w:shd w:val="clear" w:color="auto" w:fill="FFFFFF" w:themeFill="background1"/>
          </w:tcPr>
          <w:p w:rsidR="000E2B09" w:rsidRPr="005D0898" w:rsidRDefault="000E2B09" w:rsidP="00BD3B24">
            <w:pPr>
              <w:rPr>
                <w:sz w:val="16"/>
                <w:szCs w:val="16"/>
              </w:rPr>
            </w:pPr>
            <w:r w:rsidRPr="005D0898">
              <w:rPr>
                <w:sz w:val="16"/>
                <w:szCs w:val="16"/>
              </w:rPr>
              <w:t>Civic number (if applicable)</w:t>
            </w:r>
          </w:p>
        </w:tc>
        <w:tc>
          <w:tcPr>
            <w:tcW w:w="1538" w:type="dxa"/>
            <w:gridSpan w:val="2"/>
            <w:shd w:val="clear" w:color="auto" w:fill="FFFFFF" w:themeFill="background1"/>
          </w:tcPr>
          <w:p w:rsidR="000E2B09" w:rsidRPr="005D0898" w:rsidRDefault="000E2B09" w:rsidP="00BD3B24">
            <w:pPr>
              <w:rPr>
                <w:sz w:val="16"/>
                <w:szCs w:val="16"/>
              </w:rPr>
            </w:pPr>
            <w:r w:rsidRPr="005D0898">
              <w:rPr>
                <w:sz w:val="16"/>
                <w:szCs w:val="16"/>
              </w:rPr>
              <w:t>From</w:t>
            </w:r>
          </w:p>
        </w:tc>
        <w:tc>
          <w:tcPr>
            <w:tcW w:w="1563" w:type="dxa"/>
            <w:gridSpan w:val="2"/>
            <w:shd w:val="clear" w:color="auto" w:fill="FFFFFF" w:themeFill="background1"/>
          </w:tcPr>
          <w:p w:rsidR="000E2B09" w:rsidRPr="005D0898" w:rsidRDefault="000E2B09" w:rsidP="00BD3B24">
            <w:pPr>
              <w:rPr>
                <w:sz w:val="16"/>
                <w:szCs w:val="16"/>
              </w:rPr>
            </w:pPr>
            <w:r w:rsidRPr="005D0898">
              <w:rPr>
                <w:sz w:val="16"/>
                <w:szCs w:val="16"/>
              </w:rPr>
              <w:t>To</w:t>
            </w:r>
          </w:p>
        </w:tc>
      </w:tr>
      <w:tr w:rsidR="004B6A98" w:rsidRPr="00561617" w:rsidTr="000E2B09">
        <w:trPr>
          <w:trHeight w:val="697"/>
        </w:trPr>
        <w:tc>
          <w:tcPr>
            <w:tcW w:w="382" w:type="dxa"/>
            <w:vMerge/>
            <w:shd w:val="clear" w:color="auto" w:fill="FFFFFF" w:themeFill="background1"/>
            <w:vAlign w:val="center"/>
          </w:tcPr>
          <w:p w:rsidR="004B6A98" w:rsidRDefault="004B6A98" w:rsidP="00104054">
            <w:pPr>
              <w:jc w:val="center"/>
              <w:rPr>
                <w:b/>
                <w:szCs w:val="16"/>
              </w:rPr>
            </w:pPr>
          </w:p>
        </w:tc>
        <w:tc>
          <w:tcPr>
            <w:tcW w:w="1056" w:type="dxa"/>
            <w:gridSpan w:val="2"/>
            <w:vMerge/>
            <w:shd w:val="clear" w:color="auto" w:fill="FFFFFF" w:themeFill="background1"/>
          </w:tcPr>
          <w:p w:rsidR="004B6A98" w:rsidRPr="005D0898" w:rsidRDefault="004B6A98" w:rsidP="00790C32">
            <w:pPr>
              <w:rPr>
                <w:b/>
                <w:sz w:val="16"/>
                <w:szCs w:val="16"/>
              </w:rPr>
            </w:pPr>
          </w:p>
        </w:tc>
        <w:tc>
          <w:tcPr>
            <w:tcW w:w="1046" w:type="dxa"/>
            <w:vMerge/>
            <w:shd w:val="clear" w:color="auto" w:fill="FFFFFF" w:themeFill="background1"/>
          </w:tcPr>
          <w:p w:rsidR="004B6A98" w:rsidRPr="005D0898" w:rsidRDefault="004B6A98" w:rsidP="00790C32">
            <w:pPr>
              <w:rPr>
                <w:b/>
                <w:sz w:val="16"/>
                <w:szCs w:val="16"/>
              </w:rPr>
            </w:pPr>
          </w:p>
        </w:tc>
        <w:tc>
          <w:tcPr>
            <w:tcW w:w="2995" w:type="dxa"/>
            <w:gridSpan w:val="3"/>
            <w:vMerge/>
            <w:shd w:val="clear" w:color="auto" w:fill="FFFFFF" w:themeFill="background1"/>
          </w:tcPr>
          <w:p w:rsidR="004B6A98" w:rsidRPr="005D0898" w:rsidRDefault="004B6A98" w:rsidP="00790C32">
            <w:pPr>
              <w:rPr>
                <w:b/>
                <w:sz w:val="16"/>
                <w:szCs w:val="16"/>
              </w:rPr>
            </w:pPr>
          </w:p>
        </w:tc>
        <w:tc>
          <w:tcPr>
            <w:tcW w:w="1555" w:type="dxa"/>
            <w:vMerge/>
            <w:shd w:val="clear" w:color="auto" w:fill="FFFFFF" w:themeFill="background1"/>
          </w:tcPr>
          <w:p w:rsidR="004B6A98" w:rsidRPr="005D0898" w:rsidRDefault="004B6A98" w:rsidP="00790C32">
            <w:pPr>
              <w:rPr>
                <w:b/>
                <w:sz w:val="16"/>
                <w:szCs w:val="16"/>
              </w:rPr>
            </w:pPr>
          </w:p>
        </w:tc>
        <w:tc>
          <w:tcPr>
            <w:tcW w:w="768"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70"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c>
          <w:tcPr>
            <w:tcW w:w="782"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81"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r>
      <w:tr w:rsidR="000E2B09" w:rsidRPr="00561617" w:rsidTr="000E2B09">
        <w:trPr>
          <w:trHeight w:val="839"/>
        </w:trPr>
        <w:tc>
          <w:tcPr>
            <w:tcW w:w="382" w:type="dxa"/>
            <w:vMerge/>
            <w:shd w:val="clear" w:color="auto" w:fill="FFFFFF" w:themeFill="background1"/>
            <w:vAlign w:val="center"/>
          </w:tcPr>
          <w:p w:rsidR="000E2B09" w:rsidRDefault="000E2B09" w:rsidP="00104054">
            <w:pPr>
              <w:jc w:val="center"/>
              <w:rPr>
                <w:b/>
                <w:szCs w:val="16"/>
              </w:rPr>
            </w:pPr>
          </w:p>
        </w:tc>
        <w:tc>
          <w:tcPr>
            <w:tcW w:w="2764" w:type="dxa"/>
            <w:gridSpan w:val="5"/>
            <w:shd w:val="clear" w:color="auto" w:fill="FFFFFF" w:themeFill="background1"/>
          </w:tcPr>
          <w:p w:rsidR="000E2B09" w:rsidRPr="005D0898" w:rsidRDefault="000E2B09" w:rsidP="00BD3B24">
            <w:pPr>
              <w:rPr>
                <w:sz w:val="16"/>
                <w:szCs w:val="16"/>
              </w:rPr>
            </w:pPr>
            <w:r w:rsidRPr="005D0898">
              <w:rPr>
                <w:sz w:val="16"/>
                <w:szCs w:val="16"/>
              </w:rPr>
              <w:t>City</w:t>
            </w:r>
          </w:p>
        </w:tc>
        <w:tc>
          <w:tcPr>
            <w:tcW w:w="2333" w:type="dxa"/>
            <w:shd w:val="clear" w:color="auto" w:fill="FFFFFF" w:themeFill="background1"/>
          </w:tcPr>
          <w:p w:rsidR="000E2B09" w:rsidRPr="005D0898" w:rsidRDefault="000E2B09" w:rsidP="00BD3B24">
            <w:pPr>
              <w:rPr>
                <w:sz w:val="16"/>
                <w:szCs w:val="16"/>
              </w:rPr>
            </w:pPr>
            <w:r w:rsidRPr="005D0898">
              <w:rPr>
                <w:sz w:val="16"/>
                <w:szCs w:val="16"/>
              </w:rPr>
              <w:t>Province or state</w:t>
            </w:r>
          </w:p>
        </w:tc>
        <w:tc>
          <w:tcPr>
            <w:tcW w:w="1555" w:type="dxa"/>
            <w:shd w:val="clear" w:color="auto" w:fill="FFFFFF" w:themeFill="background1"/>
          </w:tcPr>
          <w:p w:rsidR="000E2B09" w:rsidRPr="005D0898" w:rsidRDefault="000E2B09" w:rsidP="00BD3B24">
            <w:pPr>
              <w:rPr>
                <w:sz w:val="16"/>
                <w:szCs w:val="16"/>
              </w:rPr>
            </w:pPr>
            <w:r w:rsidRPr="005D0898">
              <w:rPr>
                <w:sz w:val="16"/>
                <w:szCs w:val="16"/>
              </w:rPr>
              <w:t>Postal Code</w:t>
            </w:r>
          </w:p>
        </w:tc>
        <w:tc>
          <w:tcPr>
            <w:tcW w:w="1538" w:type="dxa"/>
            <w:gridSpan w:val="2"/>
            <w:shd w:val="clear" w:color="auto" w:fill="FFFFFF" w:themeFill="background1"/>
          </w:tcPr>
          <w:p w:rsidR="000E2B09" w:rsidRPr="005D0898" w:rsidRDefault="000E2B09" w:rsidP="00BD3B24">
            <w:pPr>
              <w:rPr>
                <w:sz w:val="16"/>
                <w:szCs w:val="16"/>
              </w:rPr>
            </w:pPr>
            <w:r w:rsidRPr="005D0898">
              <w:rPr>
                <w:sz w:val="16"/>
                <w:szCs w:val="16"/>
              </w:rPr>
              <w:t>Country</w:t>
            </w:r>
          </w:p>
        </w:tc>
        <w:tc>
          <w:tcPr>
            <w:tcW w:w="1563" w:type="dxa"/>
            <w:gridSpan w:val="2"/>
            <w:shd w:val="clear" w:color="auto" w:fill="FFFFFF" w:themeFill="background1"/>
          </w:tcPr>
          <w:p w:rsidR="000E2B09" w:rsidRPr="005D0898" w:rsidRDefault="000E2B09" w:rsidP="000E2B09">
            <w:pPr>
              <w:rPr>
                <w:sz w:val="16"/>
                <w:szCs w:val="16"/>
              </w:rPr>
            </w:pPr>
            <w:r w:rsidRPr="005D0898">
              <w:rPr>
                <w:sz w:val="16"/>
                <w:szCs w:val="16"/>
              </w:rPr>
              <w:t>Telephone number</w:t>
            </w:r>
          </w:p>
          <w:p w:rsidR="000E2B09" w:rsidRPr="005D0898" w:rsidRDefault="000E2B09" w:rsidP="000E2B09">
            <w:pPr>
              <w:rPr>
                <w:sz w:val="16"/>
                <w:szCs w:val="16"/>
              </w:rPr>
            </w:pPr>
          </w:p>
          <w:p w:rsidR="000E2B09" w:rsidRPr="005D0898" w:rsidRDefault="000E2B09" w:rsidP="000E2B09">
            <w:pPr>
              <w:rPr>
                <w:sz w:val="16"/>
                <w:szCs w:val="16"/>
              </w:rPr>
            </w:pPr>
            <w:r w:rsidRPr="005D0898">
              <w:rPr>
                <w:sz w:val="16"/>
                <w:szCs w:val="16"/>
              </w:rPr>
              <w:t>(      )</w:t>
            </w:r>
          </w:p>
        </w:tc>
      </w:tr>
      <w:tr w:rsidR="00EF1437" w:rsidRPr="005D0898" w:rsidTr="00EF1437">
        <w:trPr>
          <w:trHeight w:val="142"/>
        </w:trPr>
        <w:tc>
          <w:tcPr>
            <w:tcW w:w="382" w:type="dxa"/>
            <w:vMerge w:val="restart"/>
            <w:shd w:val="clear" w:color="auto" w:fill="FFFFFF" w:themeFill="background1"/>
            <w:vAlign w:val="center"/>
          </w:tcPr>
          <w:p w:rsidR="00EF1437" w:rsidRDefault="00EF1437" w:rsidP="00EF1437">
            <w:pPr>
              <w:jc w:val="center"/>
              <w:rPr>
                <w:b/>
                <w:szCs w:val="16"/>
              </w:rPr>
            </w:pPr>
            <w:r>
              <w:rPr>
                <w:b/>
                <w:szCs w:val="16"/>
              </w:rPr>
              <w:t>6</w:t>
            </w:r>
          </w:p>
        </w:tc>
        <w:tc>
          <w:tcPr>
            <w:tcW w:w="1056" w:type="dxa"/>
            <w:gridSpan w:val="2"/>
            <w:vMerge w:val="restart"/>
            <w:shd w:val="clear" w:color="auto" w:fill="FFFFFF" w:themeFill="background1"/>
          </w:tcPr>
          <w:p w:rsidR="00EF1437" w:rsidRPr="005D0898" w:rsidRDefault="00EF1437" w:rsidP="00EF1437">
            <w:pPr>
              <w:rPr>
                <w:sz w:val="16"/>
                <w:szCs w:val="16"/>
              </w:rPr>
            </w:pPr>
            <w:r w:rsidRPr="005D0898">
              <w:rPr>
                <w:sz w:val="16"/>
                <w:szCs w:val="16"/>
              </w:rPr>
              <w:t xml:space="preserve">Apartment number </w:t>
            </w:r>
          </w:p>
          <w:p w:rsidR="00EF1437" w:rsidRPr="005D0898" w:rsidRDefault="00EF1437" w:rsidP="00EF1437">
            <w:pPr>
              <w:rPr>
                <w:sz w:val="16"/>
                <w:szCs w:val="16"/>
              </w:rPr>
            </w:pPr>
          </w:p>
        </w:tc>
        <w:tc>
          <w:tcPr>
            <w:tcW w:w="1046" w:type="dxa"/>
            <w:vMerge w:val="restart"/>
            <w:shd w:val="clear" w:color="auto" w:fill="FFFFFF" w:themeFill="background1"/>
          </w:tcPr>
          <w:p w:rsidR="00EF1437" w:rsidRPr="005D0898" w:rsidRDefault="00EF1437" w:rsidP="00EF1437">
            <w:pPr>
              <w:rPr>
                <w:sz w:val="16"/>
                <w:szCs w:val="16"/>
              </w:rPr>
            </w:pPr>
            <w:r w:rsidRPr="005D0898">
              <w:rPr>
                <w:sz w:val="16"/>
                <w:szCs w:val="16"/>
              </w:rPr>
              <w:t>Street number</w:t>
            </w:r>
          </w:p>
        </w:tc>
        <w:tc>
          <w:tcPr>
            <w:tcW w:w="2995" w:type="dxa"/>
            <w:gridSpan w:val="3"/>
            <w:vMerge w:val="restart"/>
            <w:shd w:val="clear" w:color="auto" w:fill="FFFFFF" w:themeFill="background1"/>
          </w:tcPr>
          <w:p w:rsidR="00EF1437" w:rsidRPr="005D0898" w:rsidRDefault="00EF1437" w:rsidP="00EF1437">
            <w:pPr>
              <w:rPr>
                <w:sz w:val="16"/>
                <w:szCs w:val="16"/>
              </w:rPr>
            </w:pPr>
          </w:p>
        </w:tc>
        <w:tc>
          <w:tcPr>
            <w:tcW w:w="1555" w:type="dxa"/>
            <w:vMerge w:val="restart"/>
            <w:shd w:val="clear" w:color="auto" w:fill="FFFFFF" w:themeFill="background1"/>
          </w:tcPr>
          <w:p w:rsidR="00EF1437" w:rsidRPr="005D0898" w:rsidRDefault="00EF1437" w:rsidP="00EF1437">
            <w:pPr>
              <w:rPr>
                <w:sz w:val="16"/>
                <w:szCs w:val="16"/>
              </w:rPr>
            </w:pPr>
            <w:r w:rsidRPr="005D0898">
              <w:rPr>
                <w:sz w:val="16"/>
                <w:szCs w:val="16"/>
              </w:rPr>
              <w:t>Civic number (if applicable)</w:t>
            </w:r>
          </w:p>
        </w:tc>
        <w:tc>
          <w:tcPr>
            <w:tcW w:w="1538" w:type="dxa"/>
            <w:gridSpan w:val="2"/>
            <w:shd w:val="clear" w:color="auto" w:fill="FFFFFF" w:themeFill="background1"/>
          </w:tcPr>
          <w:p w:rsidR="00EF1437" w:rsidRPr="005D0898" w:rsidRDefault="00EF1437" w:rsidP="00EF1437">
            <w:pPr>
              <w:rPr>
                <w:sz w:val="16"/>
                <w:szCs w:val="16"/>
              </w:rPr>
            </w:pPr>
            <w:r w:rsidRPr="005D0898">
              <w:rPr>
                <w:sz w:val="16"/>
                <w:szCs w:val="16"/>
              </w:rPr>
              <w:t>From</w:t>
            </w:r>
          </w:p>
        </w:tc>
        <w:tc>
          <w:tcPr>
            <w:tcW w:w="1563" w:type="dxa"/>
            <w:gridSpan w:val="2"/>
            <w:shd w:val="clear" w:color="auto" w:fill="FFFFFF" w:themeFill="background1"/>
          </w:tcPr>
          <w:p w:rsidR="00EF1437" w:rsidRPr="005D0898" w:rsidRDefault="00EF1437" w:rsidP="00EF1437">
            <w:pPr>
              <w:rPr>
                <w:sz w:val="16"/>
                <w:szCs w:val="16"/>
              </w:rPr>
            </w:pPr>
            <w:r w:rsidRPr="005D0898">
              <w:rPr>
                <w:sz w:val="16"/>
                <w:szCs w:val="16"/>
              </w:rPr>
              <w:t>To</w:t>
            </w:r>
          </w:p>
        </w:tc>
      </w:tr>
      <w:tr w:rsidR="00EF1437" w:rsidRPr="005D0898" w:rsidTr="00EF1437">
        <w:trPr>
          <w:trHeight w:val="697"/>
        </w:trPr>
        <w:tc>
          <w:tcPr>
            <w:tcW w:w="382" w:type="dxa"/>
            <w:vMerge/>
            <w:shd w:val="clear" w:color="auto" w:fill="FFFFFF" w:themeFill="background1"/>
            <w:vAlign w:val="center"/>
          </w:tcPr>
          <w:p w:rsidR="00EF1437" w:rsidRDefault="00EF1437" w:rsidP="00EF1437">
            <w:pPr>
              <w:jc w:val="center"/>
              <w:rPr>
                <w:b/>
                <w:szCs w:val="16"/>
              </w:rPr>
            </w:pPr>
          </w:p>
        </w:tc>
        <w:tc>
          <w:tcPr>
            <w:tcW w:w="1056" w:type="dxa"/>
            <w:gridSpan w:val="2"/>
            <w:vMerge/>
            <w:shd w:val="clear" w:color="auto" w:fill="FFFFFF" w:themeFill="background1"/>
          </w:tcPr>
          <w:p w:rsidR="00EF1437" w:rsidRPr="005D0898" w:rsidRDefault="00EF1437" w:rsidP="00EF1437">
            <w:pPr>
              <w:rPr>
                <w:b/>
                <w:sz w:val="16"/>
                <w:szCs w:val="16"/>
              </w:rPr>
            </w:pPr>
          </w:p>
        </w:tc>
        <w:tc>
          <w:tcPr>
            <w:tcW w:w="1046" w:type="dxa"/>
            <w:vMerge/>
            <w:shd w:val="clear" w:color="auto" w:fill="FFFFFF" w:themeFill="background1"/>
          </w:tcPr>
          <w:p w:rsidR="00EF1437" w:rsidRPr="005D0898" w:rsidRDefault="00EF1437" w:rsidP="00EF1437">
            <w:pPr>
              <w:rPr>
                <w:b/>
                <w:sz w:val="16"/>
                <w:szCs w:val="16"/>
              </w:rPr>
            </w:pPr>
          </w:p>
        </w:tc>
        <w:tc>
          <w:tcPr>
            <w:tcW w:w="2995" w:type="dxa"/>
            <w:gridSpan w:val="3"/>
            <w:vMerge/>
            <w:shd w:val="clear" w:color="auto" w:fill="FFFFFF" w:themeFill="background1"/>
          </w:tcPr>
          <w:p w:rsidR="00EF1437" w:rsidRPr="005D0898" w:rsidRDefault="00EF1437" w:rsidP="00EF1437">
            <w:pPr>
              <w:rPr>
                <w:b/>
                <w:sz w:val="16"/>
                <w:szCs w:val="16"/>
              </w:rPr>
            </w:pPr>
          </w:p>
        </w:tc>
        <w:tc>
          <w:tcPr>
            <w:tcW w:w="1555" w:type="dxa"/>
            <w:vMerge/>
            <w:shd w:val="clear" w:color="auto" w:fill="FFFFFF" w:themeFill="background1"/>
          </w:tcPr>
          <w:p w:rsidR="00EF1437" w:rsidRPr="005D0898" w:rsidRDefault="00EF1437" w:rsidP="00EF1437">
            <w:pPr>
              <w:rPr>
                <w:b/>
                <w:sz w:val="16"/>
                <w:szCs w:val="16"/>
              </w:rPr>
            </w:pPr>
          </w:p>
        </w:tc>
        <w:tc>
          <w:tcPr>
            <w:tcW w:w="768" w:type="dxa"/>
            <w:shd w:val="clear" w:color="auto" w:fill="FFFFFF" w:themeFill="background1"/>
          </w:tcPr>
          <w:p w:rsidR="00EF1437" w:rsidRPr="005D0898" w:rsidRDefault="00EF1437" w:rsidP="00EF1437">
            <w:pPr>
              <w:jc w:val="center"/>
              <w:rPr>
                <w:sz w:val="16"/>
                <w:szCs w:val="16"/>
              </w:rPr>
            </w:pPr>
            <w:r w:rsidRPr="005D0898">
              <w:rPr>
                <w:sz w:val="16"/>
                <w:szCs w:val="16"/>
              </w:rPr>
              <w:t>Y</w:t>
            </w:r>
            <w:r>
              <w:rPr>
                <w:sz w:val="16"/>
                <w:szCs w:val="16"/>
              </w:rPr>
              <w:t>YYY</w:t>
            </w:r>
          </w:p>
        </w:tc>
        <w:tc>
          <w:tcPr>
            <w:tcW w:w="770" w:type="dxa"/>
            <w:shd w:val="clear" w:color="auto" w:fill="FFFFFF" w:themeFill="background1"/>
          </w:tcPr>
          <w:p w:rsidR="00EF1437" w:rsidRPr="005D0898" w:rsidRDefault="00EF1437" w:rsidP="00EF1437">
            <w:pPr>
              <w:jc w:val="center"/>
              <w:rPr>
                <w:sz w:val="16"/>
                <w:szCs w:val="16"/>
              </w:rPr>
            </w:pPr>
            <w:r w:rsidRPr="005D0898">
              <w:rPr>
                <w:sz w:val="16"/>
                <w:szCs w:val="16"/>
              </w:rPr>
              <w:t>M</w:t>
            </w:r>
            <w:r>
              <w:rPr>
                <w:sz w:val="16"/>
                <w:szCs w:val="16"/>
              </w:rPr>
              <w:t>M</w:t>
            </w:r>
          </w:p>
        </w:tc>
        <w:tc>
          <w:tcPr>
            <w:tcW w:w="782" w:type="dxa"/>
            <w:shd w:val="clear" w:color="auto" w:fill="FFFFFF" w:themeFill="background1"/>
          </w:tcPr>
          <w:p w:rsidR="00EF1437" w:rsidRPr="005D0898" w:rsidRDefault="00EF1437" w:rsidP="00EF1437">
            <w:pPr>
              <w:jc w:val="center"/>
              <w:rPr>
                <w:sz w:val="16"/>
                <w:szCs w:val="16"/>
              </w:rPr>
            </w:pPr>
            <w:r w:rsidRPr="005D0898">
              <w:rPr>
                <w:sz w:val="16"/>
                <w:szCs w:val="16"/>
              </w:rPr>
              <w:t>Y</w:t>
            </w:r>
            <w:r>
              <w:rPr>
                <w:sz w:val="16"/>
                <w:szCs w:val="16"/>
              </w:rPr>
              <w:t>YYY</w:t>
            </w:r>
          </w:p>
        </w:tc>
        <w:tc>
          <w:tcPr>
            <w:tcW w:w="781" w:type="dxa"/>
            <w:shd w:val="clear" w:color="auto" w:fill="FFFFFF" w:themeFill="background1"/>
          </w:tcPr>
          <w:p w:rsidR="00EF1437" w:rsidRPr="005D0898" w:rsidRDefault="00EF1437" w:rsidP="00EF1437">
            <w:pPr>
              <w:jc w:val="center"/>
              <w:rPr>
                <w:sz w:val="16"/>
                <w:szCs w:val="16"/>
              </w:rPr>
            </w:pPr>
            <w:r w:rsidRPr="005D0898">
              <w:rPr>
                <w:sz w:val="16"/>
                <w:szCs w:val="16"/>
              </w:rPr>
              <w:t>M</w:t>
            </w:r>
            <w:r>
              <w:rPr>
                <w:sz w:val="16"/>
                <w:szCs w:val="16"/>
              </w:rPr>
              <w:t>M</w:t>
            </w:r>
          </w:p>
        </w:tc>
      </w:tr>
      <w:tr w:rsidR="00EF1437" w:rsidRPr="005D0898" w:rsidTr="00EF1437">
        <w:trPr>
          <w:trHeight w:val="839"/>
        </w:trPr>
        <w:tc>
          <w:tcPr>
            <w:tcW w:w="382" w:type="dxa"/>
            <w:vMerge/>
            <w:shd w:val="clear" w:color="auto" w:fill="FFFFFF" w:themeFill="background1"/>
            <w:vAlign w:val="center"/>
          </w:tcPr>
          <w:p w:rsidR="00EF1437" w:rsidRDefault="00EF1437" w:rsidP="00EF1437">
            <w:pPr>
              <w:jc w:val="center"/>
              <w:rPr>
                <w:b/>
                <w:szCs w:val="16"/>
              </w:rPr>
            </w:pPr>
          </w:p>
        </w:tc>
        <w:tc>
          <w:tcPr>
            <w:tcW w:w="2764" w:type="dxa"/>
            <w:gridSpan w:val="5"/>
            <w:shd w:val="clear" w:color="auto" w:fill="FFFFFF" w:themeFill="background1"/>
          </w:tcPr>
          <w:p w:rsidR="00EF1437" w:rsidRPr="005D0898" w:rsidRDefault="00EF1437" w:rsidP="00EF1437">
            <w:pPr>
              <w:rPr>
                <w:sz w:val="16"/>
                <w:szCs w:val="16"/>
              </w:rPr>
            </w:pPr>
            <w:r w:rsidRPr="005D0898">
              <w:rPr>
                <w:sz w:val="16"/>
                <w:szCs w:val="16"/>
              </w:rPr>
              <w:t>City</w:t>
            </w:r>
          </w:p>
        </w:tc>
        <w:tc>
          <w:tcPr>
            <w:tcW w:w="2333" w:type="dxa"/>
            <w:shd w:val="clear" w:color="auto" w:fill="FFFFFF" w:themeFill="background1"/>
          </w:tcPr>
          <w:p w:rsidR="00EF1437" w:rsidRPr="005D0898" w:rsidRDefault="00EF1437" w:rsidP="00EF1437">
            <w:pPr>
              <w:rPr>
                <w:sz w:val="16"/>
                <w:szCs w:val="16"/>
              </w:rPr>
            </w:pPr>
            <w:r w:rsidRPr="005D0898">
              <w:rPr>
                <w:sz w:val="16"/>
                <w:szCs w:val="16"/>
              </w:rPr>
              <w:t>Province or state</w:t>
            </w:r>
          </w:p>
        </w:tc>
        <w:tc>
          <w:tcPr>
            <w:tcW w:w="1555" w:type="dxa"/>
            <w:shd w:val="clear" w:color="auto" w:fill="FFFFFF" w:themeFill="background1"/>
          </w:tcPr>
          <w:p w:rsidR="00EF1437" w:rsidRPr="005D0898" w:rsidRDefault="00EF1437" w:rsidP="00EF1437">
            <w:pPr>
              <w:rPr>
                <w:sz w:val="16"/>
                <w:szCs w:val="16"/>
              </w:rPr>
            </w:pPr>
            <w:r w:rsidRPr="005D0898">
              <w:rPr>
                <w:sz w:val="16"/>
                <w:szCs w:val="16"/>
              </w:rPr>
              <w:t>Postal Code</w:t>
            </w:r>
          </w:p>
        </w:tc>
        <w:tc>
          <w:tcPr>
            <w:tcW w:w="1538" w:type="dxa"/>
            <w:gridSpan w:val="2"/>
            <w:shd w:val="clear" w:color="auto" w:fill="FFFFFF" w:themeFill="background1"/>
          </w:tcPr>
          <w:p w:rsidR="00EF1437" w:rsidRPr="005D0898" w:rsidRDefault="00EF1437" w:rsidP="00EF1437">
            <w:pPr>
              <w:rPr>
                <w:sz w:val="16"/>
                <w:szCs w:val="16"/>
              </w:rPr>
            </w:pPr>
            <w:r w:rsidRPr="005D0898">
              <w:rPr>
                <w:sz w:val="16"/>
                <w:szCs w:val="16"/>
              </w:rPr>
              <w:t>Country</w:t>
            </w:r>
          </w:p>
        </w:tc>
        <w:tc>
          <w:tcPr>
            <w:tcW w:w="1563" w:type="dxa"/>
            <w:gridSpan w:val="2"/>
            <w:shd w:val="clear" w:color="auto" w:fill="FFFFFF" w:themeFill="background1"/>
          </w:tcPr>
          <w:p w:rsidR="00EF1437" w:rsidRPr="005D0898" w:rsidRDefault="00EF1437" w:rsidP="00EF1437">
            <w:pPr>
              <w:rPr>
                <w:sz w:val="16"/>
                <w:szCs w:val="16"/>
              </w:rPr>
            </w:pPr>
            <w:r w:rsidRPr="005D0898">
              <w:rPr>
                <w:sz w:val="16"/>
                <w:szCs w:val="16"/>
              </w:rPr>
              <w:t>Telephone number</w:t>
            </w:r>
          </w:p>
          <w:p w:rsidR="00EF1437" w:rsidRPr="005D0898" w:rsidRDefault="00EF1437" w:rsidP="00EF1437">
            <w:pPr>
              <w:rPr>
                <w:sz w:val="16"/>
                <w:szCs w:val="16"/>
              </w:rPr>
            </w:pPr>
          </w:p>
          <w:p w:rsidR="00EF1437" w:rsidRPr="005D0898" w:rsidRDefault="00EF1437" w:rsidP="00EF1437">
            <w:pPr>
              <w:rPr>
                <w:sz w:val="16"/>
                <w:szCs w:val="16"/>
              </w:rPr>
            </w:pPr>
            <w:r w:rsidRPr="005D0898">
              <w:rPr>
                <w:sz w:val="16"/>
                <w:szCs w:val="16"/>
              </w:rPr>
              <w:t>(      )</w:t>
            </w:r>
          </w:p>
        </w:tc>
      </w:tr>
    </w:tbl>
    <w:p w:rsidR="005673AC" w:rsidRDefault="005673AC"/>
    <w:p w:rsidR="003A50BB" w:rsidRDefault="003A50BB">
      <w:bookmarkStart w:id="0" w:name="_GoBack"/>
      <w:bookmarkEnd w:id="0"/>
    </w:p>
    <w:tbl>
      <w:tblPr>
        <w:tblStyle w:val="TableGrid"/>
        <w:tblW w:w="10135" w:type="dxa"/>
        <w:tblLook w:val="04A0" w:firstRow="1" w:lastRow="0" w:firstColumn="1" w:lastColumn="0" w:noHBand="0" w:noVBand="1"/>
      </w:tblPr>
      <w:tblGrid>
        <w:gridCol w:w="357"/>
        <w:gridCol w:w="154"/>
        <w:gridCol w:w="6513"/>
        <w:gridCol w:w="10"/>
        <w:gridCol w:w="770"/>
        <w:gridCol w:w="780"/>
        <w:gridCol w:w="775"/>
        <w:gridCol w:w="776"/>
      </w:tblGrid>
      <w:tr w:rsidR="00224E36" w:rsidRPr="00561617" w:rsidTr="008E34D1">
        <w:trPr>
          <w:trHeight w:val="436"/>
        </w:trPr>
        <w:tc>
          <w:tcPr>
            <w:tcW w:w="511" w:type="dxa"/>
            <w:gridSpan w:val="2"/>
            <w:vAlign w:val="center"/>
          </w:tcPr>
          <w:p w:rsidR="00224E36" w:rsidRPr="001E287F" w:rsidRDefault="0030583A" w:rsidP="00BD3B24">
            <w:pPr>
              <w:jc w:val="center"/>
              <w:rPr>
                <w:b/>
                <w:szCs w:val="16"/>
              </w:rPr>
            </w:pPr>
            <w:r>
              <w:rPr>
                <w:b/>
                <w:szCs w:val="16"/>
              </w:rPr>
              <w:lastRenderedPageBreak/>
              <w:t>G</w:t>
            </w:r>
          </w:p>
        </w:tc>
        <w:tc>
          <w:tcPr>
            <w:tcW w:w="9624" w:type="dxa"/>
            <w:gridSpan w:val="6"/>
            <w:shd w:val="clear" w:color="auto" w:fill="000000" w:themeFill="text1"/>
            <w:vAlign w:val="center"/>
          </w:tcPr>
          <w:p w:rsidR="00224E36" w:rsidRPr="00561617" w:rsidRDefault="00224E36" w:rsidP="00224E36">
            <w:pPr>
              <w:rPr>
                <w:b/>
                <w:sz w:val="20"/>
                <w:szCs w:val="16"/>
              </w:rPr>
            </w:pPr>
            <w:r>
              <w:rPr>
                <w:b/>
                <w:sz w:val="20"/>
                <w:szCs w:val="16"/>
              </w:rPr>
              <w:t>EMPLOYMENT (see instructions for self-employed and consultants) (there should be no gaps)</w:t>
            </w:r>
          </w:p>
        </w:tc>
      </w:tr>
      <w:tr w:rsidR="00224E36" w:rsidRPr="00790C32" w:rsidTr="005D0898">
        <w:trPr>
          <w:trHeight w:val="507"/>
        </w:trPr>
        <w:tc>
          <w:tcPr>
            <w:tcW w:w="10135" w:type="dxa"/>
            <w:gridSpan w:val="8"/>
            <w:shd w:val="clear" w:color="auto" w:fill="FFFFFF" w:themeFill="background1"/>
            <w:vAlign w:val="center"/>
          </w:tcPr>
          <w:p w:rsidR="00224E36" w:rsidRPr="00790C32" w:rsidRDefault="00224E36" w:rsidP="008566ED">
            <w:pPr>
              <w:rPr>
                <w:b/>
                <w:sz w:val="17"/>
                <w:szCs w:val="17"/>
              </w:rPr>
            </w:pPr>
            <w:r w:rsidRPr="00790C32">
              <w:rPr>
                <w:b/>
                <w:sz w:val="17"/>
                <w:szCs w:val="17"/>
              </w:rPr>
              <w:t xml:space="preserve">List </w:t>
            </w:r>
            <w:r>
              <w:rPr>
                <w:b/>
                <w:sz w:val="17"/>
                <w:szCs w:val="17"/>
              </w:rPr>
              <w:t>the employers you have worked for and/or post-secondary institutions you have attended in the last 5 years</w:t>
            </w:r>
            <w:r w:rsidRPr="00790C32">
              <w:rPr>
                <w:b/>
                <w:sz w:val="17"/>
                <w:szCs w:val="17"/>
              </w:rPr>
              <w:t>,</w:t>
            </w:r>
            <w:r>
              <w:rPr>
                <w:b/>
                <w:sz w:val="17"/>
                <w:szCs w:val="17"/>
              </w:rPr>
              <w:t xml:space="preserve"> starting with the most current. Include times of unemployment, if applicable.</w:t>
            </w:r>
          </w:p>
        </w:tc>
      </w:tr>
      <w:tr w:rsidR="00A40595" w:rsidRPr="00790C32" w:rsidTr="008E34D1">
        <w:trPr>
          <w:trHeight w:val="136"/>
        </w:trPr>
        <w:tc>
          <w:tcPr>
            <w:tcW w:w="357" w:type="dxa"/>
            <w:vMerge w:val="restart"/>
            <w:shd w:val="clear" w:color="auto" w:fill="FFFFFF" w:themeFill="background1"/>
            <w:vAlign w:val="center"/>
          </w:tcPr>
          <w:p w:rsidR="00A40595" w:rsidRPr="005D0898" w:rsidRDefault="00FA0D6A" w:rsidP="00FA0D6A">
            <w:pPr>
              <w:jc w:val="center"/>
              <w:rPr>
                <w:b/>
              </w:rPr>
            </w:pPr>
            <w:r w:rsidRPr="005D0898">
              <w:rPr>
                <w:b/>
              </w:rPr>
              <w:t>1</w:t>
            </w:r>
          </w:p>
        </w:tc>
        <w:tc>
          <w:tcPr>
            <w:tcW w:w="6677" w:type="dxa"/>
            <w:gridSpan w:val="3"/>
            <w:vMerge w:val="restart"/>
            <w:shd w:val="clear" w:color="auto" w:fill="FFFFFF" w:themeFill="background1"/>
          </w:tcPr>
          <w:p w:rsidR="00A40595" w:rsidRPr="005D0898" w:rsidRDefault="00FA0D6A" w:rsidP="00536A18">
            <w:pPr>
              <w:rPr>
                <w:sz w:val="16"/>
                <w:szCs w:val="16"/>
              </w:rPr>
            </w:pPr>
            <w:r w:rsidRPr="005D0898">
              <w:rPr>
                <w:sz w:val="16"/>
                <w:szCs w:val="16"/>
              </w:rPr>
              <w:t xml:space="preserve">A) </w:t>
            </w:r>
            <w:r w:rsidR="00A40595" w:rsidRPr="005D0898">
              <w:rPr>
                <w:sz w:val="16"/>
                <w:szCs w:val="16"/>
              </w:rPr>
              <w:t>Name of employer or educational institution (</w:t>
            </w:r>
            <w:r w:rsidR="00536A18">
              <w:rPr>
                <w:sz w:val="16"/>
                <w:szCs w:val="16"/>
              </w:rPr>
              <w:t>specify if employee or student). D</w:t>
            </w:r>
            <w:r w:rsidR="00A40595" w:rsidRPr="005D0898">
              <w:rPr>
                <w:sz w:val="16"/>
                <w:szCs w:val="16"/>
              </w:rPr>
              <w:t>o not use initials</w:t>
            </w:r>
            <w:r w:rsidR="00536A18">
              <w:rPr>
                <w:sz w:val="16"/>
                <w:szCs w:val="16"/>
              </w:rPr>
              <w:t>.</w:t>
            </w:r>
          </w:p>
        </w:tc>
        <w:tc>
          <w:tcPr>
            <w:tcW w:w="1550" w:type="dxa"/>
            <w:gridSpan w:val="2"/>
            <w:shd w:val="clear" w:color="auto" w:fill="FFFFFF" w:themeFill="background1"/>
            <w:vAlign w:val="center"/>
          </w:tcPr>
          <w:p w:rsidR="00A40595" w:rsidRPr="005D0898" w:rsidRDefault="00FA0D6A" w:rsidP="00224E36">
            <w:pPr>
              <w:rPr>
                <w:sz w:val="16"/>
                <w:szCs w:val="16"/>
              </w:rPr>
            </w:pPr>
            <w:r w:rsidRPr="005D0898">
              <w:rPr>
                <w:sz w:val="16"/>
                <w:szCs w:val="16"/>
              </w:rPr>
              <w:t xml:space="preserve">B) </w:t>
            </w:r>
            <w:r w:rsidR="00A40595" w:rsidRPr="005D0898">
              <w:rPr>
                <w:sz w:val="16"/>
                <w:szCs w:val="16"/>
              </w:rPr>
              <w:t>From</w:t>
            </w:r>
          </w:p>
        </w:tc>
        <w:tc>
          <w:tcPr>
            <w:tcW w:w="1551" w:type="dxa"/>
            <w:gridSpan w:val="2"/>
            <w:shd w:val="clear" w:color="auto" w:fill="FFFFFF" w:themeFill="background1"/>
            <w:vAlign w:val="center"/>
          </w:tcPr>
          <w:p w:rsidR="00A40595" w:rsidRPr="005D0898" w:rsidRDefault="00A40595" w:rsidP="00224E36">
            <w:pPr>
              <w:rPr>
                <w:sz w:val="16"/>
                <w:szCs w:val="16"/>
              </w:rPr>
            </w:pPr>
            <w:r w:rsidRPr="005D0898">
              <w:rPr>
                <w:sz w:val="16"/>
                <w:szCs w:val="16"/>
              </w:rPr>
              <w:t>To</w:t>
            </w:r>
          </w:p>
        </w:tc>
      </w:tr>
      <w:tr w:rsidR="004B6A98" w:rsidRPr="00790C32" w:rsidTr="008E34D1">
        <w:trPr>
          <w:trHeight w:val="703"/>
        </w:trPr>
        <w:tc>
          <w:tcPr>
            <w:tcW w:w="357" w:type="dxa"/>
            <w:vMerge/>
            <w:shd w:val="clear" w:color="auto" w:fill="FFFFFF" w:themeFill="background1"/>
            <w:vAlign w:val="center"/>
          </w:tcPr>
          <w:p w:rsidR="004B6A98" w:rsidRPr="005D0898" w:rsidRDefault="004B6A98" w:rsidP="00FA0D6A">
            <w:pPr>
              <w:jc w:val="center"/>
              <w:rPr>
                <w:b/>
              </w:rPr>
            </w:pPr>
          </w:p>
        </w:tc>
        <w:tc>
          <w:tcPr>
            <w:tcW w:w="6677" w:type="dxa"/>
            <w:gridSpan w:val="3"/>
            <w:vMerge/>
            <w:shd w:val="clear" w:color="auto" w:fill="FFFFFF" w:themeFill="background1"/>
          </w:tcPr>
          <w:p w:rsidR="004B6A98" w:rsidRPr="005D0898" w:rsidRDefault="004B6A98" w:rsidP="00A40595">
            <w:pPr>
              <w:rPr>
                <w:b/>
                <w:sz w:val="16"/>
                <w:szCs w:val="16"/>
              </w:rPr>
            </w:pPr>
          </w:p>
        </w:tc>
        <w:tc>
          <w:tcPr>
            <w:tcW w:w="770"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80"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c>
          <w:tcPr>
            <w:tcW w:w="1551" w:type="dxa"/>
            <w:gridSpan w:val="2"/>
            <w:shd w:val="clear" w:color="auto" w:fill="FFFFFF" w:themeFill="background1"/>
          </w:tcPr>
          <w:p w:rsidR="004B6A98" w:rsidRPr="005D0898" w:rsidRDefault="004B6A98" w:rsidP="00BD3B24">
            <w:pPr>
              <w:jc w:val="center"/>
              <w:rPr>
                <w:b/>
                <w:sz w:val="16"/>
                <w:szCs w:val="16"/>
              </w:rPr>
            </w:pPr>
          </w:p>
          <w:p w:rsidR="004B6A98" w:rsidRPr="005D0898" w:rsidRDefault="004B6A98" w:rsidP="00BD3B24">
            <w:pPr>
              <w:jc w:val="center"/>
              <w:rPr>
                <w:b/>
                <w:sz w:val="16"/>
                <w:szCs w:val="16"/>
              </w:rPr>
            </w:pPr>
            <w:r w:rsidRPr="005D0898">
              <w:rPr>
                <w:b/>
                <w:sz w:val="16"/>
                <w:szCs w:val="16"/>
              </w:rPr>
              <w:t>Present</w:t>
            </w:r>
          </w:p>
        </w:tc>
      </w:tr>
      <w:tr w:rsidR="00A40595" w:rsidRPr="00790C32" w:rsidTr="008E34D1">
        <w:trPr>
          <w:trHeight w:val="839"/>
        </w:trPr>
        <w:tc>
          <w:tcPr>
            <w:tcW w:w="357" w:type="dxa"/>
            <w:vMerge/>
            <w:shd w:val="clear" w:color="auto" w:fill="FFFFFF" w:themeFill="background1"/>
            <w:vAlign w:val="center"/>
          </w:tcPr>
          <w:p w:rsidR="00A40595" w:rsidRPr="005D0898" w:rsidRDefault="00A40595" w:rsidP="00FA0D6A">
            <w:pPr>
              <w:jc w:val="center"/>
              <w:rPr>
                <w:b/>
              </w:rPr>
            </w:pPr>
          </w:p>
        </w:tc>
        <w:tc>
          <w:tcPr>
            <w:tcW w:w="9778" w:type="dxa"/>
            <w:gridSpan w:val="7"/>
            <w:shd w:val="clear" w:color="auto" w:fill="FFFFFF" w:themeFill="background1"/>
          </w:tcPr>
          <w:p w:rsidR="00A40595" w:rsidRPr="005D0898" w:rsidRDefault="00FA0D6A" w:rsidP="00A40595">
            <w:pPr>
              <w:rPr>
                <w:sz w:val="16"/>
                <w:szCs w:val="16"/>
              </w:rPr>
            </w:pPr>
            <w:r w:rsidRPr="005D0898">
              <w:rPr>
                <w:sz w:val="16"/>
                <w:szCs w:val="16"/>
              </w:rPr>
              <w:t xml:space="preserve">C) </w:t>
            </w:r>
            <w:r w:rsidR="00A40595" w:rsidRPr="005D0898">
              <w:rPr>
                <w:sz w:val="16"/>
                <w:szCs w:val="16"/>
              </w:rPr>
              <w:t>Address of employer or educational institution (street number, street name, civic number (if applicable), city, province or state, and country)</w:t>
            </w:r>
          </w:p>
        </w:tc>
      </w:tr>
      <w:tr w:rsidR="00A40595" w:rsidRPr="00790C32" w:rsidTr="008E34D1">
        <w:trPr>
          <w:trHeight w:val="140"/>
        </w:trPr>
        <w:tc>
          <w:tcPr>
            <w:tcW w:w="357" w:type="dxa"/>
            <w:vMerge w:val="restart"/>
            <w:shd w:val="clear" w:color="auto" w:fill="FFFFFF" w:themeFill="background1"/>
            <w:vAlign w:val="center"/>
          </w:tcPr>
          <w:p w:rsidR="00A40595" w:rsidRPr="005D0898" w:rsidRDefault="00FA0D6A" w:rsidP="00FA0D6A">
            <w:pPr>
              <w:jc w:val="center"/>
              <w:rPr>
                <w:b/>
              </w:rPr>
            </w:pPr>
            <w:r w:rsidRPr="005D0898">
              <w:rPr>
                <w:b/>
              </w:rPr>
              <w:t>2</w:t>
            </w:r>
          </w:p>
        </w:tc>
        <w:tc>
          <w:tcPr>
            <w:tcW w:w="6667" w:type="dxa"/>
            <w:gridSpan w:val="2"/>
            <w:vMerge w:val="restart"/>
            <w:shd w:val="clear" w:color="auto" w:fill="FFFFFF" w:themeFill="background1"/>
          </w:tcPr>
          <w:p w:rsidR="00A40595" w:rsidRPr="005D0898" w:rsidRDefault="00FA0D6A" w:rsidP="00536A18">
            <w:pPr>
              <w:rPr>
                <w:sz w:val="16"/>
                <w:szCs w:val="16"/>
              </w:rPr>
            </w:pPr>
            <w:r w:rsidRPr="005D0898">
              <w:rPr>
                <w:sz w:val="16"/>
                <w:szCs w:val="16"/>
              </w:rPr>
              <w:t xml:space="preserve">A) </w:t>
            </w:r>
            <w:r w:rsidR="00A40595" w:rsidRPr="005D0898">
              <w:rPr>
                <w:sz w:val="16"/>
                <w:szCs w:val="16"/>
              </w:rPr>
              <w:t xml:space="preserve">Name of employer or educational institution </w:t>
            </w:r>
            <w:r w:rsidR="00536A18" w:rsidRPr="005D0898">
              <w:rPr>
                <w:sz w:val="16"/>
                <w:szCs w:val="16"/>
              </w:rPr>
              <w:t>(</w:t>
            </w:r>
            <w:r w:rsidR="00536A18">
              <w:rPr>
                <w:sz w:val="16"/>
                <w:szCs w:val="16"/>
              </w:rPr>
              <w:t>specify if employee or student). Do not use initials</w:t>
            </w:r>
          </w:p>
        </w:tc>
        <w:tc>
          <w:tcPr>
            <w:tcW w:w="1560" w:type="dxa"/>
            <w:gridSpan w:val="3"/>
            <w:shd w:val="clear" w:color="auto" w:fill="FFFFFF" w:themeFill="background1"/>
            <w:vAlign w:val="center"/>
          </w:tcPr>
          <w:p w:rsidR="00A40595" w:rsidRPr="005D0898" w:rsidRDefault="00FA0D6A" w:rsidP="00BD3B24">
            <w:pPr>
              <w:rPr>
                <w:sz w:val="16"/>
                <w:szCs w:val="16"/>
              </w:rPr>
            </w:pPr>
            <w:r w:rsidRPr="005D0898">
              <w:rPr>
                <w:sz w:val="16"/>
                <w:szCs w:val="16"/>
              </w:rPr>
              <w:t xml:space="preserve">B) </w:t>
            </w:r>
            <w:r w:rsidR="00A40595" w:rsidRPr="005D0898">
              <w:rPr>
                <w:sz w:val="16"/>
                <w:szCs w:val="16"/>
              </w:rPr>
              <w:t>From</w:t>
            </w:r>
          </w:p>
        </w:tc>
        <w:tc>
          <w:tcPr>
            <w:tcW w:w="1551" w:type="dxa"/>
            <w:gridSpan w:val="2"/>
            <w:shd w:val="clear" w:color="auto" w:fill="FFFFFF" w:themeFill="background1"/>
            <w:vAlign w:val="center"/>
          </w:tcPr>
          <w:p w:rsidR="00A40595" w:rsidRPr="005D0898" w:rsidRDefault="00A40595" w:rsidP="00BD3B24">
            <w:pPr>
              <w:rPr>
                <w:sz w:val="16"/>
                <w:szCs w:val="16"/>
              </w:rPr>
            </w:pPr>
            <w:r w:rsidRPr="005D0898">
              <w:rPr>
                <w:sz w:val="16"/>
                <w:szCs w:val="16"/>
              </w:rPr>
              <w:t>To</w:t>
            </w:r>
          </w:p>
        </w:tc>
      </w:tr>
      <w:tr w:rsidR="004B6A98" w:rsidRPr="00790C32" w:rsidTr="008E34D1">
        <w:trPr>
          <w:trHeight w:val="709"/>
        </w:trPr>
        <w:tc>
          <w:tcPr>
            <w:tcW w:w="357" w:type="dxa"/>
            <w:vMerge/>
            <w:shd w:val="clear" w:color="auto" w:fill="FFFFFF" w:themeFill="background1"/>
            <w:vAlign w:val="center"/>
          </w:tcPr>
          <w:p w:rsidR="004B6A98" w:rsidRPr="005D0898" w:rsidRDefault="004B6A98" w:rsidP="00FA0D6A">
            <w:pPr>
              <w:jc w:val="center"/>
              <w:rPr>
                <w:b/>
              </w:rPr>
            </w:pPr>
          </w:p>
        </w:tc>
        <w:tc>
          <w:tcPr>
            <w:tcW w:w="6667" w:type="dxa"/>
            <w:gridSpan w:val="2"/>
            <w:vMerge/>
            <w:shd w:val="clear" w:color="auto" w:fill="FFFFFF" w:themeFill="background1"/>
          </w:tcPr>
          <w:p w:rsidR="004B6A98" w:rsidRPr="005D0898" w:rsidRDefault="004B6A98" w:rsidP="00A40595">
            <w:pPr>
              <w:rPr>
                <w:b/>
                <w:sz w:val="16"/>
                <w:szCs w:val="16"/>
              </w:rPr>
            </w:pPr>
          </w:p>
        </w:tc>
        <w:tc>
          <w:tcPr>
            <w:tcW w:w="780" w:type="dxa"/>
            <w:gridSpan w:val="2"/>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80"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c>
          <w:tcPr>
            <w:tcW w:w="775"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76"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r>
      <w:tr w:rsidR="00A40595" w:rsidRPr="00790C32" w:rsidTr="008E34D1">
        <w:trPr>
          <w:trHeight w:val="839"/>
        </w:trPr>
        <w:tc>
          <w:tcPr>
            <w:tcW w:w="357" w:type="dxa"/>
            <w:vMerge/>
            <w:shd w:val="clear" w:color="auto" w:fill="FFFFFF" w:themeFill="background1"/>
            <w:vAlign w:val="center"/>
          </w:tcPr>
          <w:p w:rsidR="00A40595" w:rsidRPr="005D0898" w:rsidRDefault="00A40595" w:rsidP="00FA0D6A">
            <w:pPr>
              <w:jc w:val="center"/>
              <w:rPr>
                <w:b/>
              </w:rPr>
            </w:pPr>
          </w:p>
        </w:tc>
        <w:tc>
          <w:tcPr>
            <w:tcW w:w="9778" w:type="dxa"/>
            <w:gridSpan w:val="7"/>
            <w:shd w:val="clear" w:color="auto" w:fill="FFFFFF" w:themeFill="background1"/>
          </w:tcPr>
          <w:p w:rsidR="00A40595" w:rsidRPr="005D0898" w:rsidRDefault="00FA0D6A" w:rsidP="00A40595">
            <w:pPr>
              <w:rPr>
                <w:sz w:val="16"/>
                <w:szCs w:val="16"/>
              </w:rPr>
            </w:pPr>
            <w:r w:rsidRPr="005D0898">
              <w:rPr>
                <w:sz w:val="16"/>
                <w:szCs w:val="16"/>
              </w:rPr>
              <w:t xml:space="preserve">C) </w:t>
            </w:r>
            <w:r w:rsidR="00A40595" w:rsidRPr="005D0898">
              <w:rPr>
                <w:sz w:val="16"/>
                <w:szCs w:val="16"/>
              </w:rPr>
              <w:t>Address of employer or educational institution (street number, street name, civic number (if applicable), city, province or state, and country)</w:t>
            </w:r>
          </w:p>
        </w:tc>
      </w:tr>
      <w:tr w:rsidR="00A40595" w:rsidRPr="00790C32" w:rsidTr="008E34D1">
        <w:trPr>
          <w:trHeight w:val="136"/>
        </w:trPr>
        <w:tc>
          <w:tcPr>
            <w:tcW w:w="357" w:type="dxa"/>
            <w:vMerge w:val="restart"/>
            <w:shd w:val="clear" w:color="auto" w:fill="FFFFFF" w:themeFill="background1"/>
            <w:vAlign w:val="center"/>
          </w:tcPr>
          <w:p w:rsidR="00A40595" w:rsidRPr="005D0898" w:rsidRDefault="00FA0D6A" w:rsidP="00FA0D6A">
            <w:pPr>
              <w:jc w:val="center"/>
              <w:rPr>
                <w:b/>
              </w:rPr>
            </w:pPr>
            <w:r w:rsidRPr="005D0898">
              <w:rPr>
                <w:b/>
              </w:rPr>
              <w:t>3</w:t>
            </w:r>
          </w:p>
        </w:tc>
        <w:tc>
          <w:tcPr>
            <w:tcW w:w="6667" w:type="dxa"/>
            <w:gridSpan w:val="2"/>
            <w:vMerge w:val="restart"/>
            <w:shd w:val="clear" w:color="auto" w:fill="FFFFFF" w:themeFill="background1"/>
          </w:tcPr>
          <w:p w:rsidR="00A40595" w:rsidRPr="005D0898" w:rsidRDefault="00FA0D6A" w:rsidP="00536A18">
            <w:pPr>
              <w:rPr>
                <w:sz w:val="16"/>
                <w:szCs w:val="16"/>
              </w:rPr>
            </w:pPr>
            <w:r w:rsidRPr="005D0898">
              <w:rPr>
                <w:sz w:val="16"/>
                <w:szCs w:val="16"/>
              </w:rPr>
              <w:t xml:space="preserve">A) </w:t>
            </w:r>
            <w:r w:rsidR="00A40595" w:rsidRPr="005D0898">
              <w:rPr>
                <w:sz w:val="16"/>
                <w:szCs w:val="16"/>
              </w:rPr>
              <w:t xml:space="preserve">Name of employer or educational institution </w:t>
            </w:r>
            <w:r w:rsidR="00536A18" w:rsidRPr="005D0898">
              <w:rPr>
                <w:sz w:val="16"/>
                <w:szCs w:val="16"/>
              </w:rPr>
              <w:t>(</w:t>
            </w:r>
            <w:r w:rsidR="00536A18">
              <w:rPr>
                <w:sz w:val="16"/>
                <w:szCs w:val="16"/>
              </w:rPr>
              <w:t>specify if employee or student). D</w:t>
            </w:r>
            <w:r w:rsidR="00536A18" w:rsidRPr="005D0898">
              <w:rPr>
                <w:sz w:val="16"/>
                <w:szCs w:val="16"/>
              </w:rPr>
              <w:t>o not use initials</w:t>
            </w:r>
          </w:p>
        </w:tc>
        <w:tc>
          <w:tcPr>
            <w:tcW w:w="1560" w:type="dxa"/>
            <w:gridSpan w:val="3"/>
            <w:shd w:val="clear" w:color="auto" w:fill="FFFFFF" w:themeFill="background1"/>
            <w:vAlign w:val="center"/>
          </w:tcPr>
          <w:p w:rsidR="00A40595" w:rsidRPr="005D0898" w:rsidRDefault="00FA0D6A" w:rsidP="00BD3B24">
            <w:pPr>
              <w:rPr>
                <w:sz w:val="16"/>
                <w:szCs w:val="16"/>
              </w:rPr>
            </w:pPr>
            <w:r w:rsidRPr="005D0898">
              <w:rPr>
                <w:sz w:val="16"/>
                <w:szCs w:val="16"/>
              </w:rPr>
              <w:t xml:space="preserve">B) </w:t>
            </w:r>
            <w:r w:rsidR="00A40595" w:rsidRPr="005D0898">
              <w:rPr>
                <w:sz w:val="16"/>
                <w:szCs w:val="16"/>
              </w:rPr>
              <w:t>From</w:t>
            </w:r>
          </w:p>
        </w:tc>
        <w:tc>
          <w:tcPr>
            <w:tcW w:w="1551" w:type="dxa"/>
            <w:gridSpan w:val="2"/>
            <w:shd w:val="clear" w:color="auto" w:fill="FFFFFF" w:themeFill="background1"/>
            <w:vAlign w:val="center"/>
          </w:tcPr>
          <w:p w:rsidR="00A40595" w:rsidRPr="005D0898" w:rsidRDefault="00A40595" w:rsidP="00BD3B24">
            <w:pPr>
              <w:rPr>
                <w:sz w:val="16"/>
                <w:szCs w:val="16"/>
              </w:rPr>
            </w:pPr>
            <w:r w:rsidRPr="005D0898">
              <w:rPr>
                <w:sz w:val="16"/>
                <w:szCs w:val="16"/>
              </w:rPr>
              <w:t>To</w:t>
            </w:r>
          </w:p>
        </w:tc>
      </w:tr>
      <w:tr w:rsidR="004B6A98" w:rsidRPr="00790C32" w:rsidTr="008E34D1">
        <w:trPr>
          <w:trHeight w:val="703"/>
        </w:trPr>
        <w:tc>
          <w:tcPr>
            <w:tcW w:w="357" w:type="dxa"/>
            <w:vMerge/>
            <w:shd w:val="clear" w:color="auto" w:fill="FFFFFF" w:themeFill="background1"/>
            <w:vAlign w:val="center"/>
          </w:tcPr>
          <w:p w:rsidR="004B6A98" w:rsidRPr="005D0898" w:rsidRDefault="004B6A98" w:rsidP="00FA0D6A">
            <w:pPr>
              <w:jc w:val="center"/>
              <w:rPr>
                <w:b/>
              </w:rPr>
            </w:pPr>
          </w:p>
        </w:tc>
        <w:tc>
          <w:tcPr>
            <w:tcW w:w="6667" w:type="dxa"/>
            <w:gridSpan w:val="2"/>
            <w:vMerge/>
            <w:shd w:val="clear" w:color="auto" w:fill="FFFFFF" w:themeFill="background1"/>
          </w:tcPr>
          <w:p w:rsidR="004B6A98" w:rsidRPr="005D0898" w:rsidRDefault="004B6A98" w:rsidP="00A40595">
            <w:pPr>
              <w:rPr>
                <w:b/>
                <w:sz w:val="16"/>
                <w:szCs w:val="16"/>
              </w:rPr>
            </w:pPr>
          </w:p>
        </w:tc>
        <w:tc>
          <w:tcPr>
            <w:tcW w:w="780" w:type="dxa"/>
            <w:gridSpan w:val="2"/>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80"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c>
          <w:tcPr>
            <w:tcW w:w="775"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76"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r>
      <w:tr w:rsidR="00A40595" w:rsidRPr="00790C32" w:rsidTr="008E34D1">
        <w:trPr>
          <w:trHeight w:val="839"/>
        </w:trPr>
        <w:tc>
          <w:tcPr>
            <w:tcW w:w="357" w:type="dxa"/>
            <w:vMerge/>
            <w:shd w:val="clear" w:color="auto" w:fill="FFFFFF" w:themeFill="background1"/>
            <w:vAlign w:val="center"/>
          </w:tcPr>
          <w:p w:rsidR="00A40595" w:rsidRPr="005D0898" w:rsidRDefault="00A40595" w:rsidP="00FA0D6A">
            <w:pPr>
              <w:jc w:val="center"/>
              <w:rPr>
                <w:b/>
              </w:rPr>
            </w:pPr>
          </w:p>
        </w:tc>
        <w:tc>
          <w:tcPr>
            <w:tcW w:w="9778" w:type="dxa"/>
            <w:gridSpan w:val="7"/>
            <w:shd w:val="clear" w:color="auto" w:fill="FFFFFF" w:themeFill="background1"/>
          </w:tcPr>
          <w:p w:rsidR="00A40595" w:rsidRPr="005D0898" w:rsidRDefault="00FA0D6A" w:rsidP="00BD3B24">
            <w:pPr>
              <w:rPr>
                <w:sz w:val="16"/>
                <w:szCs w:val="16"/>
              </w:rPr>
            </w:pPr>
            <w:r w:rsidRPr="005D0898">
              <w:rPr>
                <w:sz w:val="16"/>
                <w:szCs w:val="16"/>
              </w:rPr>
              <w:t xml:space="preserve">C) </w:t>
            </w:r>
            <w:r w:rsidR="00A40595" w:rsidRPr="005D0898">
              <w:rPr>
                <w:sz w:val="16"/>
                <w:szCs w:val="16"/>
              </w:rPr>
              <w:t>Address of employer or educational institution (street number, street name, civic number (if applicable), city, province or state, and country)</w:t>
            </w:r>
          </w:p>
        </w:tc>
      </w:tr>
      <w:tr w:rsidR="00A40595" w:rsidRPr="00790C32" w:rsidTr="008E34D1">
        <w:trPr>
          <w:trHeight w:val="136"/>
        </w:trPr>
        <w:tc>
          <w:tcPr>
            <w:tcW w:w="357" w:type="dxa"/>
            <w:vMerge w:val="restart"/>
            <w:shd w:val="clear" w:color="auto" w:fill="FFFFFF" w:themeFill="background1"/>
            <w:vAlign w:val="center"/>
          </w:tcPr>
          <w:p w:rsidR="00A40595" w:rsidRPr="005D0898" w:rsidRDefault="00FA0D6A" w:rsidP="00FA0D6A">
            <w:pPr>
              <w:jc w:val="center"/>
              <w:rPr>
                <w:b/>
              </w:rPr>
            </w:pPr>
            <w:r w:rsidRPr="005D0898">
              <w:rPr>
                <w:b/>
              </w:rPr>
              <w:t>4</w:t>
            </w:r>
          </w:p>
        </w:tc>
        <w:tc>
          <w:tcPr>
            <w:tcW w:w="6667" w:type="dxa"/>
            <w:gridSpan w:val="2"/>
            <w:vMerge w:val="restart"/>
            <w:shd w:val="clear" w:color="auto" w:fill="FFFFFF" w:themeFill="background1"/>
          </w:tcPr>
          <w:p w:rsidR="00A40595" w:rsidRPr="005D0898" w:rsidRDefault="00FA0D6A" w:rsidP="00BD3B24">
            <w:pPr>
              <w:rPr>
                <w:sz w:val="16"/>
                <w:szCs w:val="16"/>
              </w:rPr>
            </w:pPr>
            <w:r w:rsidRPr="005D0898">
              <w:rPr>
                <w:sz w:val="16"/>
                <w:szCs w:val="16"/>
              </w:rPr>
              <w:t xml:space="preserve">A) </w:t>
            </w:r>
            <w:r w:rsidR="00A40595" w:rsidRPr="005D0898">
              <w:rPr>
                <w:sz w:val="16"/>
                <w:szCs w:val="16"/>
              </w:rPr>
              <w:t xml:space="preserve">Name of employer or educational institution </w:t>
            </w:r>
            <w:r w:rsidR="00536A18">
              <w:rPr>
                <w:sz w:val="16"/>
                <w:szCs w:val="16"/>
              </w:rPr>
              <w:t>(specify if employee or student). D</w:t>
            </w:r>
            <w:r w:rsidR="00536A18" w:rsidRPr="005D0898">
              <w:rPr>
                <w:sz w:val="16"/>
                <w:szCs w:val="16"/>
              </w:rPr>
              <w:t>o not use initials</w:t>
            </w:r>
          </w:p>
        </w:tc>
        <w:tc>
          <w:tcPr>
            <w:tcW w:w="1560" w:type="dxa"/>
            <w:gridSpan w:val="3"/>
            <w:shd w:val="clear" w:color="auto" w:fill="FFFFFF" w:themeFill="background1"/>
            <w:vAlign w:val="center"/>
          </w:tcPr>
          <w:p w:rsidR="00A40595" w:rsidRPr="005D0898" w:rsidRDefault="00FA0D6A" w:rsidP="00BD3B24">
            <w:pPr>
              <w:rPr>
                <w:sz w:val="16"/>
                <w:szCs w:val="16"/>
              </w:rPr>
            </w:pPr>
            <w:r w:rsidRPr="005D0898">
              <w:rPr>
                <w:sz w:val="16"/>
                <w:szCs w:val="16"/>
              </w:rPr>
              <w:t xml:space="preserve">B) </w:t>
            </w:r>
            <w:r w:rsidR="00A40595" w:rsidRPr="005D0898">
              <w:rPr>
                <w:sz w:val="16"/>
                <w:szCs w:val="16"/>
              </w:rPr>
              <w:t>From</w:t>
            </w:r>
          </w:p>
        </w:tc>
        <w:tc>
          <w:tcPr>
            <w:tcW w:w="1551" w:type="dxa"/>
            <w:gridSpan w:val="2"/>
            <w:shd w:val="clear" w:color="auto" w:fill="FFFFFF" w:themeFill="background1"/>
            <w:vAlign w:val="center"/>
          </w:tcPr>
          <w:p w:rsidR="00A40595" w:rsidRPr="005D0898" w:rsidRDefault="00A40595" w:rsidP="00BD3B24">
            <w:pPr>
              <w:rPr>
                <w:sz w:val="16"/>
                <w:szCs w:val="16"/>
              </w:rPr>
            </w:pPr>
            <w:r w:rsidRPr="005D0898">
              <w:rPr>
                <w:sz w:val="16"/>
                <w:szCs w:val="16"/>
              </w:rPr>
              <w:t>To</w:t>
            </w:r>
          </w:p>
        </w:tc>
      </w:tr>
      <w:tr w:rsidR="004B6A98" w:rsidRPr="00790C32" w:rsidTr="008E34D1">
        <w:trPr>
          <w:trHeight w:val="703"/>
        </w:trPr>
        <w:tc>
          <w:tcPr>
            <w:tcW w:w="357" w:type="dxa"/>
            <w:vMerge/>
            <w:shd w:val="clear" w:color="auto" w:fill="FFFFFF" w:themeFill="background1"/>
            <w:vAlign w:val="center"/>
          </w:tcPr>
          <w:p w:rsidR="004B6A98" w:rsidRPr="005D0898" w:rsidRDefault="004B6A98" w:rsidP="00FA0D6A">
            <w:pPr>
              <w:jc w:val="center"/>
              <w:rPr>
                <w:b/>
              </w:rPr>
            </w:pPr>
          </w:p>
        </w:tc>
        <w:tc>
          <w:tcPr>
            <w:tcW w:w="6667" w:type="dxa"/>
            <w:gridSpan w:val="2"/>
            <w:vMerge/>
            <w:shd w:val="clear" w:color="auto" w:fill="FFFFFF" w:themeFill="background1"/>
          </w:tcPr>
          <w:p w:rsidR="004B6A98" w:rsidRPr="005D0898" w:rsidRDefault="004B6A98" w:rsidP="00A40595">
            <w:pPr>
              <w:rPr>
                <w:b/>
                <w:sz w:val="16"/>
                <w:szCs w:val="16"/>
              </w:rPr>
            </w:pPr>
          </w:p>
        </w:tc>
        <w:tc>
          <w:tcPr>
            <w:tcW w:w="780" w:type="dxa"/>
            <w:gridSpan w:val="2"/>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80"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c>
          <w:tcPr>
            <w:tcW w:w="775"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76"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r>
      <w:tr w:rsidR="00A40595" w:rsidRPr="00790C32" w:rsidTr="008E34D1">
        <w:trPr>
          <w:trHeight w:val="839"/>
        </w:trPr>
        <w:tc>
          <w:tcPr>
            <w:tcW w:w="357" w:type="dxa"/>
            <w:vMerge/>
            <w:shd w:val="clear" w:color="auto" w:fill="FFFFFF" w:themeFill="background1"/>
            <w:vAlign w:val="center"/>
          </w:tcPr>
          <w:p w:rsidR="00A40595" w:rsidRPr="005D0898" w:rsidRDefault="00A40595" w:rsidP="00FA0D6A">
            <w:pPr>
              <w:jc w:val="center"/>
              <w:rPr>
                <w:b/>
              </w:rPr>
            </w:pPr>
          </w:p>
        </w:tc>
        <w:tc>
          <w:tcPr>
            <w:tcW w:w="9778" w:type="dxa"/>
            <w:gridSpan w:val="7"/>
            <w:shd w:val="clear" w:color="auto" w:fill="FFFFFF" w:themeFill="background1"/>
          </w:tcPr>
          <w:p w:rsidR="00A40595" w:rsidRPr="005D0898" w:rsidRDefault="00FA0D6A" w:rsidP="00BD3B24">
            <w:pPr>
              <w:rPr>
                <w:sz w:val="16"/>
                <w:szCs w:val="16"/>
              </w:rPr>
            </w:pPr>
            <w:r w:rsidRPr="005D0898">
              <w:rPr>
                <w:sz w:val="16"/>
                <w:szCs w:val="16"/>
              </w:rPr>
              <w:t xml:space="preserve">C) </w:t>
            </w:r>
            <w:r w:rsidR="00A40595" w:rsidRPr="005D0898">
              <w:rPr>
                <w:sz w:val="16"/>
                <w:szCs w:val="16"/>
              </w:rPr>
              <w:t>Address of employer or educational institution (street number, street name, civic number (if applicable), city, province or state, and country)</w:t>
            </w:r>
          </w:p>
        </w:tc>
      </w:tr>
      <w:tr w:rsidR="00A40595" w:rsidRPr="00790C32" w:rsidTr="008E34D1">
        <w:trPr>
          <w:trHeight w:val="136"/>
        </w:trPr>
        <w:tc>
          <w:tcPr>
            <w:tcW w:w="357" w:type="dxa"/>
            <w:vMerge w:val="restart"/>
            <w:shd w:val="clear" w:color="auto" w:fill="FFFFFF" w:themeFill="background1"/>
            <w:vAlign w:val="center"/>
          </w:tcPr>
          <w:p w:rsidR="00A40595" w:rsidRPr="005D0898" w:rsidRDefault="00FA0D6A" w:rsidP="00FA0D6A">
            <w:pPr>
              <w:jc w:val="center"/>
              <w:rPr>
                <w:b/>
              </w:rPr>
            </w:pPr>
            <w:r w:rsidRPr="005D0898">
              <w:rPr>
                <w:b/>
              </w:rPr>
              <w:t>5</w:t>
            </w:r>
          </w:p>
        </w:tc>
        <w:tc>
          <w:tcPr>
            <w:tcW w:w="6667" w:type="dxa"/>
            <w:gridSpan w:val="2"/>
            <w:vMerge w:val="restart"/>
            <w:shd w:val="clear" w:color="auto" w:fill="FFFFFF" w:themeFill="background1"/>
          </w:tcPr>
          <w:p w:rsidR="00A40595" w:rsidRPr="005D0898" w:rsidRDefault="00FA0D6A" w:rsidP="00BD3B24">
            <w:pPr>
              <w:rPr>
                <w:sz w:val="16"/>
                <w:szCs w:val="16"/>
              </w:rPr>
            </w:pPr>
            <w:r w:rsidRPr="005D0898">
              <w:rPr>
                <w:sz w:val="16"/>
                <w:szCs w:val="16"/>
              </w:rPr>
              <w:t xml:space="preserve">A) </w:t>
            </w:r>
            <w:r w:rsidR="00A40595" w:rsidRPr="005D0898">
              <w:rPr>
                <w:sz w:val="16"/>
                <w:szCs w:val="16"/>
              </w:rPr>
              <w:t xml:space="preserve">Name of employer or educational institution </w:t>
            </w:r>
            <w:r w:rsidR="00536A18">
              <w:rPr>
                <w:sz w:val="16"/>
                <w:szCs w:val="16"/>
              </w:rPr>
              <w:t>(specify if employee or student). D</w:t>
            </w:r>
            <w:r w:rsidR="00536A18" w:rsidRPr="005D0898">
              <w:rPr>
                <w:sz w:val="16"/>
                <w:szCs w:val="16"/>
              </w:rPr>
              <w:t>o not use initials</w:t>
            </w:r>
          </w:p>
        </w:tc>
        <w:tc>
          <w:tcPr>
            <w:tcW w:w="1560" w:type="dxa"/>
            <w:gridSpan w:val="3"/>
            <w:shd w:val="clear" w:color="auto" w:fill="FFFFFF" w:themeFill="background1"/>
            <w:vAlign w:val="center"/>
          </w:tcPr>
          <w:p w:rsidR="00A40595" w:rsidRPr="005D0898" w:rsidRDefault="00FA0D6A" w:rsidP="00BD3B24">
            <w:pPr>
              <w:rPr>
                <w:sz w:val="16"/>
                <w:szCs w:val="16"/>
              </w:rPr>
            </w:pPr>
            <w:r w:rsidRPr="005D0898">
              <w:rPr>
                <w:sz w:val="16"/>
                <w:szCs w:val="16"/>
              </w:rPr>
              <w:t xml:space="preserve">B) </w:t>
            </w:r>
            <w:r w:rsidR="00A40595" w:rsidRPr="005D0898">
              <w:rPr>
                <w:sz w:val="16"/>
                <w:szCs w:val="16"/>
              </w:rPr>
              <w:t>From</w:t>
            </w:r>
          </w:p>
        </w:tc>
        <w:tc>
          <w:tcPr>
            <w:tcW w:w="1551" w:type="dxa"/>
            <w:gridSpan w:val="2"/>
            <w:shd w:val="clear" w:color="auto" w:fill="FFFFFF" w:themeFill="background1"/>
            <w:vAlign w:val="center"/>
          </w:tcPr>
          <w:p w:rsidR="00A40595" w:rsidRPr="005D0898" w:rsidRDefault="00A40595" w:rsidP="00BD3B24">
            <w:pPr>
              <w:rPr>
                <w:sz w:val="16"/>
                <w:szCs w:val="16"/>
              </w:rPr>
            </w:pPr>
            <w:r w:rsidRPr="005D0898">
              <w:rPr>
                <w:sz w:val="16"/>
                <w:szCs w:val="16"/>
              </w:rPr>
              <w:t>To</w:t>
            </w:r>
          </w:p>
        </w:tc>
      </w:tr>
      <w:tr w:rsidR="004B6A98" w:rsidRPr="00790C32" w:rsidTr="008E34D1">
        <w:trPr>
          <w:trHeight w:val="703"/>
        </w:trPr>
        <w:tc>
          <w:tcPr>
            <w:tcW w:w="357" w:type="dxa"/>
            <w:vMerge/>
            <w:shd w:val="clear" w:color="auto" w:fill="FFFFFF" w:themeFill="background1"/>
            <w:vAlign w:val="center"/>
          </w:tcPr>
          <w:p w:rsidR="004B6A98" w:rsidRPr="00790C32" w:rsidRDefault="004B6A98" w:rsidP="00224E36">
            <w:pPr>
              <w:rPr>
                <w:b/>
                <w:sz w:val="17"/>
                <w:szCs w:val="17"/>
              </w:rPr>
            </w:pPr>
          </w:p>
        </w:tc>
        <w:tc>
          <w:tcPr>
            <w:tcW w:w="6667" w:type="dxa"/>
            <w:gridSpan w:val="2"/>
            <w:vMerge/>
            <w:shd w:val="clear" w:color="auto" w:fill="FFFFFF" w:themeFill="background1"/>
          </w:tcPr>
          <w:p w:rsidR="004B6A98" w:rsidRPr="005D0898" w:rsidRDefault="004B6A98" w:rsidP="00A40595">
            <w:pPr>
              <w:rPr>
                <w:b/>
                <w:sz w:val="16"/>
                <w:szCs w:val="16"/>
              </w:rPr>
            </w:pPr>
          </w:p>
        </w:tc>
        <w:tc>
          <w:tcPr>
            <w:tcW w:w="780" w:type="dxa"/>
            <w:gridSpan w:val="2"/>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80" w:type="dxa"/>
            <w:shd w:val="clear" w:color="auto" w:fill="FFFFFF" w:themeFill="background1"/>
          </w:tcPr>
          <w:p w:rsidR="004B6A98" w:rsidRPr="005D0898" w:rsidRDefault="004B6A98" w:rsidP="009539CC">
            <w:pPr>
              <w:jc w:val="center"/>
              <w:rPr>
                <w:sz w:val="16"/>
                <w:szCs w:val="16"/>
              </w:rPr>
            </w:pPr>
            <w:r w:rsidRPr="005D0898">
              <w:rPr>
                <w:sz w:val="16"/>
                <w:szCs w:val="16"/>
              </w:rPr>
              <w:t>M</w:t>
            </w:r>
            <w:r>
              <w:rPr>
                <w:sz w:val="16"/>
                <w:szCs w:val="16"/>
              </w:rPr>
              <w:t>M</w:t>
            </w:r>
          </w:p>
        </w:tc>
        <w:tc>
          <w:tcPr>
            <w:tcW w:w="775"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c>
          <w:tcPr>
            <w:tcW w:w="776" w:type="dxa"/>
            <w:shd w:val="clear" w:color="auto" w:fill="FFFFFF" w:themeFill="background1"/>
          </w:tcPr>
          <w:p w:rsidR="004B6A98" w:rsidRPr="005D0898" w:rsidRDefault="004B6A98" w:rsidP="009539CC">
            <w:pPr>
              <w:jc w:val="center"/>
              <w:rPr>
                <w:sz w:val="16"/>
                <w:szCs w:val="16"/>
              </w:rPr>
            </w:pPr>
            <w:r w:rsidRPr="005D0898">
              <w:rPr>
                <w:sz w:val="16"/>
                <w:szCs w:val="16"/>
              </w:rPr>
              <w:t>Y</w:t>
            </w:r>
            <w:r>
              <w:rPr>
                <w:sz w:val="16"/>
                <w:szCs w:val="16"/>
              </w:rPr>
              <w:t>YYY</w:t>
            </w:r>
          </w:p>
        </w:tc>
      </w:tr>
      <w:tr w:rsidR="00A40595" w:rsidRPr="00790C32" w:rsidTr="008E34D1">
        <w:trPr>
          <w:trHeight w:val="839"/>
        </w:trPr>
        <w:tc>
          <w:tcPr>
            <w:tcW w:w="357" w:type="dxa"/>
            <w:vMerge/>
            <w:shd w:val="clear" w:color="auto" w:fill="FFFFFF" w:themeFill="background1"/>
            <w:vAlign w:val="center"/>
          </w:tcPr>
          <w:p w:rsidR="00A40595" w:rsidRPr="00790C32" w:rsidRDefault="00A40595" w:rsidP="00224E36">
            <w:pPr>
              <w:rPr>
                <w:b/>
                <w:sz w:val="17"/>
                <w:szCs w:val="17"/>
              </w:rPr>
            </w:pPr>
          </w:p>
        </w:tc>
        <w:tc>
          <w:tcPr>
            <w:tcW w:w="9778" w:type="dxa"/>
            <w:gridSpan w:val="7"/>
            <w:shd w:val="clear" w:color="auto" w:fill="FFFFFF" w:themeFill="background1"/>
          </w:tcPr>
          <w:p w:rsidR="00A40595" w:rsidRPr="005D0898" w:rsidRDefault="00FA0D6A" w:rsidP="00BD3B24">
            <w:pPr>
              <w:rPr>
                <w:sz w:val="16"/>
                <w:szCs w:val="16"/>
              </w:rPr>
            </w:pPr>
            <w:r w:rsidRPr="005D0898">
              <w:rPr>
                <w:sz w:val="16"/>
                <w:szCs w:val="16"/>
              </w:rPr>
              <w:t xml:space="preserve">C) </w:t>
            </w:r>
            <w:r w:rsidR="00A40595" w:rsidRPr="005D0898">
              <w:rPr>
                <w:sz w:val="16"/>
                <w:szCs w:val="16"/>
              </w:rPr>
              <w:t>Address of employer or educational institution (street number, street name, civic number (if applicable), city, province or state, and country)</w:t>
            </w:r>
          </w:p>
        </w:tc>
      </w:tr>
      <w:tr w:rsidR="00D02C59" w:rsidRPr="005D0898" w:rsidTr="00EF1437">
        <w:trPr>
          <w:trHeight w:val="136"/>
        </w:trPr>
        <w:tc>
          <w:tcPr>
            <w:tcW w:w="357" w:type="dxa"/>
            <w:vMerge w:val="restart"/>
            <w:shd w:val="clear" w:color="auto" w:fill="FFFFFF" w:themeFill="background1"/>
            <w:vAlign w:val="center"/>
          </w:tcPr>
          <w:p w:rsidR="00D02C59" w:rsidRPr="005D0898" w:rsidRDefault="00D02C59" w:rsidP="00EF1437">
            <w:pPr>
              <w:jc w:val="center"/>
              <w:rPr>
                <w:b/>
              </w:rPr>
            </w:pPr>
            <w:r>
              <w:rPr>
                <w:b/>
              </w:rPr>
              <w:t>6</w:t>
            </w:r>
          </w:p>
        </w:tc>
        <w:tc>
          <w:tcPr>
            <w:tcW w:w="6667" w:type="dxa"/>
            <w:gridSpan w:val="2"/>
            <w:vMerge w:val="restart"/>
            <w:shd w:val="clear" w:color="auto" w:fill="FFFFFF" w:themeFill="background1"/>
          </w:tcPr>
          <w:p w:rsidR="00D02C59" w:rsidRPr="005D0898" w:rsidRDefault="00D02C59" w:rsidP="00EF1437">
            <w:pPr>
              <w:rPr>
                <w:sz w:val="16"/>
                <w:szCs w:val="16"/>
              </w:rPr>
            </w:pPr>
            <w:r w:rsidRPr="005D0898">
              <w:rPr>
                <w:sz w:val="16"/>
                <w:szCs w:val="16"/>
              </w:rPr>
              <w:t xml:space="preserve">A) Name of employer or educational institution </w:t>
            </w:r>
            <w:r>
              <w:rPr>
                <w:sz w:val="16"/>
                <w:szCs w:val="16"/>
              </w:rPr>
              <w:t>(specify if employee or student). D</w:t>
            </w:r>
            <w:r w:rsidRPr="005D0898">
              <w:rPr>
                <w:sz w:val="16"/>
                <w:szCs w:val="16"/>
              </w:rPr>
              <w:t>o not use initials</w:t>
            </w:r>
          </w:p>
        </w:tc>
        <w:tc>
          <w:tcPr>
            <w:tcW w:w="1560" w:type="dxa"/>
            <w:gridSpan w:val="3"/>
            <w:shd w:val="clear" w:color="auto" w:fill="FFFFFF" w:themeFill="background1"/>
            <w:vAlign w:val="center"/>
          </w:tcPr>
          <w:p w:rsidR="00D02C59" w:rsidRPr="005D0898" w:rsidRDefault="00D02C59" w:rsidP="00EF1437">
            <w:pPr>
              <w:rPr>
                <w:sz w:val="16"/>
                <w:szCs w:val="16"/>
              </w:rPr>
            </w:pPr>
            <w:r w:rsidRPr="005D0898">
              <w:rPr>
                <w:sz w:val="16"/>
                <w:szCs w:val="16"/>
              </w:rPr>
              <w:t>B) From</w:t>
            </w:r>
          </w:p>
        </w:tc>
        <w:tc>
          <w:tcPr>
            <w:tcW w:w="1551" w:type="dxa"/>
            <w:gridSpan w:val="2"/>
            <w:shd w:val="clear" w:color="auto" w:fill="FFFFFF" w:themeFill="background1"/>
            <w:vAlign w:val="center"/>
          </w:tcPr>
          <w:p w:rsidR="00D02C59" w:rsidRPr="005D0898" w:rsidRDefault="00D02C59" w:rsidP="00EF1437">
            <w:pPr>
              <w:rPr>
                <w:sz w:val="16"/>
                <w:szCs w:val="16"/>
              </w:rPr>
            </w:pPr>
            <w:r w:rsidRPr="005D0898">
              <w:rPr>
                <w:sz w:val="16"/>
                <w:szCs w:val="16"/>
              </w:rPr>
              <w:t>To</w:t>
            </w:r>
          </w:p>
        </w:tc>
      </w:tr>
      <w:tr w:rsidR="00D02C59" w:rsidRPr="005D0898" w:rsidTr="00EF1437">
        <w:trPr>
          <w:trHeight w:val="703"/>
        </w:trPr>
        <w:tc>
          <w:tcPr>
            <w:tcW w:w="357" w:type="dxa"/>
            <w:vMerge/>
            <w:shd w:val="clear" w:color="auto" w:fill="FFFFFF" w:themeFill="background1"/>
            <w:vAlign w:val="center"/>
          </w:tcPr>
          <w:p w:rsidR="00D02C59" w:rsidRPr="00790C32" w:rsidRDefault="00D02C59" w:rsidP="00EF1437">
            <w:pPr>
              <w:rPr>
                <w:b/>
                <w:sz w:val="17"/>
                <w:szCs w:val="17"/>
              </w:rPr>
            </w:pPr>
          </w:p>
        </w:tc>
        <w:tc>
          <w:tcPr>
            <w:tcW w:w="6667" w:type="dxa"/>
            <w:gridSpan w:val="2"/>
            <w:vMerge/>
            <w:shd w:val="clear" w:color="auto" w:fill="FFFFFF" w:themeFill="background1"/>
          </w:tcPr>
          <w:p w:rsidR="00D02C59" w:rsidRPr="005D0898" w:rsidRDefault="00D02C59" w:rsidP="00EF1437">
            <w:pPr>
              <w:rPr>
                <w:b/>
                <w:sz w:val="16"/>
                <w:szCs w:val="16"/>
              </w:rPr>
            </w:pPr>
          </w:p>
        </w:tc>
        <w:tc>
          <w:tcPr>
            <w:tcW w:w="780" w:type="dxa"/>
            <w:gridSpan w:val="2"/>
            <w:shd w:val="clear" w:color="auto" w:fill="FFFFFF" w:themeFill="background1"/>
          </w:tcPr>
          <w:p w:rsidR="00D02C59" w:rsidRPr="005D0898" w:rsidRDefault="00D02C59" w:rsidP="00EF1437">
            <w:pPr>
              <w:jc w:val="center"/>
              <w:rPr>
                <w:sz w:val="16"/>
                <w:szCs w:val="16"/>
              </w:rPr>
            </w:pPr>
            <w:r w:rsidRPr="005D0898">
              <w:rPr>
                <w:sz w:val="16"/>
                <w:szCs w:val="16"/>
              </w:rPr>
              <w:t>Y</w:t>
            </w:r>
            <w:r>
              <w:rPr>
                <w:sz w:val="16"/>
                <w:szCs w:val="16"/>
              </w:rPr>
              <w:t>YYY</w:t>
            </w:r>
          </w:p>
        </w:tc>
        <w:tc>
          <w:tcPr>
            <w:tcW w:w="780" w:type="dxa"/>
            <w:shd w:val="clear" w:color="auto" w:fill="FFFFFF" w:themeFill="background1"/>
          </w:tcPr>
          <w:p w:rsidR="00D02C59" w:rsidRPr="005D0898" w:rsidRDefault="00D02C59" w:rsidP="00EF1437">
            <w:pPr>
              <w:jc w:val="center"/>
              <w:rPr>
                <w:sz w:val="16"/>
                <w:szCs w:val="16"/>
              </w:rPr>
            </w:pPr>
            <w:r w:rsidRPr="005D0898">
              <w:rPr>
                <w:sz w:val="16"/>
                <w:szCs w:val="16"/>
              </w:rPr>
              <w:t>M</w:t>
            </w:r>
            <w:r>
              <w:rPr>
                <w:sz w:val="16"/>
                <w:szCs w:val="16"/>
              </w:rPr>
              <w:t>M</w:t>
            </w:r>
          </w:p>
        </w:tc>
        <w:tc>
          <w:tcPr>
            <w:tcW w:w="775" w:type="dxa"/>
            <w:shd w:val="clear" w:color="auto" w:fill="FFFFFF" w:themeFill="background1"/>
          </w:tcPr>
          <w:p w:rsidR="00D02C59" w:rsidRPr="005D0898" w:rsidRDefault="00D02C59" w:rsidP="00EF1437">
            <w:pPr>
              <w:jc w:val="center"/>
              <w:rPr>
                <w:sz w:val="16"/>
                <w:szCs w:val="16"/>
              </w:rPr>
            </w:pPr>
            <w:r w:rsidRPr="005D0898">
              <w:rPr>
                <w:sz w:val="16"/>
                <w:szCs w:val="16"/>
              </w:rPr>
              <w:t>Y</w:t>
            </w:r>
            <w:r>
              <w:rPr>
                <w:sz w:val="16"/>
                <w:szCs w:val="16"/>
              </w:rPr>
              <w:t>YYY</w:t>
            </w:r>
          </w:p>
        </w:tc>
        <w:tc>
          <w:tcPr>
            <w:tcW w:w="776" w:type="dxa"/>
            <w:shd w:val="clear" w:color="auto" w:fill="FFFFFF" w:themeFill="background1"/>
          </w:tcPr>
          <w:p w:rsidR="00D02C59" w:rsidRPr="005D0898" w:rsidRDefault="00D02C59" w:rsidP="00EF1437">
            <w:pPr>
              <w:jc w:val="center"/>
              <w:rPr>
                <w:sz w:val="16"/>
                <w:szCs w:val="16"/>
              </w:rPr>
            </w:pPr>
            <w:r w:rsidRPr="005D0898">
              <w:rPr>
                <w:sz w:val="16"/>
                <w:szCs w:val="16"/>
              </w:rPr>
              <w:t>Y</w:t>
            </w:r>
            <w:r>
              <w:rPr>
                <w:sz w:val="16"/>
                <w:szCs w:val="16"/>
              </w:rPr>
              <w:t>YYY</w:t>
            </w:r>
          </w:p>
        </w:tc>
      </w:tr>
      <w:tr w:rsidR="00D02C59" w:rsidRPr="005D0898" w:rsidTr="00EF1437">
        <w:trPr>
          <w:trHeight w:val="839"/>
        </w:trPr>
        <w:tc>
          <w:tcPr>
            <w:tcW w:w="357" w:type="dxa"/>
            <w:vMerge/>
            <w:shd w:val="clear" w:color="auto" w:fill="FFFFFF" w:themeFill="background1"/>
            <w:vAlign w:val="center"/>
          </w:tcPr>
          <w:p w:rsidR="00D02C59" w:rsidRPr="00790C32" w:rsidRDefault="00D02C59" w:rsidP="00EF1437">
            <w:pPr>
              <w:rPr>
                <w:b/>
                <w:sz w:val="17"/>
                <w:szCs w:val="17"/>
              </w:rPr>
            </w:pPr>
          </w:p>
        </w:tc>
        <w:tc>
          <w:tcPr>
            <w:tcW w:w="9778" w:type="dxa"/>
            <w:gridSpan w:val="7"/>
            <w:shd w:val="clear" w:color="auto" w:fill="FFFFFF" w:themeFill="background1"/>
          </w:tcPr>
          <w:p w:rsidR="00D02C59" w:rsidRPr="005D0898" w:rsidRDefault="00D02C59" w:rsidP="00EF1437">
            <w:pPr>
              <w:rPr>
                <w:sz w:val="16"/>
                <w:szCs w:val="16"/>
              </w:rPr>
            </w:pPr>
            <w:r w:rsidRPr="005D0898">
              <w:rPr>
                <w:sz w:val="16"/>
                <w:szCs w:val="16"/>
              </w:rPr>
              <w:t>C) Address of employer or educational institution (street number, street name, civic number (if applicable), city, province or state, and country)</w:t>
            </w:r>
          </w:p>
        </w:tc>
      </w:tr>
    </w:tbl>
    <w:p w:rsidR="00C4680C" w:rsidRDefault="00C4680C"/>
    <w:p w:rsidR="00D02C59" w:rsidRDefault="00D02C59"/>
    <w:p w:rsidR="00D02C59" w:rsidRDefault="00D02C59"/>
    <w:tbl>
      <w:tblPr>
        <w:tblStyle w:val="TableGrid"/>
        <w:tblW w:w="10135" w:type="dxa"/>
        <w:tblLook w:val="04A0" w:firstRow="1" w:lastRow="0" w:firstColumn="1" w:lastColumn="0" w:noHBand="0" w:noVBand="1"/>
      </w:tblPr>
      <w:tblGrid>
        <w:gridCol w:w="511"/>
        <w:gridCol w:w="2077"/>
        <w:gridCol w:w="4038"/>
        <w:gridCol w:w="584"/>
        <w:gridCol w:w="584"/>
        <w:gridCol w:w="585"/>
        <w:gridCol w:w="584"/>
        <w:gridCol w:w="584"/>
        <w:gridCol w:w="588"/>
      </w:tblGrid>
      <w:tr w:rsidR="008E34D1" w:rsidRPr="00561617" w:rsidTr="00BD3B24">
        <w:trPr>
          <w:trHeight w:val="436"/>
        </w:trPr>
        <w:tc>
          <w:tcPr>
            <w:tcW w:w="511" w:type="dxa"/>
            <w:vAlign w:val="center"/>
          </w:tcPr>
          <w:p w:rsidR="008E34D1" w:rsidRPr="001E287F" w:rsidRDefault="0030583A" w:rsidP="00BD3B24">
            <w:pPr>
              <w:jc w:val="center"/>
              <w:rPr>
                <w:b/>
                <w:szCs w:val="16"/>
              </w:rPr>
            </w:pPr>
            <w:r>
              <w:rPr>
                <w:b/>
                <w:szCs w:val="16"/>
              </w:rPr>
              <w:lastRenderedPageBreak/>
              <w:t>H</w:t>
            </w:r>
          </w:p>
        </w:tc>
        <w:tc>
          <w:tcPr>
            <w:tcW w:w="9624" w:type="dxa"/>
            <w:gridSpan w:val="8"/>
            <w:shd w:val="clear" w:color="auto" w:fill="000000" w:themeFill="text1"/>
            <w:vAlign w:val="center"/>
          </w:tcPr>
          <w:p w:rsidR="008E34D1" w:rsidRPr="00561617" w:rsidRDefault="008E34D1" w:rsidP="007A68D2">
            <w:pPr>
              <w:rPr>
                <w:b/>
                <w:sz w:val="20"/>
                <w:szCs w:val="16"/>
              </w:rPr>
            </w:pPr>
            <w:r>
              <w:rPr>
                <w:b/>
                <w:sz w:val="20"/>
                <w:szCs w:val="16"/>
              </w:rPr>
              <w:t xml:space="preserve">TRAVEL </w:t>
            </w:r>
          </w:p>
        </w:tc>
      </w:tr>
      <w:tr w:rsidR="008E34D1" w:rsidRPr="00790C32" w:rsidTr="00BD3B24">
        <w:trPr>
          <w:trHeight w:val="436"/>
        </w:trPr>
        <w:tc>
          <w:tcPr>
            <w:tcW w:w="10135" w:type="dxa"/>
            <w:gridSpan w:val="9"/>
            <w:shd w:val="clear" w:color="auto" w:fill="FFFFFF" w:themeFill="background1"/>
            <w:vAlign w:val="center"/>
          </w:tcPr>
          <w:p w:rsidR="008E34D1" w:rsidRPr="00790C32" w:rsidRDefault="007A68D2" w:rsidP="00C37F22">
            <w:pPr>
              <w:rPr>
                <w:b/>
                <w:sz w:val="17"/>
                <w:szCs w:val="17"/>
              </w:rPr>
            </w:pPr>
            <w:r>
              <w:rPr>
                <w:b/>
                <w:sz w:val="17"/>
                <w:szCs w:val="17"/>
              </w:rPr>
              <w:t>List countries visited within the last 5 years for personal travel and/or non-Government</w:t>
            </w:r>
            <w:r w:rsidR="00C37F22">
              <w:rPr>
                <w:b/>
                <w:sz w:val="17"/>
                <w:szCs w:val="17"/>
              </w:rPr>
              <w:t xml:space="preserve"> of </w:t>
            </w:r>
            <w:r w:rsidR="00DA4597">
              <w:rPr>
                <w:b/>
                <w:sz w:val="17"/>
                <w:szCs w:val="17"/>
              </w:rPr>
              <w:t>Canada</w:t>
            </w:r>
            <w:r>
              <w:rPr>
                <w:b/>
                <w:sz w:val="17"/>
                <w:szCs w:val="17"/>
              </w:rPr>
              <w:t xml:space="preserve"> business </w:t>
            </w:r>
            <w:r w:rsidR="00525C65">
              <w:rPr>
                <w:b/>
                <w:sz w:val="17"/>
                <w:szCs w:val="17"/>
              </w:rPr>
              <w:t xml:space="preserve">travel </w:t>
            </w:r>
            <w:r>
              <w:rPr>
                <w:b/>
                <w:sz w:val="17"/>
                <w:szCs w:val="17"/>
              </w:rPr>
              <w:t>outside your country of residence for periods longer than 90 days.</w:t>
            </w:r>
          </w:p>
        </w:tc>
      </w:tr>
      <w:tr w:rsidR="00947D37" w:rsidRPr="00790C32" w:rsidTr="00092658">
        <w:trPr>
          <w:trHeight w:val="180"/>
        </w:trPr>
        <w:tc>
          <w:tcPr>
            <w:tcW w:w="2588" w:type="dxa"/>
            <w:gridSpan w:val="2"/>
            <w:vMerge w:val="restart"/>
            <w:shd w:val="clear" w:color="auto" w:fill="FFFFFF" w:themeFill="background1"/>
            <w:vAlign w:val="center"/>
          </w:tcPr>
          <w:p w:rsidR="00947D37" w:rsidRPr="00790C32" w:rsidRDefault="00DA4597" w:rsidP="00DA4597">
            <w:pPr>
              <w:jc w:val="center"/>
              <w:rPr>
                <w:b/>
                <w:sz w:val="17"/>
                <w:szCs w:val="17"/>
              </w:rPr>
            </w:pPr>
            <w:r>
              <w:rPr>
                <w:b/>
                <w:sz w:val="17"/>
                <w:szCs w:val="17"/>
              </w:rPr>
              <w:t>Destination</w:t>
            </w:r>
          </w:p>
        </w:tc>
        <w:tc>
          <w:tcPr>
            <w:tcW w:w="4038" w:type="dxa"/>
            <w:vMerge w:val="restart"/>
            <w:shd w:val="clear" w:color="auto" w:fill="FFFFFF" w:themeFill="background1"/>
            <w:vAlign w:val="center"/>
          </w:tcPr>
          <w:p w:rsidR="00947D37" w:rsidRPr="00790C32" w:rsidRDefault="00947D37" w:rsidP="007A68D2">
            <w:pPr>
              <w:jc w:val="center"/>
              <w:rPr>
                <w:b/>
                <w:sz w:val="17"/>
                <w:szCs w:val="17"/>
              </w:rPr>
            </w:pPr>
            <w:r>
              <w:rPr>
                <w:b/>
                <w:sz w:val="17"/>
                <w:szCs w:val="17"/>
              </w:rPr>
              <w:t>Purpose</w:t>
            </w:r>
            <w:r w:rsidR="0067016A">
              <w:rPr>
                <w:b/>
                <w:sz w:val="17"/>
                <w:szCs w:val="17"/>
              </w:rPr>
              <w:t xml:space="preserve"> of travel</w:t>
            </w:r>
          </w:p>
        </w:tc>
        <w:tc>
          <w:tcPr>
            <w:tcW w:w="1753" w:type="dxa"/>
            <w:gridSpan w:val="3"/>
            <w:shd w:val="clear" w:color="auto" w:fill="FFFFFF" w:themeFill="background1"/>
            <w:vAlign w:val="center"/>
          </w:tcPr>
          <w:p w:rsidR="00947D37" w:rsidRPr="00790C32" w:rsidRDefault="00947D37" w:rsidP="007A68D2">
            <w:pPr>
              <w:jc w:val="center"/>
              <w:rPr>
                <w:b/>
                <w:sz w:val="17"/>
                <w:szCs w:val="17"/>
              </w:rPr>
            </w:pPr>
            <w:r>
              <w:rPr>
                <w:b/>
                <w:sz w:val="17"/>
                <w:szCs w:val="17"/>
              </w:rPr>
              <w:t>From</w:t>
            </w:r>
          </w:p>
        </w:tc>
        <w:tc>
          <w:tcPr>
            <w:tcW w:w="1756" w:type="dxa"/>
            <w:gridSpan w:val="3"/>
            <w:shd w:val="clear" w:color="auto" w:fill="FFFFFF" w:themeFill="background1"/>
            <w:vAlign w:val="center"/>
          </w:tcPr>
          <w:p w:rsidR="00947D37" w:rsidRPr="00790C32" w:rsidRDefault="00947D37" w:rsidP="007A68D2">
            <w:pPr>
              <w:jc w:val="center"/>
              <w:rPr>
                <w:b/>
                <w:sz w:val="17"/>
                <w:szCs w:val="17"/>
              </w:rPr>
            </w:pPr>
            <w:r>
              <w:rPr>
                <w:b/>
                <w:sz w:val="17"/>
                <w:szCs w:val="17"/>
              </w:rPr>
              <w:t>To</w:t>
            </w:r>
          </w:p>
        </w:tc>
      </w:tr>
      <w:tr w:rsidR="004B6A98" w:rsidRPr="00790C32" w:rsidTr="00092658">
        <w:trPr>
          <w:trHeight w:val="540"/>
        </w:trPr>
        <w:tc>
          <w:tcPr>
            <w:tcW w:w="2588" w:type="dxa"/>
            <w:gridSpan w:val="2"/>
            <w:vMerge/>
            <w:shd w:val="clear" w:color="auto" w:fill="FFFFFF" w:themeFill="background1"/>
            <w:vAlign w:val="center"/>
          </w:tcPr>
          <w:p w:rsidR="004B6A98" w:rsidRDefault="004B6A98" w:rsidP="007A68D2">
            <w:pPr>
              <w:jc w:val="center"/>
              <w:rPr>
                <w:b/>
                <w:sz w:val="17"/>
                <w:szCs w:val="17"/>
              </w:rPr>
            </w:pPr>
          </w:p>
        </w:tc>
        <w:tc>
          <w:tcPr>
            <w:tcW w:w="4038" w:type="dxa"/>
            <w:vMerge/>
            <w:shd w:val="clear" w:color="auto" w:fill="FFFFFF" w:themeFill="background1"/>
            <w:vAlign w:val="center"/>
          </w:tcPr>
          <w:p w:rsidR="004B6A98" w:rsidRDefault="004B6A98" w:rsidP="007A68D2">
            <w:pPr>
              <w:jc w:val="center"/>
              <w:rPr>
                <w:b/>
                <w:sz w:val="17"/>
                <w:szCs w:val="17"/>
              </w:rPr>
            </w:pPr>
          </w:p>
        </w:tc>
        <w:tc>
          <w:tcPr>
            <w:tcW w:w="584" w:type="dxa"/>
            <w:shd w:val="clear" w:color="auto" w:fill="FFFFFF" w:themeFill="background1"/>
            <w:vAlign w:val="center"/>
          </w:tcPr>
          <w:p w:rsidR="004B6A98" w:rsidRPr="00790C32" w:rsidRDefault="004B6A98" w:rsidP="007A68D2">
            <w:pPr>
              <w:jc w:val="center"/>
              <w:rPr>
                <w:b/>
                <w:sz w:val="17"/>
                <w:szCs w:val="17"/>
              </w:rPr>
            </w:pPr>
            <w:r>
              <w:rPr>
                <w:b/>
                <w:sz w:val="17"/>
                <w:szCs w:val="17"/>
              </w:rPr>
              <w:t>YYYY</w:t>
            </w:r>
          </w:p>
        </w:tc>
        <w:tc>
          <w:tcPr>
            <w:tcW w:w="584" w:type="dxa"/>
            <w:shd w:val="clear" w:color="auto" w:fill="FFFFFF" w:themeFill="background1"/>
            <w:vAlign w:val="center"/>
          </w:tcPr>
          <w:p w:rsidR="004B6A98" w:rsidRPr="00790C32" w:rsidRDefault="004B6A98" w:rsidP="007A68D2">
            <w:pPr>
              <w:jc w:val="center"/>
              <w:rPr>
                <w:b/>
                <w:sz w:val="17"/>
                <w:szCs w:val="17"/>
              </w:rPr>
            </w:pPr>
            <w:r>
              <w:rPr>
                <w:b/>
                <w:sz w:val="17"/>
                <w:szCs w:val="17"/>
              </w:rPr>
              <w:t>MM</w:t>
            </w:r>
          </w:p>
        </w:tc>
        <w:tc>
          <w:tcPr>
            <w:tcW w:w="585" w:type="dxa"/>
            <w:shd w:val="clear" w:color="auto" w:fill="FFFFFF" w:themeFill="background1"/>
            <w:vAlign w:val="center"/>
          </w:tcPr>
          <w:p w:rsidR="004B6A98" w:rsidRPr="00790C32" w:rsidRDefault="004B6A98" w:rsidP="007A68D2">
            <w:pPr>
              <w:jc w:val="center"/>
              <w:rPr>
                <w:b/>
                <w:sz w:val="17"/>
                <w:szCs w:val="17"/>
              </w:rPr>
            </w:pPr>
            <w:r>
              <w:rPr>
                <w:b/>
                <w:sz w:val="17"/>
                <w:szCs w:val="17"/>
              </w:rPr>
              <w:t>DD</w:t>
            </w:r>
          </w:p>
        </w:tc>
        <w:tc>
          <w:tcPr>
            <w:tcW w:w="584" w:type="dxa"/>
            <w:shd w:val="clear" w:color="auto" w:fill="FFFFFF" w:themeFill="background1"/>
            <w:vAlign w:val="center"/>
          </w:tcPr>
          <w:p w:rsidR="004B6A98" w:rsidRPr="00790C32" w:rsidRDefault="004B6A98" w:rsidP="009539CC">
            <w:pPr>
              <w:jc w:val="center"/>
              <w:rPr>
                <w:b/>
                <w:sz w:val="17"/>
                <w:szCs w:val="17"/>
              </w:rPr>
            </w:pPr>
            <w:r>
              <w:rPr>
                <w:b/>
                <w:sz w:val="17"/>
                <w:szCs w:val="17"/>
              </w:rPr>
              <w:t>YYYY</w:t>
            </w:r>
          </w:p>
        </w:tc>
        <w:tc>
          <w:tcPr>
            <w:tcW w:w="584" w:type="dxa"/>
            <w:shd w:val="clear" w:color="auto" w:fill="FFFFFF" w:themeFill="background1"/>
            <w:vAlign w:val="center"/>
          </w:tcPr>
          <w:p w:rsidR="004B6A98" w:rsidRPr="00790C32" w:rsidRDefault="004B6A98" w:rsidP="009539CC">
            <w:pPr>
              <w:jc w:val="center"/>
              <w:rPr>
                <w:b/>
                <w:sz w:val="17"/>
                <w:szCs w:val="17"/>
              </w:rPr>
            </w:pPr>
            <w:r>
              <w:rPr>
                <w:b/>
                <w:sz w:val="17"/>
                <w:szCs w:val="17"/>
              </w:rPr>
              <w:t>MM</w:t>
            </w:r>
          </w:p>
        </w:tc>
        <w:tc>
          <w:tcPr>
            <w:tcW w:w="588" w:type="dxa"/>
            <w:shd w:val="clear" w:color="auto" w:fill="FFFFFF" w:themeFill="background1"/>
            <w:vAlign w:val="center"/>
          </w:tcPr>
          <w:p w:rsidR="004B6A98" w:rsidRPr="00790C32" w:rsidRDefault="004B6A98" w:rsidP="009539CC">
            <w:pPr>
              <w:jc w:val="center"/>
              <w:rPr>
                <w:b/>
                <w:sz w:val="17"/>
                <w:szCs w:val="17"/>
              </w:rPr>
            </w:pPr>
            <w:r>
              <w:rPr>
                <w:b/>
                <w:sz w:val="17"/>
                <w:szCs w:val="17"/>
              </w:rPr>
              <w:t>DD</w:t>
            </w:r>
          </w:p>
        </w:tc>
      </w:tr>
      <w:tr w:rsidR="00947D37" w:rsidRPr="00790C32" w:rsidTr="00092658">
        <w:trPr>
          <w:trHeight w:val="837"/>
        </w:trPr>
        <w:tc>
          <w:tcPr>
            <w:tcW w:w="2588" w:type="dxa"/>
            <w:gridSpan w:val="2"/>
            <w:shd w:val="clear" w:color="auto" w:fill="FFFFFF" w:themeFill="background1"/>
            <w:vAlign w:val="center"/>
          </w:tcPr>
          <w:p w:rsidR="00947D37" w:rsidRPr="00790C32" w:rsidRDefault="00947D37" w:rsidP="00BD3B24">
            <w:pPr>
              <w:rPr>
                <w:b/>
                <w:sz w:val="17"/>
                <w:szCs w:val="17"/>
              </w:rPr>
            </w:pPr>
            <w:r>
              <w:rPr>
                <w:b/>
                <w:sz w:val="17"/>
                <w:szCs w:val="17"/>
              </w:rPr>
              <w:t>1.</w:t>
            </w:r>
          </w:p>
        </w:tc>
        <w:tc>
          <w:tcPr>
            <w:tcW w:w="4038" w:type="dxa"/>
            <w:shd w:val="clear" w:color="auto" w:fill="FFFFFF" w:themeFill="background1"/>
            <w:vAlign w:val="center"/>
          </w:tcPr>
          <w:p w:rsidR="00947D37" w:rsidRPr="00790C32" w:rsidRDefault="00947D37" w:rsidP="00BD3B24">
            <w:pPr>
              <w:rPr>
                <w:b/>
                <w:sz w:val="17"/>
                <w:szCs w:val="17"/>
              </w:rPr>
            </w:pPr>
          </w:p>
        </w:tc>
        <w:tc>
          <w:tcPr>
            <w:tcW w:w="1753" w:type="dxa"/>
            <w:gridSpan w:val="3"/>
            <w:shd w:val="clear" w:color="auto" w:fill="FFFFFF" w:themeFill="background1"/>
            <w:vAlign w:val="center"/>
          </w:tcPr>
          <w:p w:rsidR="00947D37" w:rsidRPr="00790C32" w:rsidRDefault="00947D37" w:rsidP="00BD3B24">
            <w:pPr>
              <w:rPr>
                <w:b/>
                <w:sz w:val="17"/>
                <w:szCs w:val="17"/>
              </w:rPr>
            </w:pPr>
          </w:p>
        </w:tc>
        <w:tc>
          <w:tcPr>
            <w:tcW w:w="1756" w:type="dxa"/>
            <w:gridSpan w:val="3"/>
            <w:shd w:val="clear" w:color="auto" w:fill="FFFFFF" w:themeFill="background1"/>
            <w:vAlign w:val="center"/>
          </w:tcPr>
          <w:p w:rsidR="00947D37" w:rsidRPr="00790C32" w:rsidRDefault="00947D37" w:rsidP="00BD3B24">
            <w:pPr>
              <w:rPr>
                <w:b/>
                <w:sz w:val="17"/>
                <w:szCs w:val="17"/>
              </w:rPr>
            </w:pPr>
          </w:p>
        </w:tc>
      </w:tr>
      <w:tr w:rsidR="00947D37" w:rsidRPr="00790C32" w:rsidTr="00092658">
        <w:trPr>
          <w:trHeight w:val="837"/>
        </w:trPr>
        <w:tc>
          <w:tcPr>
            <w:tcW w:w="2588" w:type="dxa"/>
            <w:gridSpan w:val="2"/>
            <w:shd w:val="clear" w:color="auto" w:fill="FFFFFF" w:themeFill="background1"/>
            <w:vAlign w:val="center"/>
          </w:tcPr>
          <w:p w:rsidR="00947D37" w:rsidRPr="00790C32" w:rsidRDefault="00947D37" w:rsidP="00BD3B24">
            <w:pPr>
              <w:rPr>
                <w:b/>
                <w:sz w:val="17"/>
                <w:szCs w:val="17"/>
              </w:rPr>
            </w:pPr>
            <w:r>
              <w:rPr>
                <w:b/>
                <w:sz w:val="17"/>
                <w:szCs w:val="17"/>
              </w:rPr>
              <w:t>2.</w:t>
            </w:r>
          </w:p>
        </w:tc>
        <w:tc>
          <w:tcPr>
            <w:tcW w:w="4038" w:type="dxa"/>
            <w:shd w:val="clear" w:color="auto" w:fill="FFFFFF" w:themeFill="background1"/>
            <w:vAlign w:val="center"/>
          </w:tcPr>
          <w:p w:rsidR="00947D37" w:rsidRPr="00790C32" w:rsidRDefault="00947D37" w:rsidP="00BD3B24">
            <w:pPr>
              <w:rPr>
                <w:b/>
                <w:sz w:val="17"/>
                <w:szCs w:val="17"/>
              </w:rPr>
            </w:pPr>
          </w:p>
        </w:tc>
        <w:tc>
          <w:tcPr>
            <w:tcW w:w="1753" w:type="dxa"/>
            <w:gridSpan w:val="3"/>
            <w:shd w:val="clear" w:color="auto" w:fill="FFFFFF" w:themeFill="background1"/>
            <w:vAlign w:val="center"/>
          </w:tcPr>
          <w:p w:rsidR="00947D37" w:rsidRPr="00790C32" w:rsidRDefault="00947D37" w:rsidP="00BD3B24">
            <w:pPr>
              <w:rPr>
                <w:b/>
                <w:sz w:val="17"/>
                <w:szCs w:val="17"/>
              </w:rPr>
            </w:pPr>
          </w:p>
        </w:tc>
        <w:tc>
          <w:tcPr>
            <w:tcW w:w="1756" w:type="dxa"/>
            <w:gridSpan w:val="3"/>
            <w:shd w:val="clear" w:color="auto" w:fill="FFFFFF" w:themeFill="background1"/>
            <w:vAlign w:val="center"/>
          </w:tcPr>
          <w:p w:rsidR="00947D37" w:rsidRPr="00790C32" w:rsidRDefault="00947D37" w:rsidP="00BD3B24">
            <w:pPr>
              <w:rPr>
                <w:b/>
                <w:sz w:val="17"/>
                <w:szCs w:val="17"/>
              </w:rPr>
            </w:pPr>
          </w:p>
        </w:tc>
      </w:tr>
      <w:tr w:rsidR="00947D37" w:rsidRPr="00790C32" w:rsidTr="00092658">
        <w:trPr>
          <w:trHeight w:val="837"/>
        </w:trPr>
        <w:tc>
          <w:tcPr>
            <w:tcW w:w="2588" w:type="dxa"/>
            <w:gridSpan w:val="2"/>
            <w:shd w:val="clear" w:color="auto" w:fill="FFFFFF" w:themeFill="background1"/>
            <w:vAlign w:val="center"/>
          </w:tcPr>
          <w:p w:rsidR="00947D37" w:rsidRPr="00790C32" w:rsidRDefault="00947D37" w:rsidP="00BD3B24">
            <w:pPr>
              <w:rPr>
                <w:b/>
                <w:sz w:val="17"/>
                <w:szCs w:val="17"/>
              </w:rPr>
            </w:pPr>
            <w:r>
              <w:rPr>
                <w:b/>
                <w:sz w:val="17"/>
                <w:szCs w:val="17"/>
              </w:rPr>
              <w:t>3.</w:t>
            </w:r>
          </w:p>
        </w:tc>
        <w:tc>
          <w:tcPr>
            <w:tcW w:w="4038" w:type="dxa"/>
            <w:shd w:val="clear" w:color="auto" w:fill="FFFFFF" w:themeFill="background1"/>
            <w:vAlign w:val="center"/>
          </w:tcPr>
          <w:p w:rsidR="00947D37" w:rsidRPr="00790C32" w:rsidRDefault="00947D37" w:rsidP="00BD3B24">
            <w:pPr>
              <w:rPr>
                <w:b/>
                <w:sz w:val="17"/>
                <w:szCs w:val="17"/>
              </w:rPr>
            </w:pPr>
          </w:p>
        </w:tc>
        <w:tc>
          <w:tcPr>
            <w:tcW w:w="1753" w:type="dxa"/>
            <w:gridSpan w:val="3"/>
            <w:shd w:val="clear" w:color="auto" w:fill="FFFFFF" w:themeFill="background1"/>
            <w:vAlign w:val="center"/>
          </w:tcPr>
          <w:p w:rsidR="00947D37" w:rsidRPr="00790C32" w:rsidRDefault="00947D37" w:rsidP="00BD3B24">
            <w:pPr>
              <w:rPr>
                <w:b/>
                <w:sz w:val="17"/>
                <w:szCs w:val="17"/>
              </w:rPr>
            </w:pPr>
          </w:p>
        </w:tc>
        <w:tc>
          <w:tcPr>
            <w:tcW w:w="1756" w:type="dxa"/>
            <w:gridSpan w:val="3"/>
            <w:shd w:val="clear" w:color="auto" w:fill="FFFFFF" w:themeFill="background1"/>
            <w:vAlign w:val="center"/>
          </w:tcPr>
          <w:p w:rsidR="00947D37" w:rsidRPr="00790C32" w:rsidRDefault="00947D37" w:rsidP="00BD3B24">
            <w:pPr>
              <w:rPr>
                <w:b/>
                <w:sz w:val="17"/>
                <w:szCs w:val="17"/>
              </w:rPr>
            </w:pPr>
          </w:p>
        </w:tc>
      </w:tr>
      <w:tr w:rsidR="00947D37" w:rsidRPr="00790C32" w:rsidTr="00092658">
        <w:trPr>
          <w:trHeight w:val="837"/>
        </w:trPr>
        <w:tc>
          <w:tcPr>
            <w:tcW w:w="2588" w:type="dxa"/>
            <w:gridSpan w:val="2"/>
            <w:shd w:val="clear" w:color="auto" w:fill="FFFFFF" w:themeFill="background1"/>
            <w:vAlign w:val="center"/>
          </w:tcPr>
          <w:p w:rsidR="00947D37" w:rsidRPr="00790C32" w:rsidRDefault="00947D37" w:rsidP="00BD3B24">
            <w:pPr>
              <w:rPr>
                <w:b/>
                <w:sz w:val="17"/>
                <w:szCs w:val="17"/>
              </w:rPr>
            </w:pPr>
            <w:r>
              <w:rPr>
                <w:b/>
                <w:sz w:val="17"/>
                <w:szCs w:val="17"/>
              </w:rPr>
              <w:t>4.</w:t>
            </w:r>
          </w:p>
        </w:tc>
        <w:tc>
          <w:tcPr>
            <w:tcW w:w="4038" w:type="dxa"/>
            <w:shd w:val="clear" w:color="auto" w:fill="FFFFFF" w:themeFill="background1"/>
            <w:vAlign w:val="center"/>
          </w:tcPr>
          <w:p w:rsidR="00947D37" w:rsidRPr="00790C32" w:rsidRDefault="00947D37" w:rsidP="00BD3B24">
            <w:pPr>
              <w:rPr>
                <w:b/>
                <w:sz w:val="17"/>
                <w:szCs w:val="17"/>
              </w:rPr>
            </w:pPr>
          </w:p>
        </w:tc>
        <w:tc>
          <w:tcPr>
            <w:tcW w:w="1753" w:type="dxa"/>
            <w:gridSpan w:val="3"/>
            <w:shd w:val="clear" w:color="auto" w:fill="FFFFFF" w:themeFill="background1"/>
            <w:vAlign w:val="center"/>
          </w:tcPr>
          <w:p w:rsidR="00947D37" w:rsidRPr="00790C32" w:rsidRDefault="00947D37" w:rsidP="00BD3B24">
            <w:pPr>
              <w:rPr>
                <w:b/>
                <w:sz w:val="17"/>
                <w:szCs w:val="17"/>
              </w:rPr>
            </w:pPr>
          </w:p>
        </w:tc>
        <w:tc>
          <w:tcPr>
            <w:tcW w:w="1756" w:type="dxa"/>
            <w:gridSpan w:val="3"/>
            <w:shd w:val="clear" w:color="auto" w:fill="FFFFFF" w:themeFill="background1"/>
            <w:vAlign w:val="center"/>
          </w:tcPr>
          <w:p w:rsidR="00947D37" w:rsidRPr="00790C32" w:rsidRDefault="00947D37" w:rsidP="00BD3B24">
            <w:pPr>
              <w:rPr>
                <w:b/>
                <w:sz w:val="17"/>
                <w:szCs w:val="17"/>
              </w:rPr>
            </w:pPr>
          </w:p>
        </w:tc>
      </w:tr>
      <w:tr w:rsidR="00947D37" w:rsidRPr="00790C32" w:rsidTr="00092658">
        <w:trPr>
          <w:trHeight w:val="837"/>
        </w:trPr>
        <w:tc>
          <w:tcPr>
            <w:tcW w:w="2588" w:type="dxa"/>
            <w:gridSpan w:val="2"/>
            <w:shd w:val="clear" w:color="auto" w:fill="FFFFFF" w:themeFill="background1"/>
            <w:vAlign w:val="center"/>
          </w:tcPr>
          <w:p w:rsidR="00947D37" w:rsidRPr="00790C32" w:rsidRDefault="00947D37" w:rsidP="00BD3B24">
            <w:pPr>
              <w:rPr>
                <w:b/>
                <w:sz w:val="17"/>
                <w:szCs w:val="17"/>
              </w:rPr>
            </w:pPr>
            <w:r>
              <w:rPr>
                <w:b/>
                <w:sz w:val="17"/>
                <w:szCs w:val="17"/>
              </w:rPr>
              <w:t xml:space="preserve">5. </w:t>
            </w:r>
          </w:p>
        </w:tc>
        <w:tc>
          <w:tcPr>
            <w:tcW w:w="4038" w:type="dxa"/>
            <w:shd w:val="clear" w:color="auto" w:fill="FFFFFF" w:themeFill="background1"/>
            <w:vAlign w:val="center"/>
          </w:tcPr>
          <w:p w:rsidR="00947D37" w:rsidRPr="00790C32" w:rsidRDefault="00947D37" w:rsidP="00BD3B24">
            <w:pPr>
              <w:rPr>
                <w:b/>
                <w:sz w:val="17"/>
                <w:szCs w:val="17"/>
              </w:rPr>
            </w:pPr>
          </w:p>
        </w:tc>
        <w:tc>
          <w:tcPr>
            <w:tcW w:w="1753" w:type="dxa"/>
            <w:gridSpan w:val="3"/>
            <w:shd w:val="clear" w:color="auto" w:fill="FFFFFF" w:themeFill="background1"/>
            <w:vAlign w:val="center"/>
          </w:tcPr>
          <w:p w:rsidR="00947D37" w:rsidRPr="00790C32" w:rsidRDefault="00947D37" w:rsidP="00BD3B24">
            <w:pPr>
              <w:rPr>
                <w:b/>
                <w:sz w:val="17"/>
                <w:szCs w:val="17"/>
              </w:rPr>
            </w:pPr>
          </w:p>
        </w:tc>
        <w:tc>
          <w:tcPr>
            <w:tcW w:w="1756" w:type="dxa"/>
            <w:gridSpan w:val="3"/>
            <w:shd w:val="clear" w:color="auto" w:fill="FFFFFF" w:themeFill="background1"/>
            <w:vAlign w:val="center"/>
          </w:tcPr>
          <w:p w:rsidR="00947D37" w:rsidRPr="00790C32" w:rsidRDefault="00947D37" w:rsidP="00BD3B24">
            <w:pPr>
              <w:rPr>
                <w:b/>
                <w:sz w:val="17"/>
                <w:szCs w:val="17"/>
              </w:rPr>
            </w:pPr>
          </w:p>
        </w:tc>
      </w:tr>
      <w:tr w:rsidR="00EF1437" w:rsidRPr="00790C32" w:rsidTr="00EF1437">
        <w:trPr>
          <w:trHeight w:val="837"/>
        </w:trPr>
        <w:tc>
          <w:tcPr>
            <w:tcW w:w="2588" w:type="dxa"/>
            <w:gridSpan w:val="2"/>
            <w:shd w:val="clear" w:color="auto" w:fill="FFFFFF" w:themeFill="background1"/>
            <w:vAlign w:val="center"/>
          </w:tcPr>
          <w:p w:rsidR="00EF1437" w:rsidRPr="00790C32" w:rsidRDefault="00EF1437" w:rsidP="00EF1437">
            <w:pPr>
              <w:rPr>
                <w:b/>
                <w:sz w:val="17"/>
                <w:szCs w:val="17"/>
              </w:rPr>
            </w:pPr>
            <w:r>
              <w:rPr>
                <w:b/>
                <w:sz w:val="17"/>
                <w:szCs w:val="17"/>
              </w:rPr>
              <w:t xml:space="preserve">6. </w:t>
            </w:r>
          </w:p>
        </w:tc>
        <w:tc>
          <w:tcPr>
            <w:tcW w:w="4038" w:type="dxa"/>
            <w:shd w:val="clear" w:color="auto" w:fill="FFFFFF" w:themeFill="background1"/>
            <w:vAlign w:val="center"/>
          </w:tcPr>
          <w:p w:rsidR="00EF1437" w:rsidRPr="00790C32" w:rsidRDefault="00EF1437" w:rsidP="00EF1437">
            <w:pPr>
              <w:rPr>
                <w:b/>
                <w:sz w:val="17"/>
                <w:szCs w:val="17"/>
              </w:rPr>
            </w:pPr>
          </w:p>
        </w:tc>
        <w:tc>
          <w:tcPr>
            <w:tcW w:w="1753" w:type="dxa"/>
            <w:gridSpan w:val="3"/>
            <w:shd w:val="clear" w:color="auto" w:fill="FFFFFF" w:themeFill="background1"/>
            <w:vAlign w:val="center"/>
          </w:tcPr>
          <w:p w:rsidR="00EF1437" w:rsidRPr="00790C32" w:rsidRDefault="00EF1437" w:rsidP="00EF1437">
            <w:pPr>
              <w:rPr>
                <w:b/>
                <w:sz w:val="17"/>
                <w:szCs w:val="17"/>
              </w:rPr>
            </w:pPr>
          </w:p>
        </w:tc>
        <w:tc>
          <w:tcPr>
            <w:tcW w:w="1756" w:type="dxa"/>
            <w:gridSpan w:val="3"/>
            <w:shd w:val="clear" w:color="auto" w:fill="FFFFFF" w:themeFill="background1"/>
            <w:vAlign w:val="center"/>
          </w:tcPr>
          <w:p w:rsidR="00EF1437" w:rsidRPr="00790C32" w:rsidRDefault="00EF1437" w:rsidP="00EF1437">
            <w:pPr>
              <w:rPr>
                <w:b/>
                <w:sz w:val="17"/>
                <w:szCs w:val="17"/>
              </w:rPr>
            </w:pPr>
          </w:p>
        </w:tc>
      </w:tr>
      <w:tr w:rsidR="00EF1437" w:rsidRPr="00790C32" w:rsidTr="00EF1437">
        <w:trPr>
          <w:trHeight w:val="837"/>
        </w:trPr>
        <w:tc>
          <w:tcPr>
            <w:tcW w:w="2588" w:type="dxa"/>
            <w:gridSpan w:val="2"/>
            <w:shd w:val="clear" w:color="auto" w:fill="FFFFFF" w:themeFill="background1"/>
            <w:vAlign w:val="center"/>
          </w:tcPr>
          <w:p w:rsidR="00EF1437" w:rsidRPr="00790C32" w:rsidRDefault="00EF1437" w:rsidP="00EF1437">
            <w:pPr>
              <w:rPr>
                <w:b/>
                <w:sz w:val="17"/>
                <w:szCs w:val="17"/>
              </w:rPr>
            </w:pPr>
            <w:r>
              <w:rPr>
                <w:b/>
                <w:sz w:val="17"/>
                <w:szCs w:val="17"/>
              </w:rPr>
              <w:t>7.</w:t>
            </w:r>
          </w:p>
        </w:tc>
        <w:tc>
          <w:tcPr>
            <w:tcW w:w="4038" w:type="dxa"/>
            <w:shd w:val="clear" w:color="auto" w:fill="FFFFFF" w:themeFill="background1"/>
            <w:vAlign w:val="center"/>
          </w:tcPr>
          <w:p w:rsidR="00EF1437" w:rsidRPr="00790C32" w:rsidRDefault="00EF1437" w:rsidP="00EF1437">
            <w:pPr>
              <w:rPr>
                <w:b/>
                <w:sz w:val="17"/>
                <w:szCs w:val="17"/>
              </w:rPr>
            </w:pPr>
          </w:p>
        </w:tc>
        <w:tc>
          <w:tcPr>
            <w:tcW w:w="1753" w:type="dxa"/>
            <w:gridSpan w:val="3"/>
            <w:shd w:val="clear" w:color="auto" w:fill="FFFFFF" w:themeFill="background1"/>
            <w:vAlign w:val="center"/>
          </w:tcPr>
          <w:p w:rsidR="00EF1437" w:rsidRPr="00790C32" w:rsidRDefault="00EF1437" w:rsidP="00EF1437">
            <w:pPr>
              <w:rPr>
                <w:b/>
                <w:sz w:val="17"/>
                <w:szCs w:val="17"/>
              </w:rPr>
            </w:pPr>
          </w:p>
        </w:tc>
        <w:tc>
          <w:tcPr>
            <w:tcW w:w="1756" w:type="dxa"/>
            <w:gridSpan w:val="3"/>
            <w:shd w:val="clear" w:color="auto" w:fill="FFFFFF" w:themeFill="background1"/>
            <w:vAlign w:val="center"/>
          </w:tcPr>
          <w:p w:rsidR="00EF1437" w:rsidRPr="00790C32" w:rsidRDefault="00EF1437" w:rsidP="00EF1437">
            <w:pPr>
              <w:rPr>
                <w:b/>
                <w:sz w:val="17"/>
                <w:szCs w:val="17"/>
              </w:rPr>
            </w:pPr>
          </w:p>
        </w:tc>
      </w:tr>
      <w:tr w:rsidR="00EF1437" w:rsidRPr="00790C32" w:rsidTr="00EF1437">
        <w:trPr>
          <w:trHeight w:val="837"/>
        </w:trPr>
        <w:tc>
          <w:tcPr>
            <w:tcW w:w="2588" w:type="dxa"/>
            <w:gridSpan w:val="2"/>
            <w:shd w:val="clear" w:color="auto" w:fill="FFFFFF" w:themeFill="background1"/>
            <w:vAlign w:val="center"/>
          </w:tcPr>
          <w:p w:rsidR="00EF1437" w:rsidRPr="00790C32" w:rsidRDefault="00EF1437" w:rsidP="00EF1437">
            <w:pPr>
              <w:rPr>
                <w:b/>
                <w:sz w:val="17"/>
                <w:szCs w:val="17"/>
              </w:rPr>
            </w:pPr>
            <w:r>
              <w:rPr>
                <w:b/>
                <w:sz w:val="17"/>
                <w:szCs w:val="17"/>
              </w:rPr>
              <w:t>8.</w:t>
            </w:r>
          </w:p>
        </w:tc>
        <w:tc>
          <w:tcPr>
            <w:tcW w:w="4038" w:type="dxa"/>
            <w:shd w:val="clear" w:color="auto" w:fill="FFFFFF" w:themeFill="background1"/>
            <w:vAlign w:val="center"/>
          </w:tcPr>
          <w:p w:rsidR="00EF1437" w:rsidRPr="00790C32" w:rsidRDefault="00EF1437" w:rsidP="00EF1437">
            <w:pPr>
              <w:rPr>
                <w:b/>
                <w:sz w:val="17"/>
                <w:szCs w:val="17"/>
              </w:rPr>
            </w:pPr>
          </w:p>
        </w:tc>
        <w:tc>
          <w:tcPr>
            <w:tcW w:w="1753" w:type="dxa"/>
            <w:gridSpan w:val="3"/>
            <w:shd w:val="clear" w:color="auto" w:fill="FFFFFF" w:themeFill="background1"/>
            <w:vAlign w:val="center"/>
          </w:tcPr>
          <w:p w:rsidR="00EF1437" w:rsidRPr="00790C32" w:rsidRDefault="00EF1437" w:rsidP="00EF1437">
            <w:pPr>
              <w:rPr>
                <w:b/>
                <w:sz w:val="17"/>
                <w:szCs w:val="17"/>
              </w:rPr>
            </w:pPr>
          </w:p>
        </w:tc>
        <w:tc>
          <w:tcPr>
            <w:tcW w:w="1756" w:type="dxa"/>
            <w:gridSpan w:val="3"/>
            <w:shd w:val="clear" w:color="auto" w:fill="FFFFFF" w:themeFill="background1"/>
            <w:vAlign w:val="center"/>
          </w:tcPr>
          <w:p w:rsidR="00EF1437" w:rsidRPr="00790C32" w:rsidRDefault="00EF1437" w:rsidP="00EF1437">
            <w:pPr>
              <w:rPr>
                <w:b/>
                <w:sz w:val="17"/>
                <w:szCs w:val="17"/>
              </w:rPr>
            </w:pPr>
          </w:p>
        </w:tc>
      </w:tr>
      <w:tr w:rsidR="00EF1437" w:rsidRPr="00790C32" w:rsidTr="00EF1437">
        <w:trPr>
          <w:trHeight w:val="837"/>
        </w:trPr>
        <w:tc>
          <w:tcPr>
            <w:tcW w:w="2588" w:type="dxa"/>
            <w:gridSpan w:val="2"/>
            <w:shd w:val="clear" w:color="auto" w:fill="FFFFFF" w:themeFill="background1"/>
            <w:vAlign w:val="center"/>
          </w:tcPr>
          <w:p w:rsidR="00EF1437" w:rsidRPr="00790C32" w:rsidRDefault="00EF1437" w:rsidP="00EF1437">
            <w:pPr>
              <w:rPr>
                <w:b/>
                <w:sz w:val="17"/>
                <w:szCs w:val="17"/>
              </w:rPr>
            </w:pPr>
            <w:r>
              <w:rPr>
                <w:b/>
                <w:sz w:val="17"/>
                <w:szCs w:val="17"/>
              </w:rPr>
              <w:t xml:space="preserve">9. </w:t>
            </w:r>
          </w:p>
        </w:tc>
        <w:tc>
          <w:tcPr>
            <w:tcW w:w="4038" w:type="dxa"/>
            <w:shd w:val="clear" w:color="auto" w:fill="FFFFFF" w:themeFill="background1"/>
            <w:vAlign w:val="center"/>
          </w:tcPr>
          <w:p w:rsidR="00EF1437" w:rsidRPr="00790C32" w:rsidRDefault="00EF1437" w:rsidP="00EF1437">
            <w:pPr>
              <w:rPr>
                <w:b/>
                <w:sz w:val="17"/>
                <w:szCs w:val="17"/>
              </w:rPr>
            </w:pPr>
          </w:p>
        </w:tc>
        <w:tc>
          <w:tcPr>
            <w:tcW w:w="1753" w:type="dxa"/>
            <w:gridSpan w:val="3"/>
            <w:shd w:val="clear" w:color="auto" w:fill="FFFFFF" w:themeFill="background1"/>
            <w:vAlign w:val="center"/>
          </w:tcPr>
          <w:p w:rsidR="00EF1437" w:rsidRPr="00790C32" w:rsidRDefault="00EF1437" w:rsidP="00EF1437">
            <w:pPr>
              <w:rPr>
                <w:b/>
                <w:sz w:val="17"/>
                <w:szCs w:val="17"/>
              </w:rPr>
            </w:pPr>
          </w:p>
        </w:tc>
        <w:tc>
          <w:tcPr>
            <w:tcW w:w="1756" w:type="dxa"/>
            <w:gridSpan w:val="3"/>
            <w:shd w:val="clear" w:color="auto" w:fill="FFFFFF" w:themeFill="background1"/>
            <w:vAlign w:val="center"/>
          </w:tcPr>
          <w:p w:rsidR="00EF1437" w:rsidRPr="00790C32" w:rsidRDefault="00EF1437" w:rsidP="00EF1437">
            <w:pPr>
              <w:rPr>
                <w:b/>
                <w:sz w:val="17"/>
                <w:szCs w:val="17"/>
              </w:rPr>
            </w:pPr>
          </w:p>
        </w:tc>
      </w:tr>
      <w:tr w:rsidR="00EF1437" w:rsidRPr="00790C32" w:rsidTr="00EF1437">
        <w:trPr>
          <w:trHeight w:val="837"/>
        </w:trPr>
        <w:tc>
          <w:tcPr>
            <w:tcW w:w="2588" w:type="dxa"/>
            <w:gridSpan w:val="2"/>
            <w:shd w:val="clear" w:color="auto" w:fill="FFFFFF" w:themeFill="background1"/>
            <w:vAlign w:val="center"/>
          </w:tcPr>
          <w:p w:rsidR="00EF1437" w:rsidRPr="00790C32" w:rsidRDefault="00EF1437" w:rsidP="00EF1437">
            <w:pPr>
              <w:rPr>
                <w:b/>
                <w:sz w:val="17"/>
                <w:szCs w:val="17"/>
              </w:rPr>
            </w:pPr>
            <w:r>
              <w:rPr>
                <w:b/>
                <w:sz w:val="17"/>
                <w:szCs w:val="17"/>
              </w:rPr>
              <w:t xml:space="preserve">10. </w:t>
            </w:r>
          </w:p>
        </w:tc>
        <w:tc>
          <w:tcPr>
            <w:tcW w:w="4038" w:type="dxa"/>
            <w:shd w:val="clear" w:color="auto" w:fill="FFFFFF" w:themeFill="background1"/>
            <w:vAlign w:val="center"/>
          </w:tcPr>
          <w:p w:rsidR="00EF1437" w:rsidRPr="00790C32" w:rsidRDefault="00EF1437" w:rsidP="00EF1437">
            <w:pPr>
              <w:rPr>
                <w:b/>
                <w:sz w:val="17"/>
                <w:szCs w:val="17"/>
              </w:rPr>
            </w:pPr>
          </w:p>
        </w:tc>
        <w:tc>
          <w:tcPr>
            <w:tcW w:w="1753" w:type="dxa"/>
            <w:gridSpan w:val="3"/>
            <w:shd w:val="clear" w:color="auto" w:fill="FFFFFF" w:themeFill="background1"/>
            <w:vAlign w:val="center"/>
          </w:tcPr>
          <w:p w:rsidR="00EF1437" w:rsidRPr="00790C32" w:rsidRDefault="00EF1437" w:rsidP="00EF1437">
            <w:pPr>
              <w:rPr>
                <w:b/>
                <w:sz w:val="17"/>
                <w:szCs w:val="17"/>
              </w:rPr>
            </w:pPr>
          </w:p>
        </w:tc>
        <w:tc>
          <w:tcPr>
            <w:tcW w:w="1756" w:type="dxa"/>
            <w:gridSpan w:val="3"/>
            <w:shd w:val="clear" w:color="auto" w:fill="FFFFFF" w:themeFill="background1"/>
            <w:vAlign w:val="center"/>
          </w:tcPr>
          <w:p w:rsidR="00EF1437" w:rsidRPr="00790C32" w:rsidRDefault="00EF1437" w:rsidP="00EF1437">
            <w:pPr>
              <w:rPr>
                <w:b/>
                <w:sz w:val="17"/>
                <w:szCs w:val="17"/>
              </w:rPr>
            </w:pPr>
          </w:p>
        </w:tc>
      </w:tr>
      <w:tr w:rsidR="00EF1437" w:rsidRPr="00790C32" w:rsidTr="00EF1437">
        <w:trPr>
          <w:trHeight w:val="837"/>
        </w:trPr>
        <w:tc>
          <w:tcPr>
            <w:tcW w:w="2588" w:type="dxa"/>
            <w:gridSpan w:val="2"/>
          </w:tcPr>
          <w:p w:rsidR="00EF1437" w:rsidRDefault="00EF1437" w:rsidP="00EF1437">
            <w:pPr>
              <w:rPr>
                <w:b/>
                <w:sz w:val="17"/>
                <w:szCs w:val="17"/>
              </w:rPr>
            </w:pPr>
          </w:p>
          <w:p w:rsidR="00EF1437" w:rsidRPr="00EF1437" w:rsidRDefault="00EF1437" w:rsidP="00EF1437">
            <w:pPr>
              <w:rPr>
                <w:sz w:val="17"/>
                <w:szCs w:val="17"/>
              </w:rPr>
            </w:pPr>
            <w:r>
              <w:rPr>
                <w:sz w:val="17"/>
                <w:szCs w:val="17"/>
              </w:rPr>
              <w:t>11.</w:t>
            </w:r>
          </w:p>
        </w:tc>
        <w:tc>
          <w:tcPr>
            <w:tcW w:w="4038" w:type="dxa"/>
          </w:tcPr>
          <w:p w:rsidR="00EF1437" w:rsidRPr="00790C32" w:rsidRDefault="00EF1437" w:rsidP="00EF1437">
            <w:pPr>
              <w:rPr>
                <w:b/>
                <w:sz w:val="17"/>
                <w:szCs w:val="17"/>
              </w:rPr>
            </w:pPr>
          </w:p>
        </w:tc>
        <w:tc>
          <w:tcPr>
            <w:tcW w:w="1753" w:type="dxa"/>
            <w:gridSpan w:val="3"/>
          </w:tcPr>
          <w:p w:rsidR="00EF1437" w:rsidRPr="00790C32" w:rsidRDefault="00EF1437" w:rsidP="00EF1437">
            <w:pPr>
              <w:rPr>
                <w:b/>
                <w:sz w:val="17"/>
                <w:szCs w:val="17"/>
              </w:rPr>
            </w:pPr>
          </w:p>
        </w:tc>
        <w:tc>
          <w:tcPr>
            <w:tcW w:w="1756" w:type="dxa"/>
            <w:gridSpan w:val="3"/>
          </w:tcPr>
          <w:p w:rsidR="00EF1437" w:rsidRPr="00790C32" w:rsidRDefault="00EF1437" w:rsidP="00EF1437">
            <w:pPr>
              <w:rPr>
                <w:b/>
                <w:sz w:val="17"/>
                <w:szCs w:val="17"/>
              </w:rPr>
            </w:pPr>
          </w:p>
        </w:tc>
      </w:tr>
      <w:tr w:rsidR="00EF1437" w:rsidRPr="00790C32" w:rsidTr="00EF1437">
        <w:trPr>
          <w:trHeight w:val="837"/>
        </w:trPr>
        <w:tc>
          <w:tcPr>
            <w:tcW w:w="2588" w:type="dxa"/>
            <w:gridSpan w:val="2"/>
            <w:shd w:val="clear" w:color="auto" w:fill="FFFFFF" w:themeFill="background1"/>
            <w:vAlign w:val="center"/>
          </w:tcPr>
          <w:p w:rsidR="00EF1437" w:rsidRPr="00790C32" w:rsidRDefault="00EF1437" w:rsidP="00EF1437">
            <w:pPr>
              <w:rPr>
                <w:b/>
                <w:sz w:val="17"/>
                <w:szCs w:val="17"/>
              </w:rPr>
            </w:pPr>
            <w:r>
              <w:rPr>
                <w:b/>
                <w:sz w:val="17"/>
                <w:szCs w:val="17"/>
              </w:rPr>
              <w:t xml:space="preserve">12. </w:t>
            </w:r>
          </w:p>
        </w:tc>
        <w:tc>
          <w:tcPr>
            <w:tcW w:w="4038" w:type="dxa"/>
            <w:shd w:val="clear" w:color="auto" w:fill="FFFFFF" w:themeFill="background1"/>
            <w:vAlign w:val="center"/>
          </w:tcPr>
          <w:p w:rsidR="00EF1437" w:rsidRPr="00790C32" w:rsidRDefault="00EF1437" w:rsidP="00EF1437">
            <w:pPr>
              <w:rPr>
                <w:b/>
                <w:sz w:val="17"/>
                <w:szCs w:val="17"/>
              </w:rPr>
            </w:pPr>
          </w:p>
        </w:tc>
        <w:tc>
          <w:tcPr>
            <w:tcW w:w="1753" w:type="dxa"/>
            <w:gridSpan w:val="3"/>
            <w:shd w:val="clear" w:color="auto" w:fill="FFFFFF" w:themeFill="background1"/>
            <w:vAlign w:val="center"/>
          </w:tcPr>
          <w:p w:rsidR="00EF1437" w:rsidRPr="00790C32" w:rsidRDefault="00EF1437" w:rsidP="00EF1437">
            <w:pPr>
              <w:rPr>
                <w:b/>
                <w:sz w:val="17"/>
                <w:szCs w:val="17"/>
              </w:rPr>
            </w:pPr>
          </w:p>
        </w:tc>
        <w:tc>
          <w:tcPr>
            <w:tcW w:w="1756" w:type="dxa"/>
            <w:gridSpan w:val="3"/>
            <w:shd w:val="clear" w:color="auto" w:fill="FFFFFF" w:themeFill="background1"/>
            <w:vAlign w:val="center"/>
          </w:tcPr>
          <w:p w:rsidR="00EF1437" w:rsidRPr="00790C32" w:rsidRDefault="00EF1437" w:rsidP="00EF1437">
            <w:pPr>
              <w:rPr>
                <w:b/>
                <w:sz w:val="17"/>
                <w:szCs w:val="17"/>
              </w:rPr>
            </w:pPr>
          </w:p>
        </w:tc>
      </w:tr>
    </w:tbl>
    <w:p w:rsidR="00EF1437" w:rsidRDefault="00EF1437" w:rsidP="00EF1437">
      <w:pPr>
        <w:rPr>
          <w:sz w:val="16"/>
          <w:szCs w:val="16"/>
        </w:rPr>
      </w:pPr>
    </w:p>
    <w:p w:rsidR="008E34D1" w:rsidRDefault="008E34D1">
      <w:pPr>
        <w:rPr>
          <w:sz w:val="16"/>
          <w:szCs w:val="16"/>
        </w:rPr>
      </w:pPr>
    </w:p>
    <w:p w:rsidR="00D02C59" w:rsidRPr="00D02C59" w:rsidRDefault="00D02C59">
      <w:pPr>
        <w:rPr>
          <w:sz w:val="16"/>
          <w:szCs w:val="16"/>
        </w:rPr>
      </w:pPr>
    </w:p>
    <w:tbl>
      <w:tblPr>
        <w:tblStyle w:val="TableGrid"/>
        <w:tblW w:w="10135" w:type="dxa"/>
        <w:tblLook w:val="04A0" w:firstRow="1" w:lastRow="0" w:firstColumn="1" w:lastColumn="0" w:noHBand="0" w:noVBand="1"/>
      </w:tblPr>
      <w:tblGrid>
        <w:gridCol w:w="511"/>
        <w:gridCol w:w="9624"/>
      </w:tblGrid>
      <w:tr w:rsidR="00696E95" w:rsidRPr="00561617" w:rsidTr="00696E95">
        <w:trPr>
          <w:trHeight w:val="436"/>
        </w:trPr>
        <w:tc>
          <w:tcPr>
            <w:tcW w:w="511" w:type="dxa"/>
            <w:vAlign w:val="center"/>
          </w:tcPr>
          <w:p w:rsidR="00696E95" w:rsidRPr="001E287F" w:rsidRDefault="0030583A" w:rsidP="00BD3B24">
            <w:pPr>
              <w:jc w:val="center"/>
              <w:rPr>
                <w:b/>
                <w:szCs w:val="16"/>
              </w:rPr>
            </w:pPr>
            <w:r>
              <w:rPr>
                <w:b/>
                <w:szCs w:val="16"/>
              </w:rPr>
              <w:lastRenderedPageBreak/>
              <w:t>I</w:t>
            </w:r>
          </w:p>
        </w:tc>
        <w:tc>
          <w:tcPr>
            <w:tcW w:w="9624" w:type="dxa"/>
            <w:shd w:val="clear" w:color="auto" w:fill="000000" w:themeFill="text1"/>
            <w:vAlign w:val="center"/>
          </w:tcPr>
          <w:p w:rsidR="00696E95" w:rsidRPr="00696E95" w:rsidRDefault="00696E95" w:rsidP="00BD3B24">
            <w:pPr>
              <w:rPr>
                <w:b/>
                <w:sz w:val="20"/>
                <w:szCs w:val="16"/>
              </w:rPr>
            </w:pPr>
            <w:r>
              <w:rPr>
                <w:b/>
                <w:sz w:val="20"/>
                <w:szCs w:val="16"/>
              </w:rPr>
              <w:t>CONSENT AND CERTIFICATION</w:t>
            </w:r>
          </w:p>
        </w:tc>
      </w:tr>
      <w:tr w:rsidR="00696E95" w:rsidRPr="00790C32" w:rsidTr="00696E95">
        <w:trPr>
          <w:trHeight w:val="436"/>
        </w:trPr>
        <w:tc>
          <w:tcPr>
            <w:tcW w:w="10135" w:type="dxa"/>
            <w:gridSpan w:val="2"/>
            <w:shd w:val="clear" w:color="auto" w:fill="FFFFFF" w:themeFill="background1"/>
            <w:vAlign w:val="center"/>
          </w:tcPr>
          <w:p w:rsidR="00696E95" w:rsidRPr="00245E8E" w:rsidRDefault="008A109E" w:rsidP="004916D6">
            <w:pPr>
              <w:pStyle w:val="Default"/>
              <w:rPr>
                <w:rFonts w:asciiTheme="minorHAnsi" w:hAnsiTheme="minorHAnsi" w:cstheme="minorHAnsi"/>
                <w:b/>
                <w:sz w:val="16"/>
                <w:szCs w:val="16"/>
              </w:rPr>
            </w:pPr>
            <w:r>
              <w:rPr>
                <w:rFonts w:asciiTheme="minorHAnsi" w:hAnsiTheme="minorHAnsi" w:cstheme="minorHAnsi"/>
                <w:b/>
                <w:sz w:val="16"/>
                <w:szCs w:val="16"/>
              </w:rPr>
              <w:t>Knowingly p</w:t>
            </w:r>
            <w:r w:rsidR="007D10D0" w:rsidRPr="00245E8E">
              <w:rPr>
                <w:rFonts w:asciiTheme="minorHAnsi" w:hAnsiTheme="minorHAnsi" w:cstheme="minorHAnsi"/>
                <w:b/>
                <w:sz w:val="16"/>
                <w:szCs w:val="16"/>
              </w:rPr>
              <w:t xml:space="preserve">roviding misleading or false information on this application </w:t>
            </w:r>
            <w:r w:rsidR="004916D6">
              <w:rPr>
                <w:rFonts w:asciiTheme="minorHAnsi" w:hAnsiTheme="minorHAnsi" w:cstheme="minorHAnsi"/>
                <w:b/>
                <w:sz w:val="16"/>
                <w:szCs w:val="16"/>
              </w:rPr>
              <w:t>may result in a refusal</w:t>
            </w:r>
            <w:r w:rsidR="007D10D0" w:rsidRPr="00245E8E">
              <w:rPr>
                <w:rFonts w:asciiTheme="minorHAnsi" w:hAnsiTheme="minorHAnsi" w:cstheme="minorHAnsi"/>
                <w:b/>
                <w:sz w:val="16"/>
                <w:szCs w:val="16"/>
              </w:rPr>
              <w:t xml:space="preserve"> or </w:t>
            </w:r>
            <w:r w:rsidR="004916D6">
              <w:rPr>
                <w:rFonts w:asciiTheme="minorHAnsi" w:hAnsiTheme="minorHAnsi" w:cstheme="minorHAnsi"/>
                <w:b/>
                <w:sz w:val="16"/>
                <w:szCs w:val="16"/>
              </w:rPr>
              <w:t xml:space="preserve">cancellation of the </w:t>
            </w:r>
            <w:r w:rsidR="007D10D0" w:rsidRPr="00245E8E">
              <w:rPr>
                <w:rFonts w:asciiTheme="minorHAnsi" w:hAnsiTheme="minorHAnsi" w:cstheme="minorHAnsi"/>
                <w:b/>
                <w:sz w:val="16"/>
                <w:szCs w:val="16"/>
              </w:rPr>
              <w:t xml:space="preserve">HPTA Security Clearance. </w:t>
            </w:r>
          </w:p>
        </w:tc>
      </w:tr>
      <w:tr w:rsidR="00696E95" w:rsidRPr="00790C32" w:rsidTr="00ED0C62">
        <w:trPr>
          <w:trHeight w:val="945"/>
        </w:trPr>
        <w:tc>
          <w:tcPr>
            <w:tcW w:w="10135" w:type="dxa"/>
            <w:gridSpan w:val="2"/>
            <w:shd w:val="clear" w:color="auto" w:fill="FFFFFF" w:themeFill="background1"/>
            <w:vAlign w:val="center"/>
          </w:tcPr>
          <w:p w:rsidR="004916D6" w:rsidRDefault="004916D6" w:rsidP="004916D6">
            <w:pPr>
              <w:pStyle w:val="CommentText"/>
              <w:rPr>
                <w:rFonts w:cstheme="minorHAnsi"/>
                <w:sz w:val="16"/>
                <w:szCs w:val="16"/>
              </w:rPr>
            </w:pPr>
          </w:p>
          <w:p w:rsidR="004916D6" w:rsidRPr="004916D6" w:rsidRDefault="004916D6" w:rsidP="004916D6">
            <w:pPr>
              <w:pStyle w:val="CommentText"/>
              <w:rPr>
                <w:rFonts w:cstheme="minorHAnsi"/>
                <w:sz w:val="16"/>
                <w:szCs w:val="16"/>
              </w:rPr>
            </w:pPr>
            <w:r w:rsidRPr="004916D6">
              <w:rPr>
                <w:rFonts w:cstheme="minorHAnsi"/>
                <w:sz w:val="16"/>
                <w:szCs w:val="16"/>
              </w:rPr>
              <w:t>For HPTA Security Clearance purposes, I consent to the disclosure by the Public Health Agency of Canada (PHAC) and Health Canada of any and all information provided by me in support of this application to the Royal Canadian Mounted Police (RCMP), the Canadian Security Intelligence Service (CSIS), and any law enforcement agencies, such as any Canadian police force.  My information may also be disclosed to other federal government departments; governments and law enforcement agencies of foreign states; credit bureaus (e.g. Equifax); educational institutions; and past or current landlords or employers to verify that the information provided in the HPTA Security Clearance application is accurate. Without limiting the generality of the foregoing, this includes information relating to my date of birth, education, residential history, employment history, and immigration and citizenship status in Canada. I also consent to the disclosure and use of my fingerprints and facial images for identification purposes.</w:t>
            </w:r>
          </w:p>
          <w:p w:rsidR="004916D6" w:rsidRPr="004916D6" w:rsidRDefault="004916D6" w:rsidP="004916D6">
            <w:pPr>
              <w:pStyle w:val="CommentText"/>
              <w:rPr>
                <w:rFonts w:cstheme="minorHAnsi"/>
                <w:sz w:val="16"/>
                <w:szCs w:val="16"/>
              </w:rPr>
            </w:pPr>
          </w:p>
          <w:p w:rsidR="004916D6" w:rsidRPr="004916D6" w:rsidRDefault="004916D6" w:rsidP="004916D6">
            <w:pPr>
              <w:pStyle w:val="CommentText"/>
              <w:rPr>
                <w:rFonts w:cstheme="minorHAnsi"/>
                <w:sz w:val="16"/>
                <w:szCs w:val="16"/>
              </w:rPr>
            </w:pPr>
            <w:r w:rsidRPr="004916D6">
              <w:rPr>
                <w:rFonts w:cstheme="minorHAnsi"/>
                <w:sz w:val="16"/>
                <w:szCs w:val="16"/>
              </w:rPr>
              <w:t>I further authorize PHAC and Health Canada to seek, verify, assess, collect, and retain any and all information relevant to this security clearance application, including information in my criminal record and any other information contained in law enforcement records, including information gathered for law enforcement purposes and information regarding my immigration and citizenship status, as well as any and all information that will facilitate the conduct of a security assessment.</w:t>
            </w:r>
          </w:p>
          <w:p w:rsidR="004916D6" w:rsidRPr="004916D6" w:rsidRDefault="004916D6" w:rsidP="004916D6">
            <w:pPr>
              <w:pStyle w:val="CommentText"/>
              <w:rPr>
                <w:rFonts w:cstheme="minorHAnsi"/>
                <w:sz w:val="16"/>
                <w:szCs w:val="16"/>
              </w:rPr>
            </w:pPr>
          </w:p>
          <w:p w:rsidR="004916D6" w:rsidRPr="004916D6" w:rsidRDefault="004916D6" w:rsidP="004916D6">
            <w:pPr>
              <w:pStyle w:val="CommentText"/>
              <w:rPr>
                <w:rFonts w:cstheme="minorHAnsi"/>
                <w:sz w:val="16"/>
                <w:szCs w:val="16"/>
              </w:rPr>
            </w:pPr>
            <w:r w:rsidRPr="004916D6">
              <w:rPr>
                <w:rFonts w:cstheme="minorHAnsi"/>
                <w:sz w:val="16"/>
                <w:szCs w:val="16"/>
              </w:rPr>
              <w:t xml:space="preserve">I further authorize any and all Canadian or foreign law enforcement agency—such as any Canadian or foreign police force—or any person or organization, whether public, parapublic, private, or governmental to check, and release to Health Canada, PHAC, CSIS, or the RMCP, all of my criminal history, charges, court orders, and any other information contained in any accessible records and databases under their control.   I understand that this consent also authorizes any Canadian or foreign law enforcement agency—such as any Canadian or foreign police force—or any person or organization, whether public, parapublic, private, or governmental to release to Health Canada, PHAC, CSIS, or the RCMP any information enabling investigation of my associates and thus enabling determination of whether I am of good character. </w:t>
            </w:r>
          </w:p>
          <w:p w:rsidR="004916D6" w:rsidRPr="004916D6" w:rsidRDefault="004916D6" w:rsidP="004916D6">
            <w:pPr>
              <w:pStyle w:val="CommentText"/>
              <w:rPr>
                <w:rFonts w:cstheme="minorHAnsi"/>
                <w:sz w:val="16"/>
                <w:szCs w:val="16"/>
              </w:rPr>
            </w:pPr>
          </w:p>
          <w:p w:rsidR="004916D6" w:rsidRPr="004916D6" w:rsidRDefault="004916D6" w:rsidP="004916D6">
            <w:pPr>
              <w:pStyle w:val="CommentText"/>
              <w:rPr>
                <w:rFonts w:cstheme="minorHAnsi"/>
                <w:sz w:val="16"/>
                <w:szCs w:val="16"/>
              </w:rPr>
            </w:pPr>
            <w:r w:rsidRPr="004916D6">
              <w:rPr>
                <w:rFonts w:cstheme="minorHAnsi"/>
                <w:sz w:val="16"/>
                <w:szCs w:val="16"/>
              </w:rPr>
              <w:t xml:space="preserve">This consent is given solely for HPTA Security Clearance purposes. Unless withdrawn by me with notification in writing to the Public Health Agency of Canada, this consent shall remain valid to conduct all relevant verifications, assessments, or investigations specified above, and any subsequent verification or update. </w:t>
            </w:r>
          </w:p>
          <w:p w:rsidR="004916D6" w:rsidRPr="004916D6" w:rsidRDefault="004916D6" w:rsidP="004916D6">
            <w:pPr>
              <w:pStyle w:val="CommentText"/>
              <w:rPr>
                <w:rFonts w:cstheme="minorHAnsi"/>
                <w:sz w:val="16"/>
                <w:szCs w:val="16"/>
              </w:rPr>
            </w:pPr>
          </w:p>
          <w:p w:rsidR="004916D6" w:rsidRPr="004916D6" w:rsidRDefault="004916D6" w:rsidP="004916D6">
            <w:pPr>
              <w:pStyle w:val="CommentText"/>
              <w:rPr>
                <w:rFonts w:cstheme="minorHAnsi"/>
                <w:sz w:val="16"/>
                <w:szCs w:val="16"/>
              </w:rPr>
            </w:pPr>
            <w:r w:rsidRPr="004916D6">
              <w:rPr>
                <w:rFonts w:cstheme="minorHAnsi"/>
                <w:sz w:val="16"/>
                <w:szCs w:val="16"/>
              </w:rPr>
              <w:t>I certify that all the information I have provided in this application, including any supporting documentation is true and correct to the best of my knowledge and belief.</w:t>
            </w:r>
          </w:p>
          <w:p w:rsidR="004916D6" w:rsidRPr="004916D6" w:rsidRDefault="004916D6" w:rsidP="004916D6">
            <w:pPr>
              <w:pStyle w:val="CommentText"/>
              <w:rPr>
                <w:rFonts w:cstheme="minorHAnsi"/>
                <w:sz w:val="16"/>
                <w:szCs w:val="16"/>
              </w:rPr>
            </w:pPr>
          </w:p>
          <w:p w:rsidR="00245E8E" w:rsidRDefault="00245E8E" w:rsidP="00245E8E">
            <w:pPr>
              <w:rPr>
                <w:rFonts w:cstheme="minorHAnsi"/>
                <w:sz w:val="16"/>
                <w:szCs w:val="16"/>
              </w:rPr>
            </w:pPr>
          </w:p>
          <w:p w:rsidR="00245E8E" w:rsidRPr="00245E8E" w:rsidRDefault="00245E8E" w:rsidP="00245E8E">
            <w:pPr>
              <w:rPr>
                <w:rFonts w:cstheme="minorHAnsi"/>
                <w:sz w:val="16"/>
                <w:szCs w:val="16"/>
              </w:rPr>
            </w:pPr>
          </w:p>
          <w:p w:rsidR="007D10D0" w:rsidRPr="00245E8E" w:rsidRDefault="00ED0C62" w:rsidP="00C4680C">
            <w:pPr>
              <w:rPr>
                <w:rFonts w:cstheme="minorHAnsi"/>
                <w:sz w:val="16"/>
                <w:szCs w:val="16"/>
              </w:rPr>
            </w:pPr>
            <w:r w:rsidRPr="00245E8E">
              <w:rPr>
                <w:rFonts w:cstheme="minorHAnsi"/>
                <w:sz w:val="16"/>
                <w:szCs w:val="16"/>
              </w:rPr>
              <w:t>Applicant Signature __________________________________</w:t>
            </w:r>
            <w:r w:rsidR="00C4680C">
              <w:rPr>
                <w:rFonts w:cstheme="minorHAnsi"/>
                <w:sz w:val="16"/>
                <w:szCs w:val="16"/>
              </w:rPr>
              <w:t>_________</w:t>
            </w:r>
            <w:r w:rsidRPr="00245E8E">
              <w:rPr>
                <w:rFonts w:cstheme="minorHAnsi"/>
                <w:sz w:val="16"/>
                <w:szCs w:val="16"/>
              </w:rPr>
              <w:t>______________        Date ______</w:t>
            </w:r>
            <w:r w:rsidR="00C4680C">
              <w:rPr>
                <w:rFonts w:cstheme="minorHAnsi"/>
                <w:sz w:val="16"/>
                <w:szCs w:val="16"/>
              </w:rPr>
              <w:t>______</w:t>
            </w:r>
            <w:r w:rsidRPr="00245E8E">
              <w:rPr>
                <w:rFonts w:cstheme="minorHAnsi"/>
                <w:sz w:val="16"/>
                <w:szCs w:val="16"/>
              </w:rPr>
              <w:t>_______________________</w:t>
            </w:r>
          </w:p>
          <w:p w:rsidR="00ED0C62" w:rsidRPr="00245E8E" w:rsidRDefault="00ED0C62" w:rsidP="00C4680C">
            <w:pPr>
              <w:ind w:left="7513"/>
              <w:rPr>
                <w:i/>
                <w:sz w:val="16"/>
                <w:szCs w:val="16"/>
              </w:rPr>
            </w:pPr>
            <w:r w:rsidRPr="00245E8E">
              <w:rPr>
                <w:i/>
                <w:sz w:val="16"/>
                <w:szCs w:val="16"/>
              </w:rPr>
              <w:t>(YYYY-MM-DD)</w:t>
            </w:r>
          </w:p>
        </w:tc>
      </w:tr>
    </w:tbl>
    <w:p w:rsidR="00092658" w:rsidRDefault="00092658"/>
    <w:p w:rsidR="006630D1" w:rsidRDefault="006630D1">
      <w:pPr>
        <w:rPr>
          <w:b/>
          <w:sz w:val="24"/>
          <w:szCs w:val="24"/>
          <w:u w:val="single"/>
        </w:rPr>
      </w:pPr>
      <w:r>
        <w:rPr>
          <w:b/>
          <w:sz w:val="24"/>
          <w:szCs w:val="24"/>
          <w:u w:val="single"/>
        </w:rPr>
        <w:br w:type="page"/>
      </w:r>
    </w:p>
    <w:p w:rsidR="006630D1" w:rsidRDefault="006630D1" w:rsidP="006630D1">
      <w:pPr>
        <w:spacing w:after="0"/>
        <w:jc w:val="center"/>
        <w:rPr>
          <w:b/>
          <w:szCs w:val="24"/>
        </w:rPr>
      </w:pPr>
      <w:r>
        <w:rPr>
          <w:b/>
          <w:szCs w:val="24"/>
        </w:rPr>
        <w:lastRenderedPageBreak/>
        <w:t>INSTRUCTIONS FOR COMPLETION OF HPTA SECURITY CLEARANCE APPLICATION FORM</w:t>
      </w:r>
    </w:p>
    <w:p w:rsidR="000F0DE0" w:rsidRDefault="000F0DE0" w:rsidP="000F0DE0">
      <w:pPr>
        <w:spacing w:after="0" w:line="240" w:lineRule="auto"/>
        <w:rPr>
          <w:b/>
          <w:sz w:val="20"/>
          <w:szCs w:val="20"/>
          <w:u w:val="single"/>
        </w:rPr>
      </w:pPr>
    </w:p>
    <w:p w:rsidR="000F0DE0" w:rsidRDefault="000F0DE0" w:rsidP="000F0DE0">
      <w:pPr>
        <w:spacing w:after="0" w:line="240" w:lineRule="auto"/>
        <w:rPr>
          <w:b/>
          <w:sz w:val="20"/>
          <w:szCs w:val="20"/>
          <w:u w:val="single"/>
        </w:rPr>
      </w:pPr>
      <w:r w:rsidRPr="009B16C9">
        <w:rPr>
          <w:b/>
          <w:sz w:val="20"/>
          <w:szCs w:val="20"/>
          <w:u w:val="single"/>
        </w:rPr>
        <w:t>GENERAL</w:t>
      </w:r>
      <w:r>
        <w:rPr>
          <w:b/>
          <w:sz w:val="20"/>
          <w:szCs w:val="20"/>
          <w:u w:val="single"/>
        </w:rPr>
        <w:t xml:space="preserve"> INSTRUCTIONS</w:t>
      </w:r>
      <w:r w:rsidRPr="009B16C9">
        <w:rPr>
          <w:b/>
          <w:sz w:val="20"/>
          <w:szCs w:val="20"/>
          <w:u w:val="single"/>
        </w:rPr>
        <w:t xml:space="preserve">: </w:t>
      </w:r>
    </w:p>
    <w:p w:rsidR="000F0DE0" w:rsidRDefault="000F0DE0" w:rsidP="000F0DE0">
      <w:pPr>
        <w:spacing w:after="0" w:line="240" w:lineRule="auto"/>
        <w:rPr>
          <w:b/>
          <w:sz w:val="20"/>
          <w:szCs w:val="20"/>
          <w:u w:val="single"/>
        </w:rPr>
      </w:pPr>
    </w:p>
    <w:p w:rsidR="000F0DE0" w:rsidRPr="0007733B" w:rsidRDefault="000F0DE0" w:rsidP="006630D1">
      <w:pPr>
        <w:pStyle w:val="ListParagraph"/>
        <w:numPr>
          <w:ilvl w:val="0"/>
          <w:numId w:val="18"/>
        </w:numPr>
        <w:spacing w:after="0"/>
        <w:rPr>
          <w:sz w:val="20"/>
          <w:szCs w:val="20"/>
        </w:rPr>
      </w:pPr>
      <w:r w:rsidRPr="0007733B">
        <w:rPr>
          <w:sz w:val="20"/>
          <w:szCs w:val="20"/>
        </w:rPr>
        <w:t>Should clarification be required, an official from the Canadian Government may contact the applicant to obtain any additional information necessary to complete the security screening investigation. An interview of the applicant may also be requested.</w:t>
      </w:r>
    </w:p>
    <w:p w:rsidR="000F0DE0" w:rsidRDefault="000F0DE0" w:rsidP="006630D1">
      <w:pPr>
        <w:pStyle w:val="ListParagraph"/>
        <w:numPr>
          <w:ilvl w:val="0"/>
          <w:numId w:val="18"/>
        </w:numPr>
        <w:spacing w:after="0"/>
        <w:rPr>
          <w:sz w:val="20"/>
          <w:szCs w:val="20"/>
        </w:rPr>
      </w:pPr>
      <w:r w:rsidRPr="00C9662E">
        <w:rPr>
          <w:sz w:val="20"/>
          <w:szCs w:val="20"/>
        </w:rPr>
        <w:t xml:space="preserve">This form </w:t>
      </w:r>
      <w:r>
        <w:rPr>
          <w:sz w:val="20"/>
          <w:szCs w:val="20"/>
        </w:rPr>
        <w:t>is to</w:t>
      </w:r>
      <w:r w:rsidRPr="00C9662E">
        <w:rPr>
          <w:sz w:val="20"/>
          <w:szCs w:val="20"/>
        </w:rPr>
        <w:t xml:space="preserve"> be completed </w:t>
      </w:r>
      <w:r>
        <w:rPr>
          <w:sz w:val="20"/>
          <w:szCs w:val="20"/>
        </w:rPr>
        <w:t xml:space="preserve">using an automated system or printed in </w:t>
      </w:r>
      <w:r w:rsidRPr="00C9662E">
        <w:rPr>
          <w:sz w:val="20"/>
          <w:szCs w:val="20"/>
        </w:rPr>
        <w:t>block letter format</w:t>
      </w:r>
      <w:r w:rsidRPr="0096676E">
        <w:rPr>
          <w:sz w:val="20"/>
          <w:szCs w:val="20"/>
        </w:rPr>
        <w:t xml:space="preserve"> </w:t>
      </w:r>
      <w:r>
        <w:rPr>
          <w:sz w:val="20"/>
          <w:szCs w:val="20"/>
        </w:rPr>
        <w:t>using</w:t>
      </w:r>
      <w:r w:rsidRPr="00C9662E">
        <w:rPr>
          <w:sz w:val="20"/>
          <w:szCs w:val="20"/>
        </w:rPr>
        <w:t xml:space="preserve"> </w:t>
      </w:r>
      <w:r>
        <w:rPr>
          <w:sz w:val="20"/>
          <w:szCs w:val="20"/>
        </w:rPr>
        <w:t>black ink</w:t>
      </w:r>
      <w:r w:rsidRPr="00C9662E">
        <w:rPr>
          <w:sz w:val="20"/>
          <w:szCs w:val="20"/>
        </w:rPr>
        <w:t>.</w:t>
      </w:r>
    </w:p>
    <w:p w:rsidR="000F0DE0" w:rsidRPr="006E7A4A" w:rsidRDefault="000F0DE0" w:rsidP="006630D1">
      <w:pPr>
        <w:numPr>
          <w:ilvl w:val="0"/>
          <w:numId w:val="18"/>
        </w:numPr>
        <w:spacing w:after="0"/>
        <w:contextualSpacing/>
        <w:rPr>
          <w:sz w:val="20"/>
          <w:szCs w:val="20"/>
        </w:rPr>
      </w:pPr>
      <w:r w:rsidRPr="006E7A4A">
        <w:rPr>
          <w:sz w:val="20"/>
          <w:szCs w:val="20"/>
        </w:rPr>
        <w:t>Please read and follow these instructions carefully.</w:t>
      </w:r>
    </w:p>
    <w:p w:rsidR="000F0DE0" w:rsidRPr="0007733B" w:rsidRDefault="000F0DE0" w:rsidP="006630D1">
      <w:pPr>
        <w:pStyle w:val="ListParagraph"/>
        <w:numPr>
          <w:ilvl w:val="0"/>
          <w:numId w:val="18"/>
        </w:numPr>
        <w:spacing w:after="0"/>
        <w:rPr>
          <w:sz w:val="20"/>
          <w:szCs w:val="20"/>
        </w:rPr>
      </w:pPr>
      <w:r w:rsidRPr="0007733B">
        <w:rPr>
          <w:sz w:val="20"/>
          <w:szCs w:val="20"/>
        </w:rPr>
        <w:t>It is important that a copy of the completed application be retained by the applicant for future reference.</w:t>
      </w:r>
    </w:p>
    <w:p w:rsidR="00525C65" w:rsidRPr="00525C65" w:rsidRDefault="000F0DE0" w:rsidP="006630D1">
      <w:pPr>
        <w:pStyle w:val="ListParagraph"/>
        <w:numPr>
          <w:ilvl w:val="0"/>
          <w:numId w:val="18"/>
        </w:numPr>
        <w:spacing w:after="0"/>
        <w:rPr>
          <w:sz w:val="20"/>
          <w:szCs w:val="20"/>
        </w:rPr>
      </w:pPr>
      <w:r w:rsidRPr="00C9662E">
        <w:rPr>
          <w:sz w:val="20"/>
          <w:szCs w:val="20"/>
        </w:rPr>
        <w:t>Incomplete or illegib</w:t>
      </w:r>
      <w:r w:rsidR="00525C65">
        <w:rPr>
          <w:sz w:val="20"/>
          <w:szCs w:val="20"/>
        </w:rPr>
        <w:t>le forms will NOT be considered and will be sent back for clarification.</w:t>
      </w:r>
    </w:p>
    <w:p w:rsidR="000F0DE0" w:rsidRPr="00C9662E" w:rsidRDefault="000F0DE0" w:rsidP="006630D1">
      <w:pPr>
        <w:pStyle w:val="ListParagraph"/>
        <w:numPr>
          <w:ilvl w:val="0"/>
          <w:numId w:val="18"/>
        </w:numPr>
        <w:spacing w:after="0"/>
        <w:rPr>
          <w:sz w:val="20"/>
          <w:szCs w:val="20"/>
        </w:rPr>
      </w:pPr>
      <w:r w:rsidRPr="00C9662E">
        <w:rPr>
          <w:sz w:val="20"/>
          <w:szCs w:val="20"/>
        </w:rPr>
        <w:t xml:space="preserve">All names are to be </w:t>
      </w:r>
      <w:r>
        <w:rPr>
          <w:sz w:val="20"/>
          <w:szCs w:val="20"/>
        </w:rPr>
        <w:t xml:space="preserve">provided </w:t>
      </w:r>
      <w:r w:rsidRPr="00C9662E">
        <w:rPr>
          <w:sz w:val="20"/>
          <w:szCs w:val="20"/>
        </w:rPr>
        <w:t>in full (no initials).</w:t>
      </w:r>
    </w:p>
    <w:p w:rsidR="000F0DE0" w:rsidRPr="00C9662E" w:rsidRDefault="000F0DE0" w:rsidP="006630D1">
      <w:pPr>
        <w:pStyle w:val="ListParagraph"/>
        <w:numPr>
          <w:ilvl w:val="0"/>
          <w:numId w:val="18"/>
        </w:numPr>
        <w:spacing w:after="0"/>
        <w:rPr>
          <w:sz w:val="20"/>
          <w:szCs w:val="20"/>
        </w:rPr>
      </w:pPr>
      <w:r w:rsidRPr="00C9662E">
        <w:rPr>
          <w:sz w:val="20"/>
          <w:szCs w:val="20"/>
        </w:rPr>
        <w:t>Addresses are to include, where applicable, civic or township name and the lot and concession numbers.</w:t>
      </w:r>
    </w:p>
    <w:p w:rsidR="000F0DE0" w:rsidRDefault="000F0DE0" w:rsidP="006630D1">
      <w:pPr>
        <w:pStyle w:val="ListParagraph"/>
        <w:numPr>
          <w:ilvl w:val="0"/>
          <w:numId w:val="18"/>
        </w:numPr>
        <w:spacing w:after="0"/>
        <w:rPr>
          <w:sz w:val="20"/>
          <w:szCs w:val="20"/>
        </w:rPr>
      </w:pPr>
      <w:r w:rsidRPr="006E7A4A">
        <w:rPr>
          <w:sz w:val="20"/>
          <w:szCs w:val="20"/>
        </w:rPr>
        <w:t>If information is not known or is unavailable please indicate this on the form and on a separate sheet of paper explain the cause of circumstances.</w:t>
      </w:r>
    </w:p>
    <w:p w:rsidR="000F0DE0" w:rsidRPr="009B16C9" w:rsidRDefault="000F0DE0" w:rsidP="006630D1">
      <w:pPr>
        <w:pStyle w:val="ListParagraph"/>
        <w:numPr>
          <w:ilvl w:val="0"/>
          <w:numId w:val="18"/>
        </w:numPr>
        <w:spacing w:after="0"/>
        <w:rPr>
          <w:sz w:val="20"/>
          <w:szCs w:val="20"/>
        </w:rPr>
      </w:pPr>
      <w:r w:rsidRPr="009B16C9">
        <w:rPr>
          <w:sz w:val="20"/>
          <w:szCs w:val="20"/>
        </w:rPr>
        <w:t xml:space="preserve">All dates are to be entered as YEAR - MONTH - DAY as applicable. </w:t>
      </w:r>
    </w:p>
    <w:p w:rsidR="000F0DE0" w:rsidRPr="00C9662E" w:rsidRDefault="000F0DE0" w:rsidP="006630D1">
      <w:pPr>
        <w:pStyle w:val="ListParagraph"/>
        <w:numPr>
          <w:ilvl w:val="0"/>
          <w:numId w:val="18"/>
        </w:numPr>
        <w:spacing w:after="0"/>
        <w:rPr>
          <w:sz w:val="20"/>
          <w:szCs w:val="20"/>
        </w:rPr>
      </w:pPr>
      <w:r w:rsidRPr="006E7A4A">
        <w:rPr>
          <w:sz w:val="20"/>
          <w:szCs w:val="20"/>
        </w:rPr>
        <w:t>If space allotted in any portion of the form is insufficient please use a separate sheet of paper using the same format.</w:t>
      </w:r>
    </w:p>
    <w:p w:rsidR="000F0DE0" w:rsidRPr="009B16C9" w:rsidRDefault="000F0DE0" w:rsidP="006630D1">
      <w:pPr>
        <w:pStyle w:val="ListParagraph"/>
        <w:numPr>
          <w:ilvl w:val="0"/>
          <w:numId w:val="18"/>
        </w:numPr>
        <w:spacing w:after="0"/>
        <w:rPr>
          <w:b/>
          <w:sz w:val="20"/>
          <w:szCs w:val="20"/>
          <w:u w:val="single"/>
        </w:rPr>
      </w:pPr>
      <w:r w:rsidRPr="009B16C9">
        <w:rPr>
          <w:sz w:val="20"/>
          <w:szCs w:val="20"/>
        </w:rPr>
        <w:t xml:space="preserve">Once completed, this application form will be handled as PROTECTED </w:t>
      </w:r>
      <w:proofErr w:type="spellStart"/>
      <w:r w:rsidR="005673AC">
        <w:rPr>
          <w:sz w:val="20"/>
          <w:szCs w:val="20"/>
        </w:rPr>
        <w:t>A</w:t>
      </w:r>
      <w:proofErr w:type="spellEnd"/>
      <w:r w:rsidRPr="009B16C9">
        <w:rPr>
          <w:sz w:val="20"/>
          <w:szCs w:val="20"/>
        </w:rPr>
        <w:t xml:space="preserve"> information.</w:t>
      </w:r>
    </w:p>
    <w:p w:rsidR="000F0DE0" w:rsidRPr="00870F6C" w:rsidRDefault="000F0DE0" w:rsidP="006630D1">
      <w:pPr>
        <w:spacing w:after="0"/>
        <w:ind w:left="-76"/>
        <w:rPr>
          <w:sz w:val="20"/>
          <w:szCs w:val="20"/>
        </w:rPr>
      </w:pPr>
    </w:p>
    <w:p w:rsidR="000F0DE0" w:rsidRDefault="000F0DE0" w:rsidP="000F0DE0">
      <w:pPr>
        <w:spacing w:after="0" w:line="240" w:lineRule="auto"/>
        <w:rPr>
          <w:b/>
          <w:sz w:val="20"/>
          <w:szCs w:val="20"/>
          <w:u w:val="single"/>
        </w:rPr>
      </w:pPr>
      <w:r w:rsidRPr="009B16C9">
        <w:rPr>
          <w:b/>
          <w:sz w:val="20"/>
          <w:szCs w:val="20"/>
          <w:u w:val="single"/>
        </w:rPr>
        <w:t>DETAILED INSTRUCTIONS:</w:t>
      </w:r>
    </w:p>
    <w:p w:rsidR="000F0DE0" w:rsidRPr="009B16C9" w:rsidRDefault="000F0DE0" w:rsidP="000F0DE0">
      <w:pPr>
        <w:spacing w:after="0" w:line="240" w:lineRule="auto"/>
        <w:rPr>
          <w:b/>
          <w:sz w:val="20"/>
          <w:szCs w:val="20"/>
          <w:u w:val="single"/>
        </w:rPr>
      </w:pPr>
    </w:p>
    <w:p w:rsidR="000F0DE0" w:rsidRDefault="000F0DE0" w:rsidP="006630D1">
      <w:pPr>
        <w:spacing w:after="0"/>
        <w:rPr>
          <w:b/>
          <w:sz w:val="20"/>
          <w:szCs w:val="20"/>
        </w:rPr>
      </w:pPr>
      <w:r w:rsidRPr="009B16C9">
        <w:rPr>
          <w:b/>
          <w:sz w:val="20"/>
          <w:szCs w:val="20"/>
        </w:rPr>
        <w:t>SECTION A</w:t>
      </w:r>
      <w:r>
        <w:rPr>
          <w:b/>
          <w:sz w:val="20"/>
          <w:szCs w:val="20"/>
        </w:rPr>
        <w:t>: Administrative Information</w:t>
      </w:r>
    </w:p>
    <w:p w:rsidR="000F0DE0" w:rsidRPr="0007733B" w:rsidRDefault="000F0DE0" w:rsidP="006630D1">
      <w:pPr>
        <w:pStyle w:val="ListParagraph"/>
        <w:numPr>
          <w:ilvl w:val="0"/>
          <w:numId w:val="19"/>
        </w:numPr>
        <w:spacing w:after="0"/>
        <w:rPr>
          <w:sz w:val="20"/>
          <w:szCs w:val="20"/>
        </w:rPr>
      </w:pPr>
      <w:r w:rsidRPr="0007733B">
        <w:rPr>
          <w:sz w:val="20"/>
          <w:szCs w:val="20"/>
        </w:rPr>
        <w:t>To be completed by the department, agency, or organization.</w:t>
      </w:r>
    </w:p>
    <w:p w:rsidR="000F0DE0" w:rsidRDefault="000F0DE0" w:rsidP="000F0DE0">
      <w:pPr>
        <w:spacing w:after="0" w:line="240" w:lineRule="auto"/>
        <w:rPr>
          <w:sz w:val="20"/>
          <w:szCs w:val="20"/>
        </w:rPr>
      </w:pPr>
    </w:p>
    <w:p w:rsidR="000F0DE0" w:rsidRPr="00C9662E" w:rsidRDefault="000F0DE0" w:rsidP="006630D1">
      <w:pPr>
        <w:spacing w:after="0"/>
        <w:rPr>
          <w:sz w:val="20"/>
          <w:szCs w:val="20"/>
        </w:rPr>
      </w:pPr>
      <w:r w:rsidRPr="009B16C9">
        <w:rPr>
          <w:b/>
          <w:sz w:val="20"/>
          <w:szCs w:val="20"/>
        </w:rPr>
        <w:t>SECTION B</w:t>
      </w:r>
      <w:r>
        <w:rPr>
          <w:b/>
          <w:sz w:val="20"/>
          <w:szCs w:val="20"/>
        </w:rPr>
        <w:t>: Requirements Checklist</w:t>
      </w:r>
    </w:p>
    <w:p w:rsidR="000F0DE0" w:rsidRPr="0007733B" w:rsidRDefault="000F0DE0" w:rsidP="006630D1">
      <w:pPr>
        <w:pStyle w:val="ListParagraph"/>
        <w:numPr>
          <w:ilvl w:val="0"/>
          <w:numId w:val="19"/>
        </w:numPr>
        <w:spacing w:after="0"/>
        <w:rPr>
          <w:b/>
          <w:sz w:val="20"/>
          <w:szCs w:val="20"/>
        </w:rPr>
      </w:pPr>
      <w:r w:rsidRPr="0007733B">
        <w:rPr>
          <w:sz w:val="20"/>
          <w:szCs w:val="20"/>
        </w:rPr>
        <w:t xml:space="preserve">To be completed by applicant. All required additional documentation must be submitted with the application, either electronically or by regular mail. </w:t>
      </w:r>
    </w:p>
    <w:p w:rsidR="000F0DE0" w:rsidRPr="0007733B" w:rsidRDefault="000F0DE0" w:rsidP="006630D1">
      <w:pPr>
        <w:pStyle w:val="ListParagraph"/>
        <w:numPr>
          <w:ilvl w:val="0"/>
          <w:numId w:val="19"/>
        </w:numPr>
        <w:spacing w:after="0"/>
        <w:rPr>
          <w:sz w:val="20"/>
          <w:szCs w:val="20"/>
        </w:rPr>
      </w:pPr>
      <w:r w:rsidRPr="0007733B">
        <w:rPr>
          <w:sz w:val="20"/>
          <w:szCs w:val="20"/>
        </w:rPr>
        <w:t>Non-Canadian citizen or permanent residents: photo identification provided must be a valid passport issued by country of citizenship.</w:t>
      </w:r>
    </w:p>
    <w:p w:rsidR="000F0DE0" w:rsidRPr="00950C3E" w:rsidRDefault="000F0DE0" w:rsidP="006630D1">
      <w:pPr>
        <w:spacing w:after="0"/>
        <w:rPr>
          <w:sz w:val="20"/>
          <w:szCs w:val="20"/>
        </w:rPr>
      </w:pPr>
    </w:p>
    <w:p w:rsidR="000F0DE0" w:rsidRDefault="000F0DE0" w:rsidP="006630D1">
      <w:pPr>
        <w:spacing w:after="0"/>
        <w:rPr>
          <w:b/>
          <w:sz w:val="20"/>
          <w:szCs w:val="20"/>
        </w:rPr>
      </w:pPr>
      <w:r w:rsidRPr="009B16C9">
        <w:rPr>
          <w:b/>
          <w:sz w:val="20"/>
          <w:szCs w:val="20"/>
        </w:rPr>
        <w:t xml:space="preserve">SECTION </w:t>
      </w:r>
      <w:r>
        <w:rPr>
          <w:b/>
          <w:sz w:val="20"/>
          <w:szCs w:val="20"/>
        </w:rPr>
        <w:t>C: Biographical Information</w:t>
      </w:r>
    </w:p>
    <w:p w:rsidR="000F0DE0" w:rsidRPr="0007733B" w:rsidRDefault="000F0DE0" w:rsidP="006630D1">
      <w:pPr>
        <w:pStyle w:val="ListParagraph"/>
        <w:numPr>
          <w:ilvl w:val="0"/>
          <w:numId w:val="11"/>
        </w:numPr>
        <w:spacing w:after="0"/>
        <w:rPr>
          <w:sz w:val="20"/>
          <w:szCs w:val="20"/>
        </w:rPr>
      </w:pPr>
      <w:r w:rsidRPr="0007733B">
        <w:rPr>
          <w:sz w:val="20"/>
          <w:szCs w:val="20"/>
        </w:rPr>
        <w:t>To be completed by applicant.</w:t>
      </w:r>
    </w:p>
    <w:p w:rsidR="000F0DE0" w:rsidRDefault="000F0DE0" w:rsidP="006630D1">
      <w:pPr>
        <w:pStyle w:val="ListParagraph"/>
        <w:numPr>
          <w:ilvl w:val="0"/>
          <w:numId w:val="20"/>
        </w:numPr>
        <w:spacing w:after="0"/>
        <w:rPr>
          <w:sz w:val="20"/>
          <w:szCs w:val="20"/>
        </w:rPr>
      </w:pPr>
      <w:r w:rsidRPr="002F4873">
        <w:rPr>
          <w:sz w:val="20"/>
          <w:szCs w:val="20"/>
        </w:rPr>
        <w:t>Se</w:t>
      </w:r>
      <w:r>
        <w:rPr>
          <w:sz w:val="20"/>
          <w:szCs w:val="20"/>
        </w:rPr>
        <w:t>ction 12</w:t>
      </w:r>
      <w:r w:rsidRPr="002F4873">
        <w:rPr>
          <w:sz w:val="20"/>
          <w:szCs w:val="20"/>
        </w:rPr>
        <w:t xml:space="preserve"> - If </w:t>
      </w:r>
      <w:r>
        <w:rPr>
          <w:sz w:val="20"/>
          <w:szCs w:val="20"/>
        </w:rPr>
        <w:t>n</w:t>
      </w:r>
      <w:r w:rsidRPr="002F4873">
        <w:rPr>
          <w:sz w:val="20"/>
          <w:szCs w:val="20"/>
        </w:rPr>
        <w:t xml:space="preserve">aturalized Canadian citizen or permanent resident of Canada, provide applicable certificate number issued under the </w:t>
      </w:r>
      <w:r w:rsidRPr="00307B6D">
        <w:rPr>
          <w:i/>
          <w:sz w:val="20"/>
          <w:szCs w:val="20"/>
        </w:rPr>
        <w:t>Citizenship Act</w:t>
      </w:r>
      <w:r w:rsidRPr="002F4873">
        <w:rPr>
          <w:sz w:val="20"/>
          <w:szCs w:val="20"/>
        </w:rPr>
        <w:t xml:space="preserve"> or the </w:t>
      </w:r>
      <w:r w:rsidRPr="00307B6D">
        <w:rPr>
          <w:i/>
          <w:sz w:val="20"/>
          <w:szCs w:val="20"/>
        </w:rPr>
        <w:t>Immigration and Refugee Protection Act</w:t>
      </w:r>
      <w:r w:rsidR="00525C65">
        <w:rPr>
          <w:sz w:val="20"/>
          <w:szCs w:val="20"/>
        </w:rPr>
        <w:t>.</w:t>
      </w:r>
    </w:p>
    <w:p w:rsidR="000F0DE0" w:rsidRPr="002F4873" w:rsidRDefault="000F0DE0" w:rsidP="006630D1">
      <w:pPr>
        <w:spacing w:after="0"/>
        <w:rPr>
          <w:sz w:val="20"/>
          <w:szCs w:val="20"/>
        </w:rPr>
      </w:pPr>
    </w:p>
    <w:p w:rsidR="000F0DE0" w:rsidRDefault="000F0DE0" w:rsidP="006630D1">
      <w:pPr>
        <w:spacing w:after="0"/>
        <w:rPr>
          <w:b/>
          <w:sz w:val="20"/>
          <w:szCs w:val="20"/>
        </w:rPr>
      </w:pPr>
      <w:r w:rsidRPr="00BD6077">
        <w:rPr>
          <w:b/>
          <w:sz w:val="20"/>
          <w:szCs w:val="20"/>
        </w:rPr>
        <w:t>SECTION D</w:t>
      </w:r>
      <w:r>
        <w:rPr>
          <w:b/>
          <w:sz w:val="20"/>
          <w:szCs w:val="20"/>
        </w:rPr>
        <w:t>: Security Screening</w:t>
      </w:r>
    </w:p>
    <w:p w:rsidR="000F0DE0" w:rsidRPr="007C4172" w:rsidRDefault="000F0DE0" w:rsidP="006630D1">
      <w:pPr>
        <w:pStyle w:val="ListParagraph"/>
        <w:numPr>
          <w:ilvl w:val="0"/>
          <w:numId w:val="20"/>
        </w:numPr>
        <w:spacing w:after="0"/>
        <w:rPr>
          <w:sz w:val="20"/>
          <w:szCs w:val="20"/>
        </w:rPr>
      </w:pPr>
      <w:r w:rsidRPr="007C4172">
        <w:rPr>
          <w:sz w:val="20"/>
          <w:szCs w:val="20"/>
        </w:rPr>
        <w:t>To be completed by applicant.</w:t>
      </w:r>
    </w:p>
    <w:p w:rsidR="000F0DE0" w:rsidRDefault="000F0DE0" w:rsidP="006630D1">
      <w:pPr>
        <w:spacing w:after="0"/>
        <w:rPr>
          <w:sz w:val="20"/>
          <w:szCs w:val="20"/>
        </w:rPr>
      </w:pPr>
    </w:p>
    <w:p w:rsidR="000F0DE0" w:rsidRDefault="000F0DE0" w:rsidP="006630D1">
      <w:pPr>
        <w:spacing w:after="0"/>
        <w:rPr>
          <w:b/>
          <w:sz w:val="20"/>
          <w:szCs w:val="20"/>
        </w:rPr>
      </w:pPr>
      <w:r w:rsidRPr="00BD6077">
        <w:rPr>
          <w:b/>
          <w:sz w:val="20"/>
          <w:szCs w:val="20"/>
        </w:rPr>
        <w:t>SECTION E</w:t>
      </w:r>
      <w:r>
        <w:rPr>
          <w:b/>
          <w:sz w:val="20"/>
          <w:szCs w:val="20"/>
        </w:rPr>
        <w:t>: Marital Status/Common-law Partnership</w:t>
      </w:r>
    </w:p>
    <w:p w:rsidR="000F0DE0" w:rsidRPr="007C4172" w:rsidRDefault="000F0DE0" w:rsidP="006630D1">
      <w:pPr>
        <w:pStyle w:val="ListParagraph"/>
        <w:numPr>
          <w:ilvl w:val="0"/>
          <w:numId w:val="11"/>
        </w:numPr>
        <w:spacing w:after="0"/>
        <w:rPr>
          <w:b/>
          <w:sz w:val="20"/>
          <w:szCs w:val="20"/>
        </w:rPr>
      </w:pPr>
      <w:r w:rsidRPr="007C4172">
        <w:rPr>
          <w:sz w:val="20"/>
          <w:szCs w:val="20"/>
        </w:rPr>
        <w:t>To be completed by applicant.</w:t>
      </w:r>
    </w:p>
    <w:p w:rsidR="000F0DE0" w:rsidRDefault="000F0DE0" w:rsidP="006630D1">
      <w:pPr>
        <w:pStyle w:val="ListParagraph"/>
        <w:numPr>
          <w:ilvl w:val="0"/>
          <w:numId w:val="20"/>
        </w:numPr>
        <w:spacing w:after="0"/>
        <w:rPr>
          <w:b/>
          <w:sz w:val="20"/>
          <w:szCs w:val="20"/>
        </w:rPr>
      </w:pPr>
      <w:r w:rsidRPr="00BD6077">
        <w:rPr>
          <w:sz w:val="20"/>
          <w:szCs w:val="20"/>
        </w:rPr>
        <w:t>“Common-law partner”, in relation to an applicant, means a p</w:t>
      </w:r>
      <w:r>
        <w:rPr>
          <w:sz w:val="20"/>
          <w:szCs w:val="20"/>
        </w:rPr>
        <w:t>e</w:t>
      </w:r>
      <w:r w:rsidRPr="00BD6077">
        <w:rPr>
          <w:sz w:val="20"/>
          <w:szCs w:val="20"/>
        </w:rPr>
        <w:t>rson who is cohabiting with the individual in a conjugal relationship, having so cohabited for a period of one year. This includes persons of the same sex</w:t>
      </w:r>
      <w:r>
        <w:rPr>
          <w:b/>
          <w:sz w:val="20"/>
          <w:szCs w:val="20"/>
        </w:rPr>
        <w:t>.</w:t>
      </w:r>
    </w:p>
    <w:p w:rsidR="000F0DE0" w:rsidRPr="007C4172" w:rsidRDefault="000F0DE0" w:rsidP="006630D1">
      <w:pPr>
        <w:spacing w:after="0"/>
        <w:ind w:left="1080"/>
        <w:rPr>
          <w:sz w:val="20"/>
          <w:szCs w:val="20"/>
        </w:rPr>
      </w:pPr>
      <w:r w:rsidRPr="007C4172">
        <w:rPr>
          <w:sz w:val="20"/>
          <w:szCs w:val="20"/>
        </w:rPr>
        <w:t>1. Include current spouse or common-law partner, as applicable.</w:t>
      </w:r>
    </w:p>
    <w:p w:rsidR="000F0DE0" w:rsidRPr="007C4172" w:rsidRDefault="000F0DE0" w:rsidP="006630D1">
      <w:pPr>
        <w:spacing w:after="0"/>
        <w:ind w:left="1080"/>
        <w:rPr>
          <w:sz w:val="20"/>
          <w:szCs w:val="20"/>
        </w:rPr>
      </w:pPr>
      <w:r w:rsidRPr="007C4172">
        <w:rPr>
          <w:sz w:val="20"/>
          <w:szCs w:val="20"/>
        </w:rPr>
        <w:lastRenderedPageBreak/>
        <w:t>2. Include previous spouses or common-law partners for the previous five years only.</w:t>
      </w:r>
      <w:r w:rsidR="007C4172">
        <w:rPr>
          <w:sz w:val="20"/>
          <w:szCs w:val="20"/>
        </w:rPr>
        <w:t xml:space="preserve"> </w:t>
      </w:r>
      <w:r w:rsidRPr="007C4172">
        <w:rPr>
          <w:sz w:val="20"/>
          <w:szCs w:val="20"/>
        </w:rPr>
        <w:t>If deceased, indicate last address while living.</w:t>
      </w:r>
    </w:p>
    <w:p w:rsidR="000F0DE0" w:rsidRPr="00307B6D" w:rsidRDefault="000F0DE0" w:rsidP="000F0DE0">
      <w:pPr>
        <w:spacing w:after="0"/>
        <w:ind w:left="1080"/>
        <w:rPr>
          <w:sz w:val="20"/>
          <w:szCs w:val="20"/>
        </w:rPr>
      </w:pPr>
    </w:p>
    <w:p w:rsidR="000F0DE0" w:rsidRDefault="000F0DE0" w:rsidP="000F0DE0">
      <w:pPr>
        <w:spacing w:after="0" w:line="240" w:lineRule="auto"/>
        <w:rPr>
          <w:b/>
          <w:sz w:val="20"/>
          <w:szCs w:val="20"/>
        </w:rPr>
      </w:pPr>
      <w:r w:rsidRPr="00576ADE">
        <w:rPr>
          <w:b/>
          <w:sz w:val="20"/>
          <w:szCs w:val="20"/>
        </w:rPr>
        <w:t>SECTION F</w:t>
      </w:r>
      <w:r>
        <w:rPr>
          <w:b/>
          <w:sz w:val="20"/>
          <w:szCs w:val="20"/>
        </w:rPr>
        <w:t>: Residence</w:t>
      </w:r>
    </w:p>
    <w:p w:rsidR="000F0DE0" w:rsidRPr="007C4172" w:rsidRDefault="000F0DE0" w:rsidP="006630D1">
      <w:pPr>
        <w:pStyle w:val="ListParagraph"/>
        <w:numPr>
          <w:ilvl w:val="0"/>
          <w:numId w:val="20"/>
        </w:numPr>
        <w:spacing w:after="0"/>
        <w:rPr>
          <w:sz w:val="20"/>
          <w:szCs w:val="20"/>
        </w:rPr>
      </w:pPr>
      <w:r w:rsidRPr="007C4172">
        <w:rPr>
          <w:sz w:val="20"/>
          <w:szCs w:val="20"/>
        </w:rPr>
        <w:t>To be completed by applicant.</w:t>
      </w:r>
    </w:p>
    <w:p w:rsidR="000F0DE0" w:rsidRPr="007C4172" w:rsidRDefault="000F0DE0" w:rsidP="006630D1">
      <w:pPr>
        <w:pStyle w:val="ListParagraph"/>
        <w:numPr>
          <w:ilvl w:val="0"/>
          <w:numId w:val="11"/>
        </w:numPr>
        <w:spacing w:after="0"/>
        <w:rPr>
          <w:sz w:val="20"/>
          <w:szCs w:val="20"/>
        </w:rPr>
      </w:pPr>
      <w:r w:rsidRPr="007C4172">
        <w:rPr>
          <w:sz w:val="20"/>
          <w:szCs w:val="20"/>
        </w:rPr>
        <w:t>Addresses must cover the last five (5) years from date of application and should contain no gaps.</w:t>
      </w:r>
    </w:p>
    <w:p w:rsidR="000F0DE0" w:rsidRDefault="000F0DE0" w:rsidP="006630D1">
      <w:pPr>
        <w:pStyle w:val="ListParagraph"/>
        <w:numPr>
          <w:ilvl w:val="0"/>
          <w:numId w:val="20"/>
        </w:numPr>
        <w:spacing w:after="0"/>
        <w:rPr>
          <w:sz w:val="20"/>
          <w:szCs w:val="20"/>
        </w:rPr>
      </w:pPr>
      <w:r>
        <w:rPr>
          <w:sz w:val="20"/>
          <w:szCs w:val="20"/>
        </w:rPr>
        <w:t>Record current address first.</w:t>
      </w:r>
    </w:p>
    <w:p w:rsidR="000F0DE0" w:rsidRPr="00301354" w:rsidRDefault="000F0DE0" w:rsidP="006630D1">
      <w:pPr>
        <w:pStyle w:val="ListParagraph"/>
        <w:numPr>
          <w:ilvl w:val="0"/>
          <w:numId w:val="20"/>
        </w:numPr>
        <w:spacing w:after="0"/>
        <w:rPr>
          <w:sz w:val="20"/>
          <w:szCs w:val="20"/>
        </w:rPr>
      </w:pPr>
      <w:r>
        <w:rPr>
          <w:sz w:val="20"/>
          <w:szCs w:val="20"/>
        </w:rPr>
        <w:t>For rural areas, indicate civic number or lot, concession and township number.</w:t>
      </w:r>
    </w:p>
    <w:p w:rsidR="000F0DE0" w:rsidRPr="00BD6077" w:rsidRDefault="000F0DE0" w:rsidP="006630D1">
      <w:pPr>
        <w:spacing w:after="0"/>
        <w:rPr>
          <w:b/>
          <w:sz w:val="20"/>
          <w:szCs w:val="20"/>
        </w:rPr>
      </w:pPr>
    </w:p>
    <w:p w:rsidR="000F0DE0" w:rsidRDefault="000F0DE0" w:rsidP="000F0DE0">
      <w:pPr>
        <w:spacing w:after="0" w:line="240" w:lineRule="auto"/>
        <w:rPr>
          <w:b/>
          <w:sz w:val="20"/>
          <w:szCs w:val="20"/>
        </w:rPr>
      </w:pPr>
      <w:r w:rsidRPr="00301354">
        <w:rPr>
          <w:b/>
          <w:sz w:val="20"/>
          <w:szCs w:val="20"/>
        </w:rPr>
        <w:t>SECTION G</w:t>
      </w:r>
      <w:r>
        <w:rPr>
          <w:b/>
          <w:sz w:val="20"/>
          <w:szCs w:val="20"/>
        </w:rPr>
        <w:t>: Employment</w:t>
      </w:r>
    </w:p>
    <w:p w:rsidR="000F0DE0" w:rsidRPr="007C4172" w:rsidRDefault="000F0DE0" w:rsidP="006630D1">
      <w:pPr>
        <w:pStyle w:val="ListParagraph"/>
        <w:numPr>
          <w:ilvl w:val="0"/>
          <w:numId w:val="20"/>
        </w:numPr>
        <w:spacing w:after="0"/>
        <w:rPr>
          <w:sz w:val="20"/>
          <w:szCs w:val="20"/>
        </w:rPr>
      </w:pPr>
      <w:r w:rsidRPr="007C4172">
        <w:rPr>
          <w:sz w:val="20"/>
          <w:szCs w:val="20"/>
        </w:rPr>
        <w:t>To be completed by applicant.</w:t>
      </w:r>
    </w:p>
    <w:p w:rsidR="000F0DE0" w:rsidRPr="007C4172" w:rsidRDefault="000F0DE0" w:rsidP="006630D1">
      <w:pPr>
        <w:pStyle w:val="ListParagraph"/>
        <w:numPr>
          <w:ilvl w:val="0"/>
          <w:numId w:val="11"/>
        </w:numPr>
        <w:spacing w:after="0"/>
        <w:rPr>
          <w:b/>
          <w:sz w:val="20"/>
          <w:szCs w:val="20"/>
        </w:rPr>
      </w:pPr>
      <w:r w:rsidRPr="007C4172">
        <w:rPr>
          <w:sz w:val="20"/>
          <w:szCs w:val="20"/>
        </w:rPr>
        <w:t>Employment history must cover the last five (5) years from date of application. Include periods of time at school or unemployment to ensure no gap in the five year period.</w:t>
      </w:r>
    </w:p>
    <w:p w:rsidR="000F0DE0" w:rsidRDefault="000F0DE0" w:rsidP="006630D1">
      <w:pPr>
        <w:pStyle w:val="ListParagraph"/>
        <w:numPr>
          <w:ilvl w:val="0"/>
          <w:numId w:val="22"/>
        </w:numPr>
        <w:spacing w:after="0"/>
        <w:rPr>
          <w:sz w:val="20"/>
          <w:szCs w:val="20"/>
        </w:rPr>
      </w:pPr>
      <w:r>
        <w:rPr>
          <w:sz w:val="20"/>
          <w:szCs w:val="20"/>
        </w:rPr>
        <w:t>Record your current employment first, note that it may be necessary to contact your current employer.</w:t>
      </w:r>
    </w:p>
    <w:p w:rsidR="000F0DE0" w:rsidRDefault="000F0DE0" w:rsidP="006630D1">
      <w:pPr>
        <w:pStyle w:val="ListParagraph"/>
        <w:numPr>
          <w:ilvl w:val="0"/>
          <w:numId w:val="22"/>
        </w:numPr>
        <w:spacing w:after="0"/>
        <w:rPr>
          <w:sz w:val="20"/>
          <w:szCs w:val="20"/>
        </w:rPr>
      </w:pPr>
      <w:r w:rsidRPr="00A27FB6">
        <w:rPr>
          <w:sz w:val="20"/>
          <w:szCs w:val="20"/>
        </w:rPr>
        <w:t>Full name and full address of employer/educational institution is required.  No initials.</w:t>
      </w:r>
    </w:p>
    <w:p w:rsidR="002112C9" w:rsidRDefault="002112C9" w:rsidP="006630D1">
      <w:pPr>
        <w:pStyle w:val="ListParagraph"/>
        <w:numPr>
          <w:ilvl w:val="0"/>
          <w:numId w:val="22"/>
        </w:numPr>
        <w:spacing w:after="0"/>
        <w:rPr>
          <w:sz w:val="20"/>
          <w:szCs w:val="20"/>
        </w:rPr>
      </w:pPr>
      <w:r>
        <w:rPr>
          <w:sz w:val="20"/>
          <w:szCs w:val="20"/>
        </w:rPr>
        <w:t xml:space="preserve">Indicate if you </w:t>
      </w:r>
      <w:r w:rsidR="004C0C6B">
        <w:rPr>
          <w:sz w:val="20"/>
          <w:szCs w:val="20"/>
        </w:rPr>
        <w:t>are/</w:t>
      </w:r>
      <w:r>
        <w:rPr>
          <w:sz w:val="20"/>
          <w:szCs w:val="20"/>
        </w:rPr>
        <w:t>were an employee or a student.</w:t>
      </w:r>
    </w:p>
    <w:p w:rsidR="000F0DE0" w:rsidRPr="009777D3" w:rsidRDefault="000F0DE0" w:rsidP="006630D1">
      <w:pPr>
        <w:spacing w:after="0"/>
        <w:rPr>
          <w:sz w:val="20"/>
          <w:szCs w:val="20"/>
        </w:rPr>
      </w:pPr>
    </w:p>
    <w:p w:rsidR="000F0DE0" w:rsidRPr="00CE142A" w:rsidRDefault="000F0DE0" w:rsidP="006630D1">
      <w:pPr>
        <w:spacing w:after="0"/>
        <w:rPr>
          <w:sz w:val="20"/>
          <w:szCs w:val="20"/>
        </w:rPr>
      </w:pPr>
      <w:r w:rsidRPr="00CE142A">
        <w:rPr>
          <w:sz w:val="20"/>
          <w:szCs w:val="20"/>
        </w:rPr>
        <w:t>If you are self-employed or a consultant, or have been self-employed or a consultant in the previous five years, provide the following:</w:t>
      </w:r>
    </w:p>
    <w:p w:rsidR="000F0DE0" w:rsidRPr="009777D3" w:rsidRDefault="007C4172" w:rsidP="006630D1">
      <w:pPr>
        <w:pStyle w:val="ListParagraph"/>
        <w:numPr>
          <w:ilvl w:val="0"/>
          <w:numId w:val="23"/>
        </w:numPr>
        <w:spacing w:after="0"/>
        <w:rPr>
          <w:sz w:val="20"/>
          <w:szCs w:val="20"/>
        </w:rPr>
      </w:pPr>
      <w:r>
        <w:rPr>
          <w:sz w:val="20"/>
          <w:szCs w:val="20"/>
        </w:rPr>
        <w:t>Name of employer. G</w:t>
      </w:r>
      <w:r w:rsidR="000F0DE0">
        <w:rPr>
          <w:sz w:val="20"/>
          <w:szCs w:val="20"/>
        </w:rPr>
        <w:t>ive your business name; if not applicable, give your name</w:t>
      </w:r>
      <w:r>
        <w:rPr>
          <w:sz w:val="20"/>
          <w:szCs w:val="20"/>
        </w:rPr>
        <w:t>.</w:t>
      </w:r>
    </w:p>
    <w:p w:rsidR="000F0DE0" w:rsidRDefault="007C4172" w:rsidP="006630D1">
      <w:pPr>
        <w:pStyle w:val="ListParagraph"/>
        <w:numPr>
          <w:ilvl w:val="0"/>
          <w:numId w:val="23"/>
        </w:numPr>
        <w:spacing w:after="0"/>
        <w:rPr>
          <w:sz w:val="20"/>
          <w:szCs w:val="20"/>
        </w:rPr>
      </w:pPr>
      <w:r>
        <w:rPr>
          <w:sz w:val="20"/>
          <w:szCs w:val="20"/>
        </w:rPr>
        <w:t>‘</w:t>
      </w:r>
      <w:r w:rsidR="000F0DE0">
        <w:rPr>
          <w:sz w:val="20"/>
          <w:szCs w:val="20"/>
        </w:rPr>
        <w:t>From</w:t>
      </w:r>
      <w:r>
        <w:rPr>
          <w:sz w:val="20"/>
          <w:szCs w:val="20"/>
        </w:rPr>
        <w:t>’</w:t>
      </w:r>
      <w:r w:rsidR="000F0DE0">
        <w:rPr>
          <w:sz w:val="20"/>
          <w:szCs w:val="20"/>
        </w:rPr>
        <w:t xml:space="preserve"> and </w:t>
      </w:r>
      <w:r>
        <w:rPr>
          <w:sz w:val="20"/>
          <w:szCs w:val="20"/>
        </w:rPr>
        <w:t>‘</w:t>
      </w:r>
      <w:r w:rsidR="000F0DE0">
        <w:rPr>
          <w:sz w:val="20"/>
          <w:szCs w:val="20"/>
        </w:rPr>
        <w:t>To</w:t>
      </w:r>
      <w:r>
        <w:rPr>
          <w:sz w:val="20"/>
          <w:szCs w:val="20"/>
        </w:rPr>
        <w:t>’</w:t>
      </w:r>
      <w:r w:rsidR="000F0DE0">
        <w:rPr>
          <w:sz w:val="20"/>
          <w:szCs w:val="20"/>
        </w:rPr>
        <w:t xml:space="preserve"> dates</w:t>
      </w:r>
    </w:p>
    <w:p w:rsidR="000F0DE0" w:rsidRPr="009777D3" w:rsidRDefault="000F0DE0" w:rsidP="006630D1">
      <w:pPr>
        <w:pStyle w:val="ListParagraph"/>
        <w:numPr>
          <w:ilvl w:val="0"/>
          <w:numId w:val="23"/>
        </w:numPr>
        <w:spacing w:after="0"/>
        <w:rPr>
          <w:sz w:val="20"/>
          <w:szCs w:val="20"/>
        </w:rPr>
      </w:pPr>
      <w:r>
        <w:rPr>
          <w:sz w:val="20"/>
          <w:szCs w:val="20"/>
        </w:rPr>
        <w:t>Business Address</w:t>
      </w:r>
    </w:p>
    <w:p w:rsidR="000F0DE0" w:rsidRDefault="000F0DE0" w:rsidP="000F0DE0">
      <w:pPr>
        <w:spacing w:after="0" w:line="240" w:lineRule="auto"/>
        <w:rPr>
          <w:sz w:val="20"/>
          <w:szCs w:val="20"/>
          <w:highlight w:val="yellow"/>
        </w:rPr>
      </w:pPr>
    </w:p>
    <w:p w:rsidR="000F0DE0" w:rsidRDefault="000F0DE0" w:rsidP="006630D1">
      <w:pPr>
        <w:spacing w:after="0"/>
        <w:rPr>
          <w:b/>
          <w:sz w:val="20"/>
          <w:szCs w:val="20"/>
        </w:rPr>
      </w:pPr>
      <w:r w:rsidRPr="00E63E4A">
        <w:rPr>
          <w:b/>
          <w:sz w:val="20"/>
          <w:szCs w:val="20"/>
        </w:rPr>
        <w:t>SECTION H</w:t>
      </w:r>
      <w:r>
        <w:rPr>
          <w:b/>
          <w:sz w:val="20"/>
          <w:szCs w:val="20"/>
        </w:rPr>
        <w:t>: Travel</w:t>
      </w:r>
    </w:p>
    <w:p w:rsidR="000F0DE0" w:rsidRPr="007C4172" w:rsidRDefault="000F0DE0" w:rsidP="006630D1">
      <w:pPr>
        <w:pStyle w:val="ListParagraph"/>
        <w:numPr>
          <w:ilvl w:val="0"/>
          <w:numId w:val="23"/>
        </w:numPr>
        <w:spacing w:after="0"/>
        <w:rPr>
          <w:sz w:val="20"/>
          <w:szCs w:val="20"/>
        </w:rPr>
      </w:pPr>
      <w:r w:rsidRPr="007C4172">
        <w:rPr>
          <w:sz w:val="20"/>
          <w:szCs w:val="20"/>
        </w:rPr>
        <w:t>To be completed by applicant.</w:t>
      </w:r>
    </w:p>
    <w:p w:rsidR="000F0DE0" w:rsidRPr="007C4172" w:rsidRDefault="000F0DE0" w:rsidP="006630D1">
      <w:pPr>
        <w:pStyle w:val="ListParagraph"/>
        <w:numPr>
          <w:ilvl w:val="0"/>
          <w:numId w:val="23"/>
        </w:numPr>
        <w:spacing w:after="0"/>
        <w:rPr>
          <w:sz w:val="20"/>
          <w:szCs w:val="20"/>
        </w:rPr>
      </w:pPr>
      <w:r w:rsidRPr="007C4172">
        <w:rPr>
          <w:sz w:val="20"/>
          <w:szCs w:val="20"/>
        </w:rPr>
        <w:t>Provide the destination, purpose of travel, and dates of any travel of 90 days or more outside your country of residence during the five (5) years preceding the application.  This excludes travel for Government of Canada business.</w:t>
      </w:r>
    </w:p>
    <w:p w:rsidR="000F0DE0" w:rsidRPr="00A87192" w:rsidRDefault="000F0DE0" w:rsidP="006630D1">
      <w:pPr>
        <w:spacing w:after="0"/>
        <w:rPr>
          <w:sz w:val="20"/>
          <w:szCs w:val="20"/>
        </w:rPr>
      </w:pPr>
    </w:p>
    <w:p w:rsidR="000F0DE0" w:rsidRDefault="000F0DE0" w:rsidP="006630D1">
      <w:pPr>
        <w:spacing w:after="0"/>
        <w:rPr>
          <w:b/>
          <w:sz w:val="20"/>
          <w:szCs w:val="20"/>
        </w:rPr>
      </w:pPr>
      <w:r w:rsidRPr="00850821">
        <w:rPr>
          <w:b/>
          <w:sz w:val="20"/>
          <w:szCs w:val="20"/>
        </w:rPr>
        <w:t>SECTION I</w:t>
      </w:r>
      <w:r>
        <w:rPr>
          <w:b/>
          <w:sz w:val="20"/>
          <w:szCs w:val="20"/>
        </w:rPr>
        <w:t>: Consent and Certification</w:t>
      </w:r>
    </w:p>
    <w:p w:rsidR="000F0DE0" w:rsidRPr="007C4172" w:rsidRDefault="000F0DE0" w:rsidP="006630D1">
      <w:pPr>
        <w:pStyle w:val="ListParagraph"/>
        <w:numPr>
          <w:ilvl w:val="0"/>
          <w:numId w:val="23"/>
        </w:numPr>
        <w:spacing w:after="0"/>
        <w:rPr>
          <w:sz w:val="20"/>
          <w:szCs w:val="20"/>
        </w:rPr>
      </w:pPr>
      <w:r w:rsidRPr="007C4172">
        <w:rPr>
          <w:sz w:val="20"/>
          <w:szCs w:val="20"/>
        </w:rPr>
        <w:t>To be signed and dated by the applicant.</w:t>
      </w:r>
    </w:p>
    <w:p w:rsidR="000F0DE0" w:rsidRDefault="000F0DE0" w:rsidP="000F0DE0">
      <w:pPr>
        <w:pBdr>
          <w:bottom w:val="single" w:sz="12" w:space="1" w:color="auto"/>
        </w:pBdr>
        <w:spacing w:after="0" w:line="240" w:lineRule="auto"/>
        <w:rPr>
          <w:sz w:val="20"/>
          <w:szCs w:val="20"/>
        </w:rPr>
      </w:pPr>
    </w:p>
    <w:p w:rsidR="007C4172" w:rsidRDefault="007C4172" w:rsidP="000F0DE0">
      <w:pPr>
        <w:pBdr>
          <w:bottom w:val="single" w:sz="12" w:space="1" w:color="auto"/>
        </w:pBdr>
        <w:spacing w:after="0" w:line="240" w:lineRule="auto"/>
        <w:rPr>
          <w:sz w:val="20"/>
          <w:szCs w:val="20"/>
        </w:rPr>
      </w:pPr>
    </w:p>
    <w:p w:rsidR="000F0DE0" w:rsidRDefault="000F0DE0" w:rsidP="000F0DE0">
      <w:pPr>
        <w:spacing w:after="0" w:line="240" w:lineRule="auto"/>
        <w:rPr>
          <w:sz w:val="20"/>
          <w:szCs w:val="20"/>
        </w:rPr>
      </w:pPr>
      <w:r>
        <w:rPr>
          <w:sz w:val="20"/>
          <w:szCs w:val="20"/>
        </w:rPr>
        <w:t xml:space="preserve"> </w:t>
      </w:r>
    </w:p>
    <w:p w:rsidR="000F0DE0" w:rsidRDefault="000F0DE0" w:rsidP="000F0DE0">
      <w:pPr>
        <w:spacing w:after="0" w:line="240" w:lineRule="auto"/>
        <w:rPr>
          <w:sz w:val="20"/>
          <w:szCs w:val="20"/>
          <w:highlight w:val="yellow"/>
        </w:rPr>
      </w:pPr>
    </w:p>
    <w:p w:rsidR="000F0DE0" w:rsidRPr="007C4172" w:rsidRDefault="000F0DE0" w:rsidP="000F0DE0">
      <w:pPr>
        <w:spacing w:after="0" w:line="240" w:lineRule="auto"/>
        <w:rPr>
          <w:b/>
          <w:sz w:val="20"/>
          <w:szCs w:val="20"/>
        </w:rPr>
      </w:pPr>
      <w:r w:rsidRPr="007C4172">
        <w:rPr>
          <w:b/>
          <w:sz w:val="20"/>
          <w:szCs w:val="20"/>
        </w:rPr>
        <w:t>Send completed forms</w:t>
      </w:r>
      <w:r w:rsidR="006630D1">
        <w:rPr>
          <w:b/>
          <w:sz w:val="20"/>
          <w:szCs w:val="20"/>
        </w:rPr>
        <w:t xml:space="preserve"> and required documentation</w:t>
      </w:r>
      <w:r w:rsidRPr="007C4172">
        <w:rPr>
          <w:b/>
          <w:sz w:val="20"/>
          <w:szCs w:val="20"/>
        </w:rPr>
        <w:t xml:space="preserve"> to:</w:t>
      </w:r>
      <w:r w:rsidR="00710D33">
        <w:rPr>
          <w:b/>
          <w:sz w:val="20"/>
          <w:szCs w:val="20"/>
        </w:rPr>
        <w:t xml:space="preserve"> </w:t>
      </w:r>
    </w:p>
    <w:p w:rsidR="000F0DE0" w:rsidRPr="00621F94" w:rsidRDefault="000F0DE0" w:rsidP="000F0DE0">
      <w:pPr>
        <w:spacing w:after="0" w:line="240" w:lineRule="auto"/>
        <w:rPr>
          <w:sz w:val="20"/>
          <w:szCs w:val="20"/>
        </w:rPr>
      </w:pPr>
    </w:p>
    <w:p w:rsidR="007C7FC5" w:rsidRDefault="007C7FC5" w:rsidP="007C7FC5">
      <w:pPr>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PHAC.HPTA.Screening-LAPHT.filtrage.ASPC@hc-sc.gc.ca</w:t>
      </w:r>
    </w:p>
    <w:p w:rsidR="00710D33" w:rsidRPr="00710D33" w:rsidRDefault="00710D33" w:rsidP="00710D33">
      <w:pPr>
        <w:pStyle w:val="ListParagraph"/>
        <w:spacing w:after="0" w:line="240" w:lineRule="auto"/>
        <w:ind w:left="567"/>
        <w:rPr>
          <w:sz w:val="20"/>
          <w:szCs w:val="20"/>
        </w:rPr>
      </w:pPr>
    </w:p>
    <w:p w:rsidR="00710D33" w:rsidRDefault="00710D33" w:rsidP="00710D33">
      <w:pPr>
        <w:spacing w:after="0" w:line="240" w:lineRule="auto"/>
        <w:rPr>
          <w:b/>
          <w:sz w:val="20"/>
          <w:szCs w:val="20"/>
        </w:rPr>
      </w:pPr>
    </w:p>
    <w:p w:rsidR="00710D33" w:rsidRPr="00710D33" w:rsidRDefault="00710D33" w:rsidP="00710D33">
      <w:pPr>
        <w:spacing w:after="0" w:line="240" w:lineRule="auto"/>
        <w:rPr>
          <w:b/>
          <w:sz w:val="20"/>
          <w:szCs w:val="20"/>
        </w:rPr>
      </w:pPr>
      <w:r w:rsidRPr="00710D33">
        <w:rPr>
          <w:b/>
          <w:sz w:val="20"/>
          <w:szCs w:val="20"/>
        </w:rPr>
        <w:t>OR</w:t>
      </w:r>
    </w:p>
    <w:p w:rsidR="00710D33" w:rsidRDefault="00710D33" w:rsidP="00710D33">
      <w:pPr>
        <w:pStyle w:val="ListParagraph"/>
        <w:spacing w:after="0" w:line="240" w:lineRule="auto"/>
        <w:ind w:left="567"/>
        <w:rPr>
          <w:sz w:val="20"/>
          <w:szCs w:val="20"/>
        </w:rPr>
      </w:pPr>
    </w:p>
    <w:p w:rsidR="00710D33" w:rsidRDefault="00710D33" w:rsidP="00710D33">
      <w:pPr>
        <w:pStyle w:val="ListParagraph"/>
        <w:spacing w:after="0" w:line="240" w:lineRule="auto"/>
        <w:ind w:left="567"/>
        <w:rPr>
          <w:sz w:val="20"/>
          <w:szCs w:val="20"/>
        </w:rPr>
      </w:pPr>
      <w:r>
        <w:rPr>
          <w:sz w:val="20"/>
          <w:szCs w:val="20"/>
        </w:rPr>
        <w:t xml:space="preserve">51 Chardon Driveway, </w:t>
      </w:r>
      <w:r w:rsidRPr="00710D33">
        <w:rPr>
          <w:sz w:val="20"/>
          <w:szCs w:val="20"/>
        </w:rPr>
        <w:t>Tunney’s Pasture</w:t>
      </w:r>
    </w:p>
    <w:p w:rsidR="00710D33" w:rsidRDefault="00710D33" w:rsidP="00710D33">
      <w:pPr>
        <w:pStyle w:val="ListParagraph"/>
        <w:spacing w:after="0" w:line="240" w:lineRule="auto"/>
        <w:ind w:left="567"/>
        <w:rPr>
          <w:sz w:val="20"/>
          <w:szCs w:val="20"/>
        </w:rPr>
      </w:pPr>
      <w:r>
        <w:rPr>
          <w:sz w:val="20"/>
          <w:szCs w:val="20"/>
        </w:rPr>
        <w:t>Ottawa, ON</w:t>
      </w:r>
    </w:p>
    <w:p w:rsidR="00710D33" w:rsidRDefault="00710D33" w:rsidP="00710D33">
      <w:pPr>
        <w:pStyle w:val="ListParagraph"/>
        <w:spacing w:after="0" w:line="240" w:lineRule="auto"/>
        <w:ind w:left="567"/>
        <w:rPr>
          <w:sz w:val="20"/>
          <w:szCs w:val="20"/>
        </w:rPr>
      </w:pPr>
      <w:r>
        <w:rPr>
          <w:sz w:val="20"/>
          <w:szCs w:val="20"/>
        </w:rPr>
        <w:t>KIA 0K9</w:t>
      </w:r>
    </w:p>
    <w:p w:rsidR="00710D33" w:rsidRDefault="00710D33" w:rsidP="00710D33">
      <w:pPr>
        <w:pStyle w:val="ListParagraph"/>
        <w:spacing w:after="0" w:line="240" w:lineRule="auto"/>
        <w:ind w:left="567"/>
        <w:rPr>
          <w:sz w:val="20"/>
          <w:szCs w:val="20"/>
        </w:rPr>
      </w:pPr>
      <w:r>
        <w:rPr>
          <w:sz w:val="20"/>
          <w:szCs w:val="20"/>
        </w:rPr>
        <w:t>Mail Stop: 1701 B</w:t>
      </w:r>
    </w:p>
    <w:p w:rsidR="00710D33" w:rsidRPr="00710D33" w:rsidRDefault="00710D33" w:rsidP="00710D33">
      <w:pPr>
        <w:pStyle w:val="ListParagraph"/>
        <w:spacing w:after="0" w:line="240" w:lineRule="auto"/>
        <w:ind w:left="567"/>
        <w:rPr>
          <w:sz w:val="20"/>
          <w:szCs w:val="20"/>
        </w:rPr>
      </w:pPr>
      <w:r>
        <w:rPr>
          <w:sz w:val="20"/>
          <w:szCs w:val="20"/>
        </w:rPr>
        <w:t>Region: NCR</w:t>
      </w:r>
    </w:p>
    <w:p w:rsidR="000F0DE0" w:rsidRDefault="00710D33" w:rsidP="000C7924">
      <w:pPr>
        <w:pStyle w:val="ListParagraph"/>
        <w:tabs>
          <w:tab w:val="left" w:pos="2106"/>
        </w:tabs>
        <w:spacing w:after="0" w:line="240" w:lineRule="auto"/>
        <w:ind w:left="567"/>
      </w:pPr>
      <w:r>
        <w:rPr>
          <w:sz w:val="20"/>
          <w:szCs w:val="20"/>
        </w:rPr>
        <w:tab/>
      </w:r>
    </w:p>
    <w:sectPr w:rsidR="000F0DE0" w:rsidSect="00F70CBA">
      <w:headerReference w:type="default" r:id="rId11"/>
      <w:footerReference w:type="default" r:id="rId12"/>
      <w:headerReference w:type="first" r:id="rId13"/>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437" w:rsidRDefault="00EF1437" w:rsidP="00012380">
      <w:pPr>
        <w:spacing w:after="0" w:line="240" w:lineRule="auto"/>
      </w:pPr>
      <w:r>
        <w:separator/>
      </w:r>
    </w:p>
  </w:endnote>
  <w:endnote w:type="continuationSeparator" w:id="0">
    <w:p w:rsidR="00EF1437" w:rsidRDefault="00EF1437" w:rsidP="0001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37" w:rsidRDefault="00EF1437" w:rsidP="00E61FBB">
    <w:pPr>
      <w:pStyle w:val="Footer"/>
      <w:jc w:val="center"/>
    </w:pPr>
    <w:r>
      <w:tab/>
      <w:t>-</w:t>
    </w:r>
    <w:sdt>
      <w:sdtPr>
        <w:id w:val="-77231425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A50BB">
          <w:rPr>
            <w:noProof/>
          </w:rPr>
          <w:t>1</w:t>
        </w:r>
        <w:r>
          <w:rPr>
            <w:noProof/>
          </w:rPr>
          <w:fldChar w:fldCharType="end"/>
        </w:r>
        <w:r>
          <w:rPr>
            <w:noProof/>
          </w:rPr>
          <w:t xml:space="preserve">-                                                  </w:t>
        </w:r>
        <w:r>
          <w:rPr>
            <w:noProof/>
          </w:rPr>
          <w:tab/>
          <w:t xml:space="preserve">       </w:t>
        </w:r>
      </w:sdtContent>
    </w:sdt>
    <w:r w:rsidRPr="000F6C49">
      <w:rPr>
        <w:noProof/>
        <w:lang w:eastAsia="en-CA"/>
      </w:rPr>
      <w:t xml:space="preserve"> </w:t>
    </w:r>
    <w:r>
      <w:rPr>
        <w:noProof/>
        <w:lang w:eastAsia="en-CA"/>
      </w:rPr>
      <w:drawing>
        <wp:inline distT="0" distB="0" distL="0" distR="0" wp14:anchorId="1455612C" wp14:editId="2A7D9D97">
          <wp:extent cx="809625" cy="296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a Logo.png"/>
                  <pic:cNvPicPr/>
                </pic:nvPicPr>
                <pic:blipFill>
                  <a:blip r:embed="rId1">
                    <a:extLst>
                      <a:ext uri="{28A0092B-C50C-407E-A947-70E740481C1C}">
                        <a14:useLocalDpi xmlns:a14="http://schemas.microsoft.com/office/drawing/2010/main" val="0"/>
                      </a:ext>
                    </a:extLst>
                  </a:blip>
                  <a:stretch>
                    <a:fillRect/>
                  </a:stretch>
                </pic:blipFill>
                <pic:spPr>
                  <a:xfrm>
                    <a:off x="0" y="0"/>
                    <a:ext cx="811049" cy="297088"/>
                  </a:xfrm>
                  <a:prstGeom prst="rect">
                    <a:avLst/>
                  </a:prstGeom>
                </pic:spPr>
              </pic:pic>
            </a:graphicData>
          </a:graphic>
        </wp:inline>
      </w:drawing>
    </w:r>
  </w:p>
  <w:p w:rsidR="00EF1437" w:rsidRDefault="00EF1437" w:rsidP="000F6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437" w:rsidRDefault="00EF1437" w:rsidP="00012380">
      <w:pPr>
        <w:spacing w:after="0" w:line="240" w:lineRule="auto"/>
      </w:pPr>
      <w:r>
        <w:separator/>
      </w:r>
    </w:p>
  </w:footnote>
  <w:footnote w:type="continuationSeparator" w:id="0">
    <w:p w:rsidR="00EF1437" w:rsidRDefault="00EF1437" w:rsidP="00012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37" w:rsidRDefault="00EF1437" w:rsidP="00696F88">
    <w:pPr>
      <w:pStyle w:val="Header"/>
      <w:rPr>
        <w:noProof/>
      </w:rPr>
    </w:pPr>
    <w:r>
      <w:rPr>
        <w:noProof/>
        <w:lang w:eastAsia="en-CA"/>
      </w:rPr>
      <w:drawing>
        <wp:inline distT="0" distB="0" distL="0" distR="0" wp14:anchorId="409BC579" wp14:editId="32F37831">
          <wp:extent cx="357124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19075"/>
                  </a:xfrm>
                  <a:prstGeom prst="rect">
                    <a:avLst/>
                  </a:prstGeom>
                  <a:noFill/>
                </pic:spPr>
              </pic:pic>
            </a:graphicData>
          </a:graphic>
        </wp:inline>
      </w:drawing>
    </w:r>
    <w:r w:rsidRPr="004B05D9">
      <w:t xml:space="preserve"> </w:t>
    </w:r>
    <w:r>
      <w:t xml:space="preserve">              PROTECTED </w:t>
    </w:r>
    <w:r w:rsidRPr="004B05D9">
      <w:t>(When completed)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437" w:rsidRDefault="00EF1437">
    <w:pPr>
      <w:pStyle w:val="Header"/>
    </w:pPr>
    <w:r w:rsidRPr="00B944D0">
      <w:rPr>
        <w:noProof/>
        <w:lang w:eastAsia="en-CA"/>
      </w:rPr>
      <w:drawing>
        <wp:anchor distT="0" distB="0" distL="114300" distR="114300" simplePos="0" relativeHeight="251656704" behindDoc="0" locked="1" layoutInCell="1" allowOverlap="1" wp14:anchorId="24263093" wp14:editId="68223C42">
          <wp:simplePos x="0" y="0"/>
          <wp:positionH relativeFrom="column">
            <wp:posOffset>4802505</wp:posOffset>
          </wp:positionH>
          <wp:positionV relativeFrom="paragraph">
            <wp:posOffset>-42545</wp:posOffset>
          </wp:positionV>
          <wp:extent cx="1179195" cy="282575"/>
          <wp:effectExtent l="0" t="0" r="1905" b="3175"/>
          <wp:wrapNone/>
          <wp:docPr id="4" name="Picture 4" descr="Canada_wordmark-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ada_wordmark-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9195" cy="282575"/>
                  </a:xfrm>
                  <a:prstGeom prst="rect">
                    <a:avLst/>
                  </a:prstGeom>
                  <a:noFill/>
                  <a:ln>
                    <a:noFill/>
                  </a:ln>
                </pic:spPr>
              </pic:pic>
            </a:graphicData>
          </a:graphic>
          <wp14:sizeRelH relativeFrom="page">
            <wp14:pctWidth>0</wp14:pctWidth>
          </wp14:sizeRelH>
          <wp14:sizeRelV relativeFrom="page">
            <wp14:pctHeight>0</wp14:pctHeight>
          </wp14:sizeRelV>
        </wp:anchor>
      </w:drawing>
    </w:r>
    <w:del w:id="1" w:author="Jennifer Corley" w:date="2015-03-12T13:22:00Z">
      <w:r w:rsidRPr="00B944D0" w:rsidDel="00283DD2">
        <w:rPr>
          <w:noProof/>
          <w:lang w:eastAsia="en-CA"/>
        </w:rPr>
        <w:drawing>
          <wp:anchor distT="0" distB="0" distL="114300" distR="114300" simplePos="0" relativeHeight="251657728" behindDoc="0" locked="1" layoutInCell="1" allowOverlap="1" wp14:anchorId="046EAD69" wp14:editId="24FF4B2B">
            <wp:simplePos x="0" y="0"/>
            <wp:positionH relativeFrom="page">
              <wp:posOffset>921385</wp:posOffset>
            </wp:positionH>
            <wp:positionV relativeFrom="paragraph">
              <wp:posOffset>45720</wp:posOffset>
            </wp:positionV>
            <wp:extent cx="1443355" cy="190500"/>
            <wp:effectExtent l="0" t="0" r="4445" b="0"/>
            <wp:wrapTopAndBottom/>
            <wp:docPr id="5" name="Picture 5" descr="HClogo_en_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Clogo_en_B&amp;W"/>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3355" cy="190500"/>
                    </a:xfrm>
                    <a:prstGeom prst="rect">
                      <a:avLst/>
                    </a:prstGeom>
                    <a:noFill/>
                    <a:ln>
                      <a:noFill/>
                    </a:ln>
                  </pic:spPr>
                </pic:pic>
              </a:graphicData>
            </a:graphic>
            <wp14:sizeRelH relativeFrom="page">
              <wp14:pctWidth>0</wp14:pctWidth>
            </wp14:sizeRelH>
            <wp14:sizeRelV relativeFrom="page">
              <wp14:pctHeight>0</wp14:pctHeight>
            </wp14:sizeRelV>
          </wp:anchor>
        </w:drawing>
      </w:r>
    </w:de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FD5"/>
    <w:multiLevelType w:val="hybridMultilevel"/>
    <w:tmpl w:val="2DFEC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5E40533"/>
    <w:multiLevelType w:val="hybridMultilevel"/>
    <w:tmpl w:val="F18ACEFA"/>
    <w:lvl w:ilvl="0" w:tplc="0CA2220E">
      <w:numFmt w:val="bullet"/>
      <w:lvlText w:val="-"/>
      <w:lvlJc w:val="left"/>
      <w:pPr>
        <w:ind w:left="720" w:hanging="360"/>
      </w:pPr>
      <w:rPr>
        <w:rFonts w:ascii="Calibri" w:eastAsiaTheme="minorHAnsi" w:hAnsi="Calibri" w:cs="Calibri"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DA445B1"/>
    <w:multiLevelType w:val="hybridMultilevel"/>
    <w:tmpl w:val="6492ADDA"/>
    <w:lvl w:ilvl="0" w:tplc="69566E14">
      <w:numFmt w:val="bullet"/>
      <w:lvlText w:val="-"/>
      <w:lvlJc w:val="left"/>
      <w:pPr>
        <w:ind w:left="720" w:hanging="360"/>
      </w:pPr>
      <w:rPr>
        <w:rFonts w:ascii="Calibri" w:eastAsiaTheme="minorHAnsi" w:hAnsi="Calibri" w:cs="Calibri" w:hint="default"/>
        <w:b/>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5F27C45"/>
    <w:multiLevelType w:val="hybridMultilevel"/>
    <w:tmpl w:val="701EA9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95B3C64"/>
    <w:multiLevelType w:val="hybridMultilevel"/>
    <w:tmpl w:val="A1DAD264"/>
    <w:lvl w:ilvl="0" w:tplc="DB504474">
      <w:numFmt w:val="bullet"/>
      <w:lvlText w:val="-"/>
      <w:lvlJc w:val="left"/>
      <w:pPr>
        <w:ind w:left="720" w:hanging="360"/>
      </w:pPr>
      <w:rPr>
        <w:rFonts w:ascii="Calibri" w:eastAsiaTheme="minorHAnsi" w:hAnsi="Calibri" w:cs="Calibri" w:hint="default"/>
        <w:b/>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AA402A0"/>
    <w:multiLevelType w:val="hybridMultilevel"/>
    <w:tmpl w:val="BDAACBC6"/>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F627EA2"/>
    <w:multiLevelType w:val="hybridMultilevel"/>
    <w:tmpl w:val="D60AE7EE"/>
    <w:lvl w:ilvl="0" w:tplc="AD6A530A">
      <w:start w:val="1"/>
      <w:numFmt w:val="bullet"/>
      <w:lvlText w:val="-"/>
      <w:lvlJc w:val="left"/>
      <w:pPr>
        <w:ind w:left="862" w:hanging="360"/>
      </w:pPr>
      <w:rPr>
        <w:rFonts w:ascii="Calibri" w:eastAsiaTheme="minorHAnsi" w:hAnsi="Calibri" w:cstheme="minorBidi"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7">
    <w:nsid w:val="32C0266C"/>
    <w:multiLevelType w:val="hybridMultilevel"/>
    <w:tmpl w:val="72885720"/>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37D0AE4"/>
    <w:multiLevelType w:val="hybridMultilevel"/>
    <w:tmpl w:val="00A2B1B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nsid w:val="39F81D56"/>
    <w:multiLevelType w:val="hybridMultilevel"/>
    <w:tmpl w:val="6C9639CE"/>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17433EC"/>
    <w:multiLevelType w:val="hybridMultilevel"/>
    <w:tmpl w:val="0F00BBC2"/>
    <w:lvl w:ilvl="0" w:tplc="52340C2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20D2D16"/>
    <w:multiLevelType w:val="hybridMultilevel"/>
    <w:tmpl w:val="0DD06AE4"/>
    <w:lvl w:ilvl="0" w:tplc="344A6D8C">
      <w:start w:val="1"/>
      <w:numFmt w:val="lowerRoman"/>
      <w:lvlText w:val="(%1)"/>
      <w:lvlJc w:val="left"/>
      <w:pPr>
        <w:ind w:left="1692" w:hanging="720"/>
      </w:pPr>
      <w:rPr>
        <w:rFonts w:hint="default"/>
      </w:rPr>
    </w:lvl>
    <w:lvl w:ilvl="1" w:tplc="10090019" w:tentative="1">
      <w:start w:val="1"/>
      <w:numFmt w:val="lowerLetter"/>
      <w:lvlText w:val="%2."/>
      <w:lvlJc w:val="left"/>
      <w:pPr>
        <w:ind w:left="2052" w:hanging="360"/>
      </w:pPr>
    </w:lvl>
    <w:lvl w:ilvl="2" w:tplc="1009001B" w:tentative="1">
      <w:start w:val="1"/>
      <w:numFmt w:val="lowerRoman"/>
      <w:lvlText w:val="%3."/>
      <w:lvlJc w:val="right"/>
      <w:pPr>
        <w:ind w:left="2772" w:hanging="180"/>
      </w:pPr>
    </w:lvl>
    <w:lvl w:ilvl="3" w:tplc="1009000F" w:tentative="1">
      <w:start w:val="1"/>
      <w:numFmt w:val="decimal"/>
      <w:lvlText w:val="%4."/>
      <w:lvlJc w:val="left"/>
      <w:pPr>
        <w:ind w:left="3492" w:hanging="360"/>
      </w:pPr>
    </w:lvl>
    <w:lvl w:ilvl="4" w:tplc="10090019" w:tentative="1">
      <w:start w:val="1"/>
      <w:numFmt w:val="lowerLetter"/>
      <w:lvlText w:val="%5."/>
      <w:lvlJc w:val="left"/>
      <w:pPr>
        <w:ind w:left="4212" w:hanging="360"/>
      </w:pPr>
    </w:lvl>
    <w:lvl w:ilvl="5" w:tplc="1009001B" w:tentative="1">
      <w:start w:val="1"/>
      <w:numFmt w:val="lowerRoman"/>
      <w:lvlText w:val="%6."/>
      <w:lvlJc w:val="right"/>
      <w:pPr>
        <w:ind w:left="4932" w:hanging="180"/>
      </w:pPr>
    </w:lvl>
    <w:lvl w:ilvl="6" w:tplc="1009000F" w:tentative="1">
      <w:start w:val="1"/>
      <w:numFmt w:val="decimal"/>
      <w:lvlText w:val="%7."/>
      <w:lvlJc w:val="left"/>
      <w:pPr>
        <w:ind w:left="5652" w:hanging="360"/>
      </w:pPr>
    </w:lvl>
    <w:lvl w:ilvl="7" w:tplc="10090019" w:tentative="1">
      <w:start w:val="1"/>
      <w:numFmt w:val="lowerLetter"/>
      <w:lvlText w:val="%8."/>
      <w:lvlJc w:val="left"/>
      <w:pPr>
        <w:ind w:left="6372" w:hanging="360"/>
      </w:pPr>
    </w:lvl>
    <w:lvl w:ilvl="8" w:tplc="1009001B" w:tentative="1">
      <w:start w:val="1"/>
      <w:numFmt w:val="lowerRoman"/>
      <w:lvlText w:val="%9."/>
      <w:lvlJc w:val="right"/>
      <w:pPr>
        <w:ind w:left="7092" w:hanging="180"/>
      </w:pPr>
    </w:lvl>
  </w:abstractNum>
  <w:abstractNum w:abstractNumId="12">
    <w:nsid w:val="455D537B"/>
    <w:multiLevelType w:val="hybridMultilevel"/>
    <w:tmpl w:val="6F545B38"/>
    <w:lvl w:ilvl="0" w:tplc="042A32F0">
      <w:numFmt w:val="bullet"/>
      <w:lvlText w:val="-"/>
      <w:lvlJc w:val="left"/>
      <w:pPr>
        <w:ind w:left="720" w:hanging="360"/>
      </w:pPr>
      <w:rPr>
        <w:rFonts w:ascii="Calibri" w:eastAsiaTheme="minorHAnsi" w:hAnsi="Calibri" w:cs="Calibr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9BF65D5"/>
    <w:multiLevelType w:val="hybridMultilevel"/>
    <w:tmpl w:val="B6F45C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B703BF6"/>
    <w:multiLevelType w:val="hybridMultilevel"/>
    <w:tmpl w:val="867489EA"/>
    <w:lvl w:ilvl="0" w:tplc="AD6A530A">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F3163C5"/>
    <w:multiLevelType w:val="hybridMultilevel"/>
    <w:tmpl w:val="D8DAD3AA"/>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FAE7D79"/>
    <w:multiLevelType w:val="multilevel"/>
    <w:tmpl w:val="97DE9A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4FDD1C0A"/>
    <w:multiLevelType w:val="hybridMultilevel"/>
    <w:tmpl w:val="CF5CB4A0"/>
    <w:lvl w:ilvl="0" w:tplc="AE62594A">
      <w:start w:val="1"/>
      <w:numFmt w:val="upperLetter"/>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18">
    <w:nsid w:val="52D2080E"/>
    <w:multiLevelType w:val="hybridMultilevel"/>
    <w:tmpl w:val="A0FA3022"/>
    <w:lvl w:ilvl="0" w:tplc="37D40C4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4D07920"/>
    <w:multiLevelType w:val="hybridMultilevel"/>
    <w:tmpl w:val="1DF0E686"/>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E5F209B"/>
    <w:multiLevelType w:val="hybridMultilevel"/>
    <w:tmpl w:val="1892F982"/>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0DF1FD2"/>
    <w:multiLevelType w:val="hybridMultilevel"/>
    <w:tmpl w:val="E2627986"/>
    <w:lvl w:ilvl="0" w:tplc="0AAA673C">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BD10229"/>
    <w:multiLevelType w:val="hybridMultilevel"/>
    <w:tmpl w:val="13ECB320"/>
    <w:lvl w:ilvl="0" w:tplc="AD6A530A">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F974B1C"/>
    <w:multiLevelType w:val="hybridMultilevel"/>
    <w:tmpl w:val="485E9A3E"/>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8577BB4"/>
    <w:multiLevelType w:val="hybridMultilevel"/>
    <w:tmpl w:val="048CE5F2"/>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9DB2659"/>
    <w:multiLevelType w:val="hybridMultilevel"/>
    <w:tmpl w:val="D91C9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12"/>
  </w:num>
  <w:num w:numId="4">
    <w:abstractNumId w:val="4"/>
  </w:num>
  <w:num w:numId="5">
    <w:abstractNumId w:val="2"/>
  </w:num>
  <w:num w:numId="6">
    <w:abstractNumId w:val="1"/>
  </w:num>
  <w:num w:numId="7">
    <w:abstractNumId w:val="3"/>
  </w:num>
  <w:num w:numId="8">
    <w:abstractNumId w:val="16"/>
  </w:num>
  <w:num w:numId="9">
    <w:abstractNumId w:val="8"/>
  </w:num>
  <w:num w:numId="10">
    <w:abstractNumId w:val="21"/>
  </w:num>
  <w:num w:numId="11">
    <w:abstractNumId w:val="22"/>
  </w:num>
  <w:num w:numId="12">
    <w:abstractNumId w:val="24"/>
  </w:num>
  <w:num w:numId="13">
    <w:abstractNumId w:val="11"/>
  </w:num>
  <w:num w:numId="14">
    <w:abstractNumId w:val="5"/>
  </w:num>
  <w:num w:numId="15">
    <w:abstractNumId w:val="0"/>
  </w:num>
  <w:num w:numId="16">
    <w:abstractNumId w:val="25"/>
  </w:num>
  <w:num w:numId="17">
    <w:abstractNumId w:val="20"/>
  </w:num>
  <w:num w:numId="18">
    <w:abstractNumId w:val="7"/>
  </w:num>
  <w:num w:numId="19">
    <w:abstractNumId w:val="15"/>
  </w:num>
  <w:num w:numId="20">
    <w:abstractNumId w:val="14"/>
  </w:num>
  <w:num w:numId="21">
    <w:abstractNumId w:val="13"/>
  </w:num>
  <w:num w:numId="22">
    <w:abstractNumId w:val="19"/>
  </w:num>
  <w:num w:numId="23">
    <w:abstractNumId w:val="6"/>
  </w:num>
  <w:num w:numId="24">
    <w:abstractNumId w:val="17"/>
  </w:num>
  <w:num w:numId="25">
    <w:abstractNumId w:val="2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80"/>
    <w:rsid w:val="00002A5A"/>
    <w:rsid w:val="00012380"/>
    <w:rsid w:val="000210A0"/>
    <w:rsid w:val="000259C2"/>
    <w:rsid w:val="000317C9"/>
    <w:rsid w:val="00033BB4"/>
    <w:rsid w:val="000456FC"/>
    <w:rsid w:val="00072976"/>
    <w:rsid w:val="000733F3"/>
    <w:rsid w:val="0007733B"/>
    <w:rsid w:val="000849B8"/>
    <w:rsid w:val="000878DB"/>
    <w:rsid w:val="00090DCA"/>
    <w:rsid w:val="00092658"/>
    <w:rsid w:val="000A1625"/>
    <w:rsid w:val="000A7CFB"/>
    <w:rsid w:val="000B3804"/>
    <w:rsid w:val="000B657D"/>
    <w:rsid w:val="000C094B"/>
    <w:rsid w:val="000C1CDA"/>
    <w:rsid w:val="000C3AC7"/>
    <w:rsid w:val="000C4E52"/>
    <w:rsid w:val="000C75C7"/>
    <w:rsid w:val="000C7924"/>
    <w:rsid w:val="000C7952"/>
    <w:rsid w:val="000D5D60"/>
    <w:rsid w:val="000E08D7"/>
    <w:rsid w:val="000E1E7F"/>
    <w:rsid w:val="000E2769"/>
    <w:rsid w:val="000E2B09"/>
    <w:rsid w:val="000E562A"/>
    <w:rsid w:val="000F0DE0"/>
    <w:rsid w:val="000F6C49"/>
    <w:rsid w:val="00100ACA"/>
    <w:rsid w:val="00104054"/>
    <w:rsid w:val="00117EC3"/>
    <w:rsid w:val="00121914"/>
    <w:rsid w:val="00130663"/>
    <w:rsid w:val="001319DA"/>
    <w:rsid w:val="00134DD8"/>
    <w:rsid w:val="001379B9"/>
    <w:rsid w:val="00150D28"/>
    <w:rsid w:val="001534EF"/>
    <w:rsid w:val="00167366"/>
    <w:rsid w:val="00172F3D"/>
    <w:rsid w:val="00175672"/>
    <w:rsid w:val="00176696"/>
    <w:rsid w:val="00182D80"/>
    <w:rsid w:val="001931F2"/>
    <w:rsid w:val="001A344C"/>
    <w:rsid w:val="001B0F70"/>
    <w:rsid w:val="001B4786"/>
    <w:rsid w:val="001C4AC8"/>
    <w:rsid w:val="001C6ED5"/>
    <w:rsid w:val="001C786E"/>
    <w:rsid w:val="001D44D5"/>
    <w:rsid w:val="001E148D"/>
    <w:rsid w:val="001E287F"/>
    <w:rsid w:val="001E34F2"/>
    <w:rsid w:val="001E4DA4"/>
    <w:rsid w:val="001E5B24"/>
    <w:rsid w:val="001E694A"/>
    <w:rsid w:val="001F0532"/>
    <w:rsid w:val="0020153A"/>
    <w:rsid w:val="002100EE"/>
    <w:rsid w:val="002102ED"/>
    <w:rsid w:val="002112C9"/>
    <w:rsid w:val="00211EF3"/>
    <w:rsid w:val="002133BC"/>
    <w:rsid w:val="00220E80"/>
    <w:rsid w:val="00224E36"/>
    <w:rsid w:val="00230124"/>
    <w:rsid w:val="0023206B"/>
    <w:rsid w:val="002432D9"/>
    <w:rsid w:val="00245CAB"/>
    <w:rsid w:val="00245E8E"/>
    <w:rsid w:val="00247A63"/>
    <w:rsid w:val="00261F87"/>
    <w:rsid w:val="00267CA7"/>
    <w:rsid w:val="002759B1"/>
    <w:rsid w:val="00275C1C"/>
    <w:rsid w:val="00283DD2"/>
    <w:rsid w:val="00286642"/>
    <w:rsid w:val="0029007E"/>
    <w:rsid w:val="0029356A"/>
    <w:rsid w:val="002A110C"/>
    <w:rsid w:val="002A2041"/>
    <w:rsid w:val="002A4A08"/>
    <w:rsid w:val="002B1790"/>
    <w:rsid w:val="002C69AC"/>
    <w:rsid w:val="002C7732"/>
    <w:rsid w:val="002C7AA5"/>
    <w:rsid w:val="002D33C8"/>
    <w:rsid w:val="002D4745"/>
    <w:rsid w:val="002D4EC3"/>
    <w:rsid w:val="002D7447"/>
    <w:rsid w:val="002D75AE"/>
    <w:rsid w:val="002E4038"/>
    <w:rsid w:val="002F022A"/>
    <w:rsid w:val="002F4DAB"/>
    <w:rsid w:val="00300FC6"/>
    <w:rsid w:val="0030120E"/>
    <w:rsid w:val="0030583A"/>
    <w:rsid w:val="00312792"/>
    <w:rsid w:val="00326579"/>
    <w:rsid w:val="00333718"/>
    <w:rsid w:val="00337220"/>
    <w:rsid w:val="00355CDF"/>
    <w:rsid w:val="003561D2"/>
    <w:rsid w:val="003565AE"/>
    <w:rsid w:val="00360782"/>
    <w:rsid w:val="00377214"/>
    <w:rsid w:val="003802B9"/>
    <w:rsid w:val="00392D8F"/>
    <w:rsid w:val="003A1D60"/>
    <w:rsid w:val="003A50BB"/>
    <w:rsid w:val="003A75A5"/>
    <w:rsid w:val="003B11D8"/>
    <w:rsid w:val="003B5422"/>
    <w:rsid w:val="003B66EF"/>
    <w:rsid w:val="003C7894"/>
    <w:rsid w:val="003D1229"/>
    <w:rsid w:val="003D24C3"/>
    <w:rsid w:val="003D7475"/>
    <w:rsid w:val="003E2C22"/>
    <w:rsid w:val="003E407A"/>
    <w:rsid w:val="003E6D74"/>
    <w:rsid w:val="003F52DA"/>
    <w:rsid w:val="003F7519"/>
    <w:rsid w:val="0040664D"/>
    <w:rsid w:val="00406E8F"/>
    <w:rsid w:val="00411DCA"/>
    <w:rsid w:val="00424DB2"/>
    <w:rsid w:val="00426FC2"/>
    <w:rsid w:val="0043700E"/>
    <w:rsid w:val="00443706"/>
    <w:rsid w:val="00445AF7"/>
    <w:rsid w:val="00457FF1"/>
    <w:rsid w:val="00462387"/>
    <w:rsid w:val="004675C3"/>
    <w:rsid w:val="00475943"/>
    <w:rsid w:val="00476138"/>
    <w:rsid w:val="00483EED"/>
    <w:rsid w:val="004916D6"/>
    <w:rsid w:val="00492175"/>
    <w:rsid w:val="004928BF"/>
    <w:rsid w:val="00493769"/>
    <w:rsid w:val="004973AC"/>
    <w:rsid w:val="004A156F"/>
    <w:rsid w:val="004A3E5C"/>
    <w:rsid w:val="004B05D9"/>
    <w:rsid w:val="004B6A19"/>
    <w:rsid w:val="004B6A98"/>
    <w:rsid w:val="004C0C6B"/>
    <w:rsid w:val="004C4008"/>
    <w:rsid w:val="004D0F7B"/>
    <w:rsid w:val="004D1069"/>
    <w:rsid w:val="004D53EE"/>
    <w:rsid w:val="004D63DE"/>
    <w:rsid w:val="004D7BDC"/>
    <w:rsid w:val="004E0118"/>
    <w:rsid w:val="004E0506"/>
    <w:rsid w:val="004E63BB"/>
    <w:rsid w:val="004F136C"/>
    <w:rsid w:val="004F20B6"/>
    <w:rsid w:val="004F598E"/>
    <w:rsid w:val="00500323"/>
    <w:rsid w:val="0050526B"/>
    <w:rsid w:val="00523699"/>
    <w:rsid w:val="00525C65"/>
    <w:rsid w:val="00536A18"/>
    <w:rsid w:val="00537CEB"/>
    <w:rsid w:val="0054578E"/>
    <w:rsid w:val="00556C67"/>
    <w:rsid w:val="00561617"/>
    <w:rsid w:val="005673AC"/>
    <w:rsid w:val="0058090A"/>
    <w:rsid w:val="00583829"/>
    <w:rsid w:val="00585235"/>
    <w:rsid w:val="00595EC3"/>
    <w:rsid w:val="005963B8"/>
    <w:rsid w:val="00596E72"/>
    <w:rsid w:val="005A57FC"/>
    <w:rsid w:val="005B11F1"/>
    <w:rsid w:val="005B6A15"/>
    <w:rsid w:val="005D0898"/>
    <w:rsid w:val="005E3B68"/>
    <w:rsid w:val="005E747B"/>
    <w:rsid w:val="005F1946"/>
    <w:rsid w:val="005F49E1"/>
    <w:rsid w:val="005F6EE1"/>
    <w:rsid w:val="006341EE"/>
    <w:rsid w:val="0064659C"/>
    <w:rsid w:val="00646689"/>
    <w:rsid w:val="0065051C"/>
    <w:rsid w:val="00652C87"/>
    <w:rsid w:val="0065648D"/>
    <w:rsid w:val="00660051"/>
    <w:rsid w:val="0066283E"/>
    <w:rsid w:val="006630D1"/>
    <w:rsid w:val="00666790"/>
    <w:rsid w:val="006673FC"/>
    <w:rsid w:val="0067016A"/>
    <w:rsid w:val="006707C6"/>
    <w:rsid w:val="006764E4"/>
    <w:rsid w:val="00685495"/>
    <w:rsid w:val="0068743C"/>
    <w:rsid w:val="0069183E"/>
    <w:rsid w:val="00696E95"/>
    <w:rsid w:val="00696F88"/>
    <w:rsid w:val="006A40E6"/>
    <w:rsid w:val="006B5587"/>
    <w:rsid w:val="006C680A"/>
    <w:rsid w:val="006C6C75"/>
    <w:rsid w:val="006D063F"/>
    <w:rsid w:val="006D096B"/>
    <w:rsid w:val="006D110B"/>
    <w:rsid w:val="006D3450"/>
    <w:rsid w:val="006D4D53"/>
    <w:rsid w:val="006D562C"/>
    <w:rsid w:val="006E0627"/>
    <w:rsid w:val="006F0133"/>
    <w:rsid w:val="006F138C"/>
    <w:rsid w:val="00701B61"/>
    <w:rsid w:val="00710D33"/>
    <w:rsid w:val="00710F62"/>
    <w:rsid w:val="00713398"/>
    <w:rsid w:val="00714E01"/>
    <w:rsid w:val="0071713E"/>
    <w:rsid w:val="00721E58"/>
    <w:rsid w:val="00723D69"/>
    <w:rsid w:val="00733D6C"/>
    <w:rsid w:val="00733F48"/>
    <w:rsid w:val="00737B3A"/>
    <w:rsid w:val="0074278A"/>
    <w:rsid w:val="00742F07"/>
    <w:rsid w:val="00747A12"/>
    <w:rsid w:val="00750539"/>
    <w:rsid w:val="00751E00"/>
    <w:rsid w:val="00753028"/>
    <w:rsid w:val="00761CF8"/>
    <w:rsid w:val="007627B9"/>
    <w:rsid w:val="00776DD3"/>
    <w:rsid w:val="007844D7"/>
    <w:rsid w:val="00790C32"/>
    <w:rsid w:val="00793D29"/>
    <w:rsid w:val="00795E20"/>
    <w:rsid w:val="007A68D2"/>
    <w:rsid w:val="007B291D"/>
    <w:rsid w:val="007B33A3"/>
    <w:rsid w:val="007C4172"/>
    <w:rsid w:val="007C7FC5"/>
    <w:rsid w:val="007D10D0"/>
    <w:rsid w:val="007D4CDC"/>
    <w:rsid w:val="007D61C5"/>
    <w:rsid w:val="007F3161"/>
    <w:rsid w:val="007F55F8"/>
    <w:rsid w:val="007F6309"/>
    <w:rsid w:val="00813E24"/>
    <w:rsid w:val="00815CB1"/>
    <w:rsid w:val="0082255B"/>
    <w:rsid w:val="00822B61"/>
    <w:rsid w:val="008248EF"/>
    <w:rsid w:val="008252F1"/>
    <w:rsid w:val="0082566C"/>
    <w:rsid w:val="00834439"/>
    <w:rsid w:val="00835380"/>
    <w:rsid w:val="00837646"/>
    <w:rsid w:val="008462D8"/>
    <w:rsid w:val="008478BC"/>
    <w:rsid w:val="00850A23"/>
    <w:rsid w:val="008543A4"/>
    <w:rsid w:val="00854D56"/>
    <w:rsid w:val="00856493"/>
    <w:rsid w:val="008566ED"/>
    <w:rsid w:val="008637B4"/>
    <w:rsid w:val="0086454C"/>
    <w:rsid w:val="00866A5C"/>
    <w:rsid w:val="00870262"/>
    <w:rsid w:val="00870F6C"/>
    <w:rsid w:val="008754B2"/>
    <w:rsid w:val="008802FE"/>
    <w:rsid w:val="008844A2"/>
    <w:rsid w:val="00891F80"/>
    <w:rsid w:val="00896409"/>
    <w:rsid w:val="008A109E"/>
    <w:rsid w:val="008A3D07"/>
    <w:rsid w:val="008A3F3B"/>
    <w:rsid w:val="008A4DD6"/>
    <w:rsid w:val="008B2E14"/>
    <w:rsid w:val="008B34C0"/>
    <w:rsid w:val="008B3511"/>
    <w:rsid w:val="008C115B"/>
    <w:rsid w:val="008C4F46"/>
    <w:rsid w:val="008C6604"/>
    <w:rsid w:val="008D0596"/>
    <w:rsid w:val="008D1423"/>
    <w:rsid w:val="008D187A"/>
    <w:rsid w:val="008D514C"/>
    <w:rsid w:val="008E28AE"/>
    <w:rsid w:val="008E34D1"/>
    <w:rsid w:val="008F3D0E"/>
    <w:rsid w:val="0090102D"/>
    <w:rsid w:val="00902599"/>
    <w:rsid w:val="0091146D"/>
    <w:rsid w:val="00916BD6"/>
    <w:rsid w:val="00925A06"/>
    <w:rsid w:val="009265A0"/>
    <w:rsid w:val="00936595"/>
    <w:rsid w:val="00937CC9"/>
    <w:rsid w:val="009408A6"/>
    <w:rsid w:val="00941887"/>
    <w:rsid w:val="00947D37"/>
    <w:rsid w:val="00951EE0"/>
    <w:rsid w:val="009539CC"/>
    <w:rsid w:val="00956732"/>
    <w:rsid w:val="009570AA"/>
    <w:rsid w:val="009575BF"/>
    <w:rsid w:val="0096008B"/>
    <w:rsid w:val="009672BE"/>
    <w:rsid w:val="00976286"/>
    <w:rsid w:val="00980D48"/>
    <w:rsid w:val="009815AF"/>
    <w:rsid w:val="0098777D"/>
    <w:rsid w:val="009A12EA"/>
    <w:rsid w:val="009A5877"/>
    <w:rsid w:val="009A7650"/>
    <w:rsid w:val="009B6ADF"/>
    <w:rsid w:val="009C34D4"/>
    <w:rsid w:val="009C7CAE"/>
    <w:rsid w:val="009D21AB"/>
    <w:rsid w:val="009D4A20"/>
    <w:rsid w:val="009D7A56"/>
    <w:rsid w:val="009E3ADE"/>
    <w:rsid w:val="009E66CC"/>
    <w:rsid w:val="009E7004"/>
    <w:rsid w:val="009E71A3"/>
    <w:rsid w:val="009F2927"/>
    <w:rsid w:val="009F5AC7"/>
    <w:rsid w:val="00A02A4F"/>
    <w:rsid w:val="00A02A53"/>
    <w:rsid w:val="00A11512"/>
    <w:rsid w:val="00A26CE7"/>
    <w:rsid w:val="00A305B2"/>
    <w:rsid w:val="00A36350"/>
    <w:rsid w:val="00A40595"/>
    <w:rsid w:val="00A40E78"/>
    <w:rsid w:val="00A42335"/>
    <w:rsid w:val="00A47DDA"/>
    <w:rsid w:val="00A50F87"/>
    <w:rsid w:val="00A60611"/>
    <w:rsid w:val="00A60ADA"/>
    <w:rsid w:val="00A61505"/>
    <w:rsid w:val="00A62C69"/>
    <w:rsid w:val="00A70D2B"/>
    <w:rsid w:val="00A8083C"/>
    <w:rsid w:val="00A86095"/>
    <w:rsid w:val="00A8629B"/>
    <w:rsid w:val="00A86799"/>
    <w:rsid w:val="00A9237D"/>
    <w:rsid w:val="00AA20CA"/>
    <w:rsid w:val="00AA5428"/>
    <w:rsid w:val="00AA56FE"/>
    <w:rsid w:val="00AA59C5"/>
    <w:rsid w:val="00AA6821"/>
    <w:rsid w:val="00AB2228"/>
    <w:rsid w:val="00AB716B"/>
    <w:rsid w:val="00AC34B3"/>
    <w:rsid w:val="00AC53DC"/>
    <w:rsid w:val="00AE31BA"/>
    <w:rsid w:val="00AE58F9"/>
    <w:rsid w:val="00AE65B1"/>
    <w:rsid w:val="00AE6DEE"/>
    <w:rsid w:val="00AF680F"/>
    <w:rsid w:val="00B00BF3"/>
    <w:rsid w:val="00B021DF"/>
    <w:rsid w:val="00B07E99"/>
    <w:rsid w:val="00B10257"/>
    <w:rsid w:val="00B1465C"/>
    <w:rsid w:val="00B148E8"/>
    <w:rsid w:val="00B16C2A"/>
    <w:rsid w:val="00B22776"/>
    <w:rsid w:val="00B311B0"/>
    <w:rsid w:val="00B35BFA"/>
    <w:rsid w:val="00B35EC2"/>
    <w:rsid w:val="00B4545D"/>
    <w:rsid w:val="00B46133"/>
    <w:rsid w:val="00B52B84"/>
    <w:rsid w:val="00B57EEE"/>
    <w:rsid w:val="00B6036D"/>
    <w:rsid w:val="00B7240A"/>
    <w:rsid w:val="00B74E4A"/>
    <w:rsid w:val="00B77FE1"/>
    <w:rsid w:val="00B80C10"/>
    <w:rsid w:val="00B85502"/>
    <w:rsid w:val="00B86CCB"/>
    <w:rsid w:val="00B944D0"/>
    <w:rsid w:val="00B94E68"/>
    <w:rsid w:val="00BA2526"/>
    <w:rsid w:val="00BB13B9"/>
    <w:rsid w:val="00BB412C"/>
    <w:rsid w:val="00BC0D8C"/>
    <w:rsid w:val="00BC152B"/>
    <w:rsid w:val="00BC76AA"/>
    <w:rsid w:val="00BD15F4"/>
    <w:rsid w:val="00BD3093"/>
    <w:rsid w:val="00BD3B24"/>
    <w:rsid w:val="00BD652C"/>
    <w:rsid w:val="00BD6D5A"/>
    <w:rsid w:val="00BE3417"/>
    <w:rsid w:val="00BE54A7"/>
    <w:rsid w:val="00BF2925"/>
    <w:rsid w:val="00BF568C"/>
    <w:rsid w:val="00C02664"/>
    <w:rsid w:val="00C07A08"/>
    <w:rsid w:val="00C10140"/>
    <w:rsid w:val="00C11AE9"/>
    <w:rsid w:val="00C17123"/>
    <w:rsid w:val="00C24D5C"/>
    <w:rsid w:val="00C25E34"/>
    <w:rsid w:val="00C273B1"/>
    <w:rsid w:val="00C328F8"/>
    <w:rsid w:val="00C353C2"/>
    <w:rsid w:val="00C37545"/>
    <w:rsid w:val="00C37F22"/>
    <w:rsid w:val="00C41996"/>
    <w:rsid w:val="00C4680C"/>
    <w:rsid w:val="00C469A2"/>
    <w:rsid w:val="00C508F8"/>
    <w:rsid w:val="00C51773"/>
    <w:rsid w:val="00C54031"/>
    <w:rsid w:val="00C547E8"/>
    <w:rsid w:val="00C63BC0"/>
    <w:rsid w:val="00C936DD"/>
    <w:rsid w:val="00C9662E"/>
    <w:rsid w:val="00CA664B"/>
    <w:rsid w:val="00CB11E1"/>
    <w:rsid w:val="00CB2900"/>
    <w:rsid w:val="00CB554F"/>
    <w:rsid w:val="00CB7860"/>
    <w:rsid w:val="00CC4B9A"/>
    <w:rsid w:val="00CD0EF9"/>
    <w:rsid w:val="00CD7CFC"/>
    <w:rsid w:val="00CE39FD"/>
    <w:rsid w:val="00CE528D"/>
    <w:rsid w:val="00CF79CF"/>
    <w:rsid w:val="00D02C59"/>
    <w:rsid w:val="00D03368"/>
    <w:rsid w:val="00D06AB7"/>
    <w:rsid w:val="00D11427"/>
    <w:rsid w:val="00D171D4"/>
    <w:rsid w:val="00D242FC"/>
    <w:rsid w:val="00D24A0E"/>
    <w:rsid w:val="00D2521F"/>
    <w:rsid w:val="00D2665E"/>
    <w:rsid w:val="00D27F55"/>
    <w:rsid w:val="00D32B95"/>
    <w:rsid w:val="00D43B93"/>
    <w:rsid w:val="00D6151E"/>
    <w:rsid w:val="00D65C47"/>
    <w:rsid w:val="00D720E7"/>
    <w:rsid w:val="00D83C96"/>
    <w:rsid w:val="00D85FB7"/>
    <w:rsid w:val="00D915B0"/>
    <w:rsid w:val="00D95E30"/>
    <w:rsid w:val="00DA4597"/>
    <w:rsid w:val="00DB149F"/>
    <w:rsid w:val="00DC0026"/>
    <w:rsid w:val="00DC4276"/>
    <w:rsid w:val="00DC637E"/>
    <w:rsid w:val="00DE12FA"/>
    <w:rsid w:val="00DE494E"/>
    <w:rsid w:val="00DE698B"/>
    <w:rsid w:val="00DF16EC"/>
    <w:rsid w:val="00DF2A05"/>
    <w:rsid w:val="00DF51F8"/>
    <w:rsid w:val="00E1043F"/>
    <w:rsid w:val="00E217B0"/>
    <w:rsid w:val="00E23243"/>
    <w:rsid w:val="00E35406"/>
    <w:rsid w:val="00E4105E"/>
    <w:rsid w:val="00E413C3"/>
    <w:rsid w:val="00E451DA"/>
    <w:rsid w:val="00E469B0"/>
    <w:rsid w:val="00E61FBB"/>
    <w:rsid w:val="00E6457B"/>
    <w:rsid w:val="00E6678F"/>
    <w:rsid w:val="00E66C63"/>
    <w:rsid w:val="00E70438"/>
    <w:rsid w:val="00E70FCE"/>
    <w:rsid w:val="00E8125B"/>
    <w:rsid w:val="00E878B0"/>
    <w:rsid w:val="00E9006C"/>
    <w:rsid w:val="00EA0728"/>
    <w:rsid w:val="00EA56AF"/>
    <w:rsid w:val="00EA7AA6"/>
    <w:rsid w:val="00EB3AC5"/>
    <w:rsid w:val="00EB4554"/>
    <w:rsid w:val="00EB6211"/>
    <w:rsid w:val="00EC084E"/>
    <w:rsid w:val="00EC0FD3"/>
    <w:rsid w:val="00ED0C62"/>
    <w:rsid w:val="00ED0C78"/>
    <w:rsid w:val="00ED73B1"/>
    <w:rsid w:val="00ED7A7A"/>
    <w:rsid w:val="00EE07AC"/>
    <w:rsid w:val="00EE2C78"/>
    <w:rsid w:val="00EE7E96"/>
    <w:rsid w:val="00EF01C4"/>
    <w:rsid w:val="00EF1437"/>
    <w:rsid w:val="00EF45B6"/>
    <w:rsid w:val="00EF68A3"/>
    <w:rsid w:val="00EF7212"/>
    <w:rsid w:val="00F04D3E"/>
    <w:rsid w:val="00F13868"/>
    <w:rsid w:val="00F22195"/>
    <w:rsid w:val="00F320C9"/>
    <w:rsid w:val="00F34C9E"/>
    <w:rsid w:val="00F432CB"/>
    <w:rsid w:val="00F43D3A"/>
    <w:rsid w:val="00F442C7"/>
    <w:rsid w:val="00F46704"/>
    <w:rsid w:val="00F527B3"/>
    <w:rsid w:val="00F64B0F"/>
    <w:rsid w:val="00F70CBA"/>
    <w:rsid w:val="00F7531B"/>
    <w:rsid w:val="00F82AD5"/>
    <w:rsid w:val="00F972BE"/>
    <w:rsid w:val="00F975BA"/>
    <w:rsid w:val="00FA041D"/>
    <w:rsid w:val="00FA0D6A"/>
    <w:rsid w:val="00FA2AF8"/>
    <w:rsid w:val="00FA2EE9"/>
    <w:rsid w:val="00FA4B84"/>
    <w:rsid w:val="00FB1D46"/>
    <w:rsid w:val="00FB4022"/>
    <w:rsid w:val="00FE7B6B"/>
    <w:rsid w:val="00FF1834"/>
    <w:rsid w:val="00FF46D5"/>
    <w:rsid w:val="00FF4E3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380"/>
  </w:style>
  <w:style w:type="paragraph" w:styleId="Footer">
    <w:name w:val="footer"/>
    <w:basedOn w:val="Normal"/>
    <w:link w:val="FooterChar"/>
    <w:uiPriority w:val="99"/>
    <w:unhideWhenUsed/>
    <w:rsid w:val="00012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380"/>
  </w:style>
  <w:style w:type="table" w:styleId="TableGrid">
    <w:name w:val="Table Grid"/>
    <w:basedOn w:val="TableNormal"/>
    <w:uiPriority w:val="59"/>
    <w:rsid w:val="00CD7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7E8"/>
    <w:pPr>
      <w:ind w:left="720"/>
      <w:contextualSpacing/>
    </w:pPr>
  </w:style>
  <w:style w:type="paragraph" w:styleId="BalloonText">
    <w:name w:val="Balloon Text"/>
    <w:basedOn w:val="Normal"/>
    <w:link w:val="BalloonTextChar"/>
    <w:uiPriority w:val="99"/>
    <w:semiHidden/>
    <w:unhideWhenUsed/>
    <w:rsid w:val="00437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00E"/>
    <w:rPr>
      <w:rFonts w:ascii="Tahoma" w:hAnsi="Tahoma" w:cs="Tahoma"/>
      <w:sz w:val="16"/>
      <w:szCs w:val="16"/>
    </w:rPr>
  </w:style>
  <w:style w:type="character" w:styleId="CommentReference">
    <w:name w:val="annotation reference"/>
    <w:basedOn w:val="DefaultParagraphFont"/>
    <w:uiPriority w:val="99"/>
    <w:semiHidden/>
    <w:unhideWhenUsed/>
    <w:rsid w:val="004B6A19"/>
    <w:rPr>
      <w:sz w:val="16"/>
      <w:szCs w:val="16"/>
    </w:rPr>
  </w:style>
  <w:style w:type="paragraph" w:styleId="CommentText">
    <w:name w:val="annotation text"/>
    <w:basedOn w:val="Normal"/>
    <w:link w:val="CommentTextChar"/>
    <w:uiPriority w:val="99"/>
    <w:unhideWhenUsed/>
    <w:rsid w:val="004B6A19"/>
    <w:pPr>
      <w:spacing w:line="240" w:lineRule="auto"/>
    </w:pPr>
    <w:rPr>
      <w:sz w:val="20"/>
      <w:szCs w:val="20"/>
    </w:rPr>
  </w:style>
  <w:style w:type="character" w:customStyle="1" w:styleId="CommentTextChar">
    <w:name w:val="Comment Text Char"/>
    <w:basedOn w:val="DefaultParagraphFont"/>
    <w:link w:val="CommentText"/>
    <w:uiPriority w:val="99"/>
    <w:rsid w:val="004B6A19"/>
    <w:rPr>
      <w:sz w:val="20"/>
      <w:szCs w:val="20"/>
    </w:rPr>
  </w:style>
  <w:style w:type="paragraph" w:styleId="CommentSubject">
    <w:name w:val="annotation subject"/>
    <w:basedOn w:val="CommentText"/>
    <w:next w:val="CommentText"/>
    <w:link w:val="CommentSubjectChar"/>
    <w:uiPriority w:val="99"/>
    <w:semiHidden/>
    <w:unhideWhenUsed/>
    <w:rsid w:val="004B6A19"/>
    <w:rPr>
      <w:b/>
      <w:bCs/>
    </w:rPr>
  </w:style>
  <w:style w:type="character" w:customStyle="1" w:styleId="CommentSubjectChar">
    <w:name w:val="Comment Subject Char"/>
    <w:basedOn w:val="CommentTextChar"/>
    <w:link w:val="CommentSubject"/>
    <w:uiPriority w:val="99"/>
    <w:semiHidden/>
    <w:rsid w:val="004B6A19"/>
    <w:rPr>
      <w:b/>
      <w:bCs/>
      <w:sz w:val="20"/>
      <w:szCs w:val="20"/>
    </w:rPr>
  </w:style>
  <w:style w:type="paragraph" w:customStyle="1" w:styleId="Default">
    <w:name w:val="Default"/>
    <w:rsid w:val="004D0F7B"/>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91F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380"/>
  </w:style>
  <w:style w:type="paragraph" w:styleId="Footer">
    <w:name w:val="footer"/>
    <w:basedOn w:val="Normal"/>
    <w:link w:val="FooterChar"/>
    <w:uiPriority w:val="99"/>
    <w:unhideWhenUsed/>
    <w:rsid w:val="00012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380"/>
  </w:style>
  <w:style w:type="table" w:styleId="TableGrid">
    <w:name w:val="Table Grid"/>
    <w:basedOn w:val="TableNormal"/>
    <w:uiPriority w:val="59"/>
    <w:rsid w:val="00CD7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7E8"/>
    <w:pPr>
      <w:ind w:left="720"/>
      <w:contextualSpacing/>
    </w:pPr>
  </w:style>
  <w:style w:type="paragraph" w:styleId="BalloonText">
    <w:name w:val="Balloon Text"/>
    <w:basedOn w:val="Normal"/>
    <w:link w:val="BalloonTextChar"/>
    <w:uiPriority w:val="99"/>
    <w:semiHidden/>
    <w:unhideWhenUsed/>
    <w:rsid w:val="00437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00E"/>
    <w:rPr>
      <w:rFonts w:ascii="Tahoma" w:hAnsi="Tahoma" w:cs="Tahoma"/>
      <w:sz w:val="16"/>
      <w:szCs w:val="16"/>
    </w:rPr>
  </w:style>
  <w:style w:type="character" w:styleId="CommentReference">
    <w:name w:val="annotation reference"/>
    <w:basedOn w:val="DefaultParagraphFont"/>
    <w:uiPriority w:val="99"/>
    <w:semiHidden/>
    <w:unhideWhenUsed/>
    <w:rsid w:val="004B6A19"/>
    <w:rPr>
      <w:sz w:val="16"/>
      <w:szCs w:val="16"/>
    </w:rPr>
  </w:style>
  <w:style w:type="paragraph" w:styleId="CommentText">
    <w:name w:val="annotation text"/>
    <w:basedOn w:val="Normal"/>
    <w:link w:val="CommentTextChar"/>
    <w:uiPriority w:val="99"/>
    <w:unhideWhenUsed/>
    <w:rsid w:val="004B6A19"/>
    <w:pPr>
      <w:spacing w:line="240" w:lineRule="auto"/>
    </w:pPr>
    <w:rPr>
      <w:sz w:val="20"/>
      <w:szCs w:val="20"/>
    </w:rPr>
  </w:style>
  <w:style w:type="character" w:customStyle="1" w:styleId="CommentTextChar">
    <w:name w:val="Comment Text Char"/>
    <w:basedOn w:val="DefaultParagraphFont"/>
    <w:link w:val="CommentText"/>
    <w:uiPriority w:val="99"/>
    <w:rsid w:val="004B6A19"/>
    <w:rPr>
      <w:sz w:val="20"/>
      <w:szCs w:val="20"/>
    </w:rPr>
  </w:style>
  <w:style w:type="paragraph" w:styleId="CommentSubject">
    <w:name w:val="annotation subject"/>
    <w:basedOn w:val="CommentText"/>
    <w:next w:val="CommentText"/>
    <w:link w:val="CommentSubjectChar"/>
    <w:uiPriority w:val="99"/>
    <w:semiHidden/>
    <w:unhideWhenUsed/>
    <w:rsid w:val="004B6A19"/>
    <w:rPr>
      <w:b/>
      <w:bCs/>
    </w:rPr>
  </w:style>
  <w:style w:type="character" w:customStyle="1" w:styleId="CommentSubjectChar">
    <w:name w:val="Comment Subject Char"/>
    <w:basedOn w:val="CommentTextChar"/>
    <w:link w:val="CommentSubject"/>
    <w:uiPriority w:val="99"/>
    <w:semiHidden/>
    <w:rsid w:val="004B6A19"/>
    <w:rPr>
      <w:b/>
      <w:bCs/>
      <w:sz w:val="20"/>
      <w:szCs w:val="20"/>
    </w:rPr>
  </w:style>
  <w:style w:type="paragraph" w:customStyle="1" w:styleId="Default">
    <w:name w:val="Default"/>
    <w:rsid w:val="004D0F7B"/>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91F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rcmp-grc.gc.ca/cr-cj/acc-eng.htm" TargetMode="External"/><Relationship Id="rId4" Type="http://schemas.microsoft.com/office/2007/relationships/stylesWithEffects" Target="stylesWithEffects.xml"/><Relationship Id="rId9" Type="http://schemas.openxmlformats.org/officeDocument/2006/relationships/hyperlink" Target="file:///C:\Users\JCUNINGH\AppData\Local\Temp\notes6CC7D1\Privacy-vie.privee@hc-sc.gc.ca"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75107-2B1F-4D84-9599-92138ED76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2888</Words>
  <Characters>15598</Characters>
  <Application>Microsoft Office Word</Application>
  <DocSecurity>0</DocSecurity>
  <Lines>709</Lines>
  <Paragraphs>462</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KOSBORNE</dc:creator>
  <cp:lastModifiedBy>Dan Kilty</cp:lastModifiedBy>
  <cp:revision>4</cp:revision>
  <cp:lastPrinted>2015-09-03T16:46:00Z</cp:lastPrinted>
  <dcterms:created xsi:type="dcterms:W3CDTF">2015-10-13T17:23:00Z</dcterms:created>
  <dcterms:modified xsi:type="dcterms:W3CDTF">2015-10-13T17:27:00Z</dcterms:modified>
</cp:coreProperties>
</file>